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C0A5" w14:textId="3F5A4D9E" w:rsidR="0024614E" w:rsidRPr="00A8246D" w:rsidRDefault="0024614E" w:rsidP="0024614E">
      <w:pPr>
        <w:pStyle w:val="H1-Chapter"/>
      </w:pPr>
      <w:r w:rsidRPr="00A8246D">
        <w:t>4</w:t>
      </w:r>
    </w:p>
    <w:p w14:paraId="30FA57D4" w14:textId="77777777" w:rsidR="0024614E" w:rsidRPr="00A8246D" w:rsidRDefault="0024614E" w:rsidP="0024614E">
      <w:pPr>
        <w:pStyle w:val="H1-Chapter"/>
      </w:pPr>
      <w:r w:rsidRPr="00A8246D">
        <w:t>Serialization</w:t>
      </w:r>
    </w:p>
    <w:p w14:paraId="0F082A59" w14:textId="56253325" w:rsidR="0024614E" w:rsidRPr="00193349" w:rsidRDefault="4B6D2C13" w:rsidP="00512176">
      <w:pPr>
        <w:pStyle w:val="P-Regular"/>
      </w:pPr>
      <w:r w:rsidRPr="4B6D2C13">
        <w:rPr>
          <w:lang w:val="en-US"/>
        </w:rPr>
        <w:t>In the previous chapters, we have learned how to scaffold Go microservices, create HTTP API endpoints, and set up service discovery to let our microservices communicate with each other. This knowledge already provides a solid foundation for building microservices; however, we are going to continue our journey with more advanced topics.</w:t>
      </w:r>
    </w:p>
    <w:p w14:paraId="57559AE7" w14:textId="0BF957B7" w:rsidR="0024614E" w:rsidRDefault="0024614E" w:rsidP="0024614E">
      <w:pPr>
        <w:pStyle w:val="P-Regular"/>
      </w:pPr>
      <w:r>
        <w:t xml:space="preserve">In this chapter, we will </w:t>
      </w:r>
      <w:r w:rsidRPr="00193349">
        <w:t>explore</w:t>
      </w:r>
      <w:r>
        <w:t xml:space="preserve"> </w:t>
      </w:r>
      <w:r w:rsidRPr="008F4DE9">
        <w:rPr>
          <w:rStyle w:val="P-Keyword"/>
        </w:rPr>
        <w:t>serialization</w:t>
      </w:r>
      <w:r>
        <w:t xml:space="preserve">, a process that allows the encoding and decoding of data for storing or sending between services. To illustrate how to use </w:t>
      </w:r>
      <w:r w:rsidR="0097281B">
        <w:t>it</w:t>
      </w:r>
      <w:r>
        <w:t xml:space="preserve">, we are going to define data structures </w:t>
      </w:r>
      <w:r w:rsidR="0097281B">
        <w:t xml:space="preserve">that will be </w:t>
      </w:r>
      <w:r>
        <w:t xml:space="preserve">transferred between </w:t>
      </w:r>
      <w:r w:rsidR="0097281B">
        <w:t>our</w:t>
      </w:r>
      <w:r>
        <w:t xml:space="preserve"> </w:t>
      </w:r>
      <w:r w:rsidR="0097281B">
        <w:t>micro</w:t>
      </w:r>
      <w:r>
        <w:t>services using the</w:t>
      </w:r>
      <w:r w:rsidR="0097281B">
        <w:t xml:space="preserve"> popular and efficient</w:t>
      </w:r>
      <w:r>
        <w:t xml:space="preserve"> </w:t>
      </w:r>
      <w:r w:rsidRPr="00D77456">
        <w:rPr>
          <w:rStyle w:val="P-Keyword"/>
        </w:rPr>
        <w:t>Protocol Buffers</w:t>
      </w:r>
      <w:r>
        <w:t xml:space="preserve"> format. </w:t>
      </w:r>
      <w:r w:rsidR="0097281B">
        <w:t xml:space="preserve">Then, </w:t>
      </w:r>
      <w:r w:rsidR="4B6D2C13" w:rsidRPr="4B6D2C13">
        <w:rPr>
          <w:lang w:val="en-US"/>
        </w:rPr>
        <w:t xml:space="preserve">we are going to </w:t>
      </w:r>
      <w:r w:rsidR="00A2774A">
        <w:rPr>
          <w:lang w:val="en-US"/>
        </w:rPr>
        <w:t>show</w:t>
      </w:r>
      <w:r w:rsidR="4B6D2C13" w:rsidRPr="4B6D2C13">
        <w:rPr>
          <w:lang w:val="en-US"/>
        </w:rPr>
        <w:t xml:space="preserve"> how you can generate code </w:t>
      </w:r>
      <w:r w:rsidR="0097281B">
        <w:rPr>
          <w:lang w:val="en-US"/>
        </w:rPr>
        <w:t>the newly introduced data structures. Finally, we will</w:t>
      </w:r>
      <w:r w:rsidR="4B6D2C13" w:rsidRPr="4B6D2C13">
        <w:rPr>
          <w:lang w:val="en-US"/>
        </w:rPr>
        <w:t xml:space="preserve"> </w:t>
      </w:r>
      <w:r w:rsidR="00B9556B">
        <w:rPr>
          <w:lang w:val="en-US"/>
        </w:rPr>
        <w:t>demonstrate how fast our</w:t>
      </w:r>
      <w:r w:rsidR="4B6D2C13" w:rsidRPr="4B6D2C13">
        <w:rPr>
          <w:lang w:val="en-US"/>
        </w:rPr>
        <w:t xml:space="preserve"> Protocol Buffers</w:t>
      </w:r>
      <w:r w:rsidR="00B9556B">
        <w:rPr>
          <w:lang w:val="en-US"/>
        </w:rPr>
        <w:t xml:space="preserve">-based serialization </w:t>
      </w:r>
      <w:r w:rsidR="4B6D2C13" w:rsidRPr="4B6D2C13">
        <w:rPr>
          <w:lang w:val="en-US"/>
        </w:rPr>
        <w:t>is</w:t>
      </w:r>
      <w:r w:rsidR="00B9556B">
        <w:rPr>
          <w:lang w:val="en-US"/>
        </w:rPr>
        <w:t>,</w:t>
      </w:r>
      <w:r w:rsidR="4B6D2C13" w:rsidRPr="4B6D2C13">
        <w:rPr>
          <w:lang w:val="en-US"/>
        </w:rPr>
        <w:t xml:space="preserve"> compared to some other formats, such as XML and JSON.</w:t>
      </w:r>
      <w:r w:rsidR="00A2774A">
        <w:rPr>
          <w:lang w:val="en-US"/>
        </w:rPr>
        <w:t xml:space="preserve"> By the end of the chapter, you will learn how to </w:t>
      </w:r>
      <w:r w:rsidR="00B9556B">
        <w:rPr>
          <w:lang w:val="en-US"/>
        </w:rPr>
        <w:t xml:space="preserve">leverage the serialization technique for service data encoding </w:t>
      </w:r>
      <w:r w:rsidR="00A2774A">
        <w:rPr>
          <w:lang w:val="en-US"/>
        </w:rPr>
        <w:t>— this knowledge will help us for establishing efficient communication between our microservices in the following chapters.</w:t>
      </w:r>
    </w:p>
    <w:p w14:paraId="0A248230" w14:textId="77777777" w:rsidR="0024614E" w:rsidRDefault="0024614E" w:rsidP="0024614E">
      <w:pPr>
        <w:pStyle w:val="P-Regular"/>
      </w:pPr>
      <w:r>
        <w:t>In this chapter, we are going to cover the following topics:</w:t>
      </w:r>
    </w:p>
    <w:p w14:paraId="35A31EFD" w14:textId="06606A10" w:rsidR="0024614E" w:rsidRDefault="00CC3753" w:rsidP="0024614E">
      <w:pPr>
        <w:pStyle w:val="L-Bullets"/>
      </w:pPr>
      <w:r>
        <w:t>T</w:t>
      </w:r>
      <w:r w:rsidR="0024614E">
        <w:t>he basics of serialization</w:t>
      </w:r>
    </w:p>
    <w:p w14:paraId="7B9F569F" w14:textId="41634A3B" w:rsidR="00A2774A" w:rsidRDefault="00A2774A" w:rsidP="0024614E">
      <w:pPr>
        <w:pStyle w:val="L-Bullets"/>
      </w:pPr>
      <w:r>
        <w:t>Exploring popular serialization formats</w:t>
      </w:r>
    </w:p>
    <w:p w14:paraId="4DE8A88D" w14:textId="77777777" w:rsidR="0024614E" w:rsidRDefault="0024614E" w:rsidP="0024614E">
      <w:pPr>
        <w:pStyle w:val="L-Bullets"/>
      </w:pPr>
      <w:r>
        <w:t>Using Protocol Buffers</w:t>
      </w:r>
    </w:p>
    <w:p w14:paraId="7196FE7D" w14:textId="17AC2D68" w:rsidR="0024614E" w:rsidRDefault="0097281B" w:rsidP="0024614E">
      <w:pPr>
        <w:pStyle w:val="L-Bullets"/>
      </w:pPr>
      <w:r>
        <w:t>S</w:t>
      </w:r>
      <w:r w:rsidR="0024614E">
        <w:t>erialization</w:t>
      </w:r>
      <w:r>
        <w:t xml:space="preserve"> best practices</w:t>
      </w:r>
    </w:p>
    <w:p w14:paraId="54D1892E" w14:textId="77777777" w:rsidR="0024614E" w:rsidRDefault="0024614E" w:rsidP="0024614E">
      <w:pPr>
        <w:pStyle w:val="H1-Section"/>
      </w:pPr>
      <w:r>
        <w:t>Technical requirements</w:t>
      </w:r>
    </w:p>
    <w:p w14:paraId="5437E9BA" w14:textId="42092228" w:rsidR="0024614E" w:rsidRPr="0097281B" w:rsidRDefault="0024614E" w:rsidP="0097281B">
      <w:pPr>
        <w:pStyle w:val="P-Regular"/>
        <w:rPr>
          <w:lang w:val="en-US"/>
        </w:rPr>
      </w:pPr>
      <w:r>
        <w:t>To complete this chapter, you will need to have Go 1.1</w:t>
      </w:r>
      <w:r w:rsidR="0097281B">
        <w:t>8</w:t>
      </w:r>
      <w:r>
        <w:t xml:space="preserve"> or above and the Protocol Buffers compiler</w:t>
      </w:r>
      <w:r w:rsidR="0097281B">
        <w:t xml:space="preserve">: </w:t>
      </w:r>
      <w:r w:rsidR="0097281B" w:rsidRPr="0097281B">
        <w:rPr>
          <w:rStyle w:val="P-URL"/>
          <w:lang w:val="en-US"/>
        </w:rPr>
        <w:t>https://grpc.io/docs/protoc-installation/</w:t>
      </w:r>
      <w:r w:rsidR="0097281B">
        <w:rPr>
          <w:lang w:val="en-US"/>
        </w:rPr>
        <w:t>.</w:t>
      </w:r>
    </w:p>
    <w:p w14:paraId="000E62C2" w14:textId="77777777" w:rsidR="0024614E" w:rsidRDefault="0024614E" w:rsidP="0024614E">
      <w:pPr>
        <w:pStyle w:val="P-Regular"/>
      </w:pPr>
      <w:r>
        <w:t xml:space="preserve">You can find the code examples for this chapter on GitHub at the following link: </w:t>
      </w:r>
    </w:p>
    <w:commentRangeStart w:id="0"/>
    <w:commentRangeStart w:id="1"/>
    <w:p w14:paraId="42EF6C51" w14:textId="3BD19C1D" w:rsidR="0024614E" w:rsidRPr="00337CC7" w:rsidRDefault="0097281B" w:rsidP="0024614E">
      <w:pPr>
        <w:pStyle w:val="P-Regular"/>
      </w:pPr>
      <w:r>
        <w:lastRenderedPageBreak/>
        <w:fldChar w:fldCharType="begin"/>
      </w:r>
      <w:r>
        <w:instrText>HYPERLINK "https://github.com/PacktPublishing/Microservices-with-Go---Second-Edition%20/tree/main/Chapter04"</w:instrText>
      </w:r>
      <w:r>
        <w:fldChar w:fldCharType="separate"/>
      </w:r>
      <w:r>
        <w:rPr>
          <w:rStyle w:val="Hyperlink"/>
          <w:rFonts w:ascii="Arial" w:hAnsi="Arial"/>
          <w:shd w:val="clear" w:color="auto" w:fill="00FA00"/>
        </w:rPr>
        <w:t>https://github.com/PacktPublishing/Microservices-with-Go---Second-Edition/tree/main/Chapter04</w:t>
      </w:r>
      <w:r>
        <w:fldChar w:fldCharType="end"/>
      </w:r>
      <w:commentRangeEnd w:id="0"/>
      <w:r w:rsidR="0028228C">
        <w:rPr>
          <w:rStyle w:val="CommentReference"/>
          <w:rFonts w:eastAsiaTheme="minorHAnsi"/>
          <w:lang w:val="en-US"/>
        </w:rPr>
        <w:commentReference w:id="0"/>
      </w:r>
      <w:commentRangeEnd w:id="1"/>
      <w:r w:rsidR="007041B9">
        <w:rPr>
          <w:rStyle w:val="CommentReference"/>
          <w:rFonts w:eastAsiaTheme="minorHAnsi"/>
          <w:lang w:val="en-US"/>
        </w:rPr>
        <w:commentReference w:id="1"/>
      </w:r>
    </w:p>
    <w:p w14:paraId="761B2FF9" w14:textId="13181D2D" w:rsidR="0024614E" w:rsidRDefault="002268E8" w:rsidP="0024614E">
      <w:pPr>
        <w:pStyle w:val="H1-Section"/>
        <w:rPr>
          <w:bCs/>
          <w:szCs w:val="36"/>
        </w:rPr>
      </w:pPr>
      <w:r>
        <w:t>T</w:t>
      </w:r>
      <w:r w:rsidR="0024614E">
        <w:t>he basics of serialization</w:t>
      </w:r>
    </w:p>
    <w:p w14:paraId="0C0C550D" w14:textId="1F23F07C" w:rsidR="0024614E" w:rsidRDefault="0024614E" w:rsidP="0024614E">
      <w:pPr>
        <w:pStyle w:val="P-Regular"/>
      </w:pPr>
      <w:r w:rsidRPr="47BDCDE7">
        <w:rPr>
          <w:rStyle w:val="P-Keyword"/>
        </w:rPr>
        <w:t>Serialization</w:t>
      </w:r>
      <w:r>
        <w:t xml:space="preserve"> is the </w:t>
      </w:r>
      <w:r>
        <w:fldChar w:fldCharType="begin"/>
      </w:r>
      <w:r>
        <w:instrText xml:space="preserve"> XE "serialization:basics" </w:instrText>
      </w:r>
      <w:r>
        <w:fldChar w:fldCharType="end"/>
      </w:r>
      <w:r>
        <w:t>process of converting data into a format that allows you to transfer it, store it, and later deconstruct it.</w:t>
      </w:r>
    </w:p>
    <w:p w14:paraId="1DFD5DB5" w14:textId="77777777" w:rsidR="0024614E" w:rsidRDefault="0024614E" w:rsidP="0024614E">
      <w:pPr>
        <w:pStyle w:val="P-Regular"/>
      </w:pPr>
      <w:r>
        <w:t>Serialization has</w:t>
      </w:r>
      <w:r>
        <w:fldChar w:fldCharType="begin"/>
      </w:r>
      <w:r>
        <w:instrText xml:space="preserve"> XE "serialization:use cases" </w:instrText>
      </w:r>
      <w:r>
        <w:fldChar w:fldCharType="end"/>
      </w:r>
      <w:r>
        <w:t xml:space="preserve"> two primary use cases:</w:t>
      </w:r>
    </w:p>
    <w:p w14:paraId="1C00B5A2" w14:textId="130F6FA5" w:rsidR="0024614E" w:rsidRDefault="4B6D2C13" w:rsidP="006F560C">
      <w:pPr>
        <w:pStyle w:val="L-Bullets"/>
      </w:pPr>
      <w:r w:rsidRPr="4B6D2C13">
        <w:rPr>
          <w:lang w:val="en-US"/>
        </w:rPr>
        <w:t>Transferring the data between services, acting as a common format between them</w:t>
      </w:r>
    </w:p>
    <w:p w14:paraId="6244C943" w14:textId="77777777" w:rsidR="0024614E" w:rsidRPr="00A8246D" w:rsidRDefault="0024614E" w:rsidP="0024614E">
      <w:pPr>
        <w:pStyle w:val="L-Bullets"/>
      </w:pPr>
      <w:r w:rsidRPr="00A8246D">
        <w:t xml:space="preserve">Encoding and decoding arbitrary data for storage, allowing </w:t>
      </w:r>
      <w:r>
        <w:t>you</w:t>
      </w:r>
      <w:r w:rsidRPr="00A8246D">
        <w:t xml:space="preserve"> to store complex data structures as byte arrays or regular strings</w:t>
      </w:r>
    </w:p>
    <w:p w14:paraId="03E9FF23" w14:textId="77777777" w:rsidR="0024614E" w:rsidRDefault="0024614E" w:rsidP="0024614E">
      <w:pPr>
        <w:pStyle w:val="P-Regular"/>
      </w:pPr>
      <w:r>
        <w:t xml:space="preserve">In </w:t>
      </w:r>
      <w:r w:rsidRPr="6E70D121">
        <w:rPr>
          <w:rStyle w:val="P-Italics"/>
        </w:rPr>
        <w:t>Chapter 2</w:t>
      </w:r>
      <w:r>
        <w:t xml:space="preserve">, while </w:t>
      </w:r>
      <w:r>
        <w:fldChar w:fldCharType="begin"/>
      </w:r>
      <w:r>
        <w:instrText xml:space="preserve"> XE "serialization:use cases" </w:instrText>
      </w:r>
      <w:r>
        <w:fldChar w:fldCharType="end"/>
      </w:r>
      <w:r>
        <w:t>scaffolding our applications, we created our HTTP API endpoints and set them to return JSON responses to the callers. In that case, JSON played the role</w:t>
      </w:r>
      <w:r>
        <w:fldChar w:fldCharType="begin"/>
      </w:r>
      <w:r>
        <w:instrText xml:space="preserve"> XE "serialization format" </w:instrText>
      </w:r>
      <w:r>
        <w:fldChar w:fldCharType="end"/>
      </w:r>
      <w:r>
        <w:t xml:space="preserve"> of a </w:t>
      </w:r>
      <w:r w:rsidRPr="6E70D121">
        <w:rPr>
          <w:rStyle w:val="P-Keyword"/>
        </w:rPr>
        <w:t>serialization format</w:t>
      </w:r>
      <w:r>
        <w:t>, allowing us to transform our data structures into it and then decode them back.</w:t>
      </w:r>
    </w:p>
    <w:p w14:paraId="42ED957E" w14:textId="77777777" w:rsidR="0024614E" w:rsidRDefault="4B6D2C13" w:rsidP="0024614E">
      <w:pPr>
        <w:pStyle w:val="P-Regular"/>
      </w:pPr>
      <w:r w:rsidRPr="4B6D2C13">
        <w:rPr>
          <w:lang w:val="en-US"/>
        </w:rPr>
        <w:t xml:space="preserve">Let’s take our </w:t>
      </w:r>
      <w:r w:rsidRPr="4B6D2C13">
        <w:rPr>
          <w:rStyle w:val="P-Code"/>
          <w:lang w:val="en-US"/>
        </w:rPr>
        <w:t>Metadata</w:t>
      </w:r>
      <w:r w:rsidRPr="4B6D2C13">
        <w:rPr>
          <w:lang w:val="en-US"/>
        </w:rPr>
        <w:t xml:space="preserve"> structure defined in the </w:t>
      </w:r>
      <w:r w:rsidRPr="4B6D2C13">
        <w:rPr>
          <w:rStyle w:val="P-Code"/>
          <w:lang w:val="en-US"/>
        </w:rPr>
        <w:t>metadata/pkg/model/</w:t>
      </w:r>
      <w:proofErr w:type="spellStart"/>
      <w:r w:rsidRPr="4B6D2C13">
        <w:rPr>
          <w:rStyle w:val="P-Code"/>
          <w:lang w:val="en-US"/>
        </w:rPr>
        <w:t>metadata.go</w:t>
      </w:r>
      <w:proofErr w:type="spellEnd"/>
      <w:r w:rsidRPr="4B6D2C13">
        <w:rPr>
          <w:lang w:val="en-US"/>
        </w:rPr>
        <w:t xml:space="preserve"> file as an example:</w:t>
      </w:r>
    </w:p>
    <w:p w14:paraId="2F8CC9F5" w14:textId="77777777" w:rsidR="0024614E" w:rsidRDefault="0024614E" w:rsidP="0024614E">
      <w:pPr>
        <w:pStyle w:val="SC-Source"/>
        <w:rPr>
          <w:bCs/>
        </w:rPr>
      </w:pPr>
      <w:r>
        <w:t>// Metadata defines the movie metadata.</w:t>
      </w:r>
    </w:p>
    <w:p w14:paraId="472C84E9" w14:textId="77777777" w:rsidR="0024614E" w:rsidRDefault="0024614E" w:rsidP="0024614E">
      <w:pPr>
        <w:pStyle w:val="SC-Source"/>
        <w:rPr>
          <w:bCs/>
        </w:rPr>
      </w:pPr>
      <w:r>
        <w:t>type Metadata struct {</w:t>
      </w:r>
    </w:p>
    <w:p w14:paraId="11F3AE5F" w14:textId="77777777" w:rsidR="0024614E" w:rsidRDefault="4B6D2C13" w:rsidP="0024614E">
      <w:pPr>
        <w:pStyle w:val="SC-Source"/>
      </w:pPr>
      <w:r w:rsidRPr="4B6D2C13">
        <w:rPr>
          <w:lang w:val="en-US"/>
        </w:rPr>
        <w:t>    ID          string `</w:t>
      </w:r>
      <w:proofErr w:type="spellStart"/>
      <w:r w:rsidRPr="4B6D2C13">
        <w:rPr>
          <w:lang w:val="en-US"/>
        </w:rPr>
        <w:t>json</w:t>
      </w:r>
      <w:proofErr w:type="spellEnd"/>
      <w:r w:rsidRPr="4B6D2C13">
        <w:rPr>
          <w:lang w:val="en-US"/>
        </w:rPr>
        <w:t>:"id"`</w:t>
      </w:r>
    </w:p>
    <w:p w14:paraId="4C75302D" w14:textId="77777777" w:rsidR="0024614E" w:rsidRDefault="4B6D2C13" w:rsidP="0024614E">
      <w:pPr>
        <w:pStyle w:val="SC-Source"/>
      </w:pPr>
      <w:r w:rsidRPr="4B6D2C13">
        <w:rPr>
          <w:lang w:val="en-US"/>
        </w:rPr>
        <w:t>    Title       string `</w:t>
      </w:r>
      <w:proofErr w:type="spellStart"/>
      <w:r w:rsidRPr="4B6D2C13">
        <w:rPr>
          <w:lang w:val="en-US"/>
        </w:rPr>
        <w:t>json</w:t>
      </w:r>
      <w:proofErr w:type="spellEnd"/>
      <w:r w:rsidRPr="4B6D2C13">
        <w:rPr>
          <w:lang w:val="en-US"/>
        </w:rPr>
        <w:t>:"title"`</w:t>
      </w:r>
    </w:p>
    <w:p w14:paraId="46C61AFE" w14:textId="77777777" w:rsidR="0024614E" w:rsidRDefault="4B6D2C13" w:rsidP="0024614E">
      <w:pPr>
        <w:pStyle w:val="SC-Source"/>
      </w:pPr>
      <w:r w:rsidRPr="4B6D2C13">
        <w:rPr>
          <w:lang w:val="en-US"/>
        </w:rPr>
        <w:t>    Description string `</w:t>
      </w:r>
      <w:proofErr w:type="spellStart"/>
      <w:r w:rsidRPr="4B6D2C13">
        <w:rPr>
          <w:lang w:val="en-US"/>
        </w:rPr>
        <w:t>json</w:t>
      </w:r>
      <w:proofErr w:type="spellEnd"/>
      <w:r w:rsidRPr="4B6D2C13">
        <w:rPr>
          <w:lang w:val="en-US"/>
        </w:rPr>
        <w:t>:"description"`</w:t>
      </w:r>
    </w:p>
    <w:p w14:paraId="39066AA6" w14:textId="77777777" w:rsidR="0024614E" w:rsidRDefault="4B6D2C13" w:rsidP="0024614E">
      <w:pPr>
        <w:pStyle w:val="SC-Source"/>
      </w:pPr>
      <w:r w:rsidRPr="4B6D2C13">
        <w:rPr>
          <w:lang w:val="en-US"/>
        </w:rPr>
        <w:t>    Director    string `</w:t>
      </w:r>
      <w:proofErr w:type="spellStart"/>
      <w:r w:rsidRPr="4B6D2C13">
        <w:rPr>
          <w:lang w:val="en-US"/>
        </w:rPr>
        <w:t>json</w:t>
      </w:r>
      <w:proofErr w:type="spellEnd"/>
      <w:r w:rsidRPr="4B6D2C13">
        <w:rPr>
          <w:lang w:val="en-US"/>
        </w:rPr>
        <w:t>:"director"`</w:t>
      </w:r>
    </w:p>
    <w:p w14:paraId="46363D1E" w14:textId="77777777" w:rsidR="0024614E" w:rsidRDefault="0024614E" w:rsidP="0024614E">
      <w:pPr>
        <w:pStyle w:val="SC-Source"/>
        <w:rPr>
          <w:bCs/>
        </w:rPr>
      </w:pPr>
      <w:r>
        <w:t>}</w:t>
      </w:r>
    </w:p>
    <w:p w14:paraId="29D3876F" w14:textId="77777777" w:rsidR="0024614E" w:rsidRDefault="0024614E" w:rsidP="0024614E">
      <w:pPr>
        <w:pStyle w:val="P-Regular"/>
      </w:pPr>
      <w:r>
        <w:t>Our structure includes the records</w:t>
      </w:r>
      <w:r>
        <w:fldChar w:fldCharType="begin"/>
      </w:r>
      <w:r>
        <w:instrText xml:space="preserve"> XE "annotations" </w:instrText>
      </w:r>
      <w:r>
        <w:fldChar w:fldCharType="end"/>
      </w:r>
      <w:r>
        <w:t xml:space="preserve"> called </w:t>
      </w:r>
      <w:r w:rsidRPr="47BDCDE7">
        <w:rPr>
          <w:rStyle w:val="P-Keyword"/>
        </w:rPr>
        <w:t>annotations</w:t>
      </w:r>
      <w:r>
        <w:t xml:space="preserve"> that help the JSON encoder transform our record into an output. For example, we create an instance of our structure:</w:t>
      </w:r>
    </w:p>
    <w:p w14:paraId="32FF7781" w14:textId="77777777" w:rsidR="0024614E" w:rsidRDefault="4B6D2C13" w:rsidP="0024614E">
      <w:pPr>
        <w:pStyle w:val="SC-Source"/>
      </w:pPr>
      <w:r w:rsidRPr="4B6D2C13">
        <w:rPr>
          <w:lang w:val="en-US"/>
        </w:rPr>
        <w:t>Metadata{</w:t>
      </w:r>
    </w:p>
    <w:p w14:paraId="0D9862F6" w14:textId="77777777" w:rsidR="0024614E" w:rsidRDefault="0024614E" w:rsidP="0024614E">
      <w:pPr>
        <w:pStyle w:val="SC-Source"/>
        <w:rPr>
          <w:bCs/>
        </w:rPr>
      </w:pPr>
      <w:r>
        <w:lastRenderedPageBreak/>
        <w:t>    ID:          "123",</w:t>
      </w:r>
    </w:p>
    <w:p w14:paraId="2A193BB4" w14:textId="77777777" w:rsidR="0024614E" w:rsidRDefault="0024614E" w:rsidP="0024614E">
      <w:pPr>
        <w:pStyle w:val="SC-Source"/>
        <w:rPr>
          <w:bCs/>
        </w:rPr>
      </w:pPr>
      <w:r>
        <w:t>    Title:       "The Movie 2",</w:t>
      </w:r>
    </w:p>
    <w:p w14:paraId="2514350B" w14:textId="77777777" w:rsidR="0024614E" w:rsidRDefault="0024614E" w:rsidP="0024614E">
      <w:pPr>
        <w:pStyle w:val="SC-Source"/>
        <w:rPr>
          <w:bCs/>
        </w:rPr>
      </w:pPr>
      <w:r>
        <w:t>    Description: "Sequel of the legendary The Movie",</w:t>
      </w:r>
    </w:p>
    <w:p w14:paraId="1343B9DF" w14:textId="77777777" w:rsidR="0024614E" w:rsidRDefault="0024614E" w:rsidP="0024614E">
      <w:pPr>
        <w:pStyle w:val="SC-Source"/>
        <w:rPr>
          <w:bCs/>
        </w:rPr>
      </w:pPr>
      <w:r>
        <w:t>    Director:    "Foo Bars",</w:t>
      </w:r>
    </w:p>
    <w:p w14:paraId="283E4F71" w14:textId="77777777" w:rsidR="0024614E" w:rsidRDefault="0024614E" w:rsidP="0024614E">
      <w:pPr>
        <w:pStyle w:val="SC-Source"/>
        <w:rPr>
          <w:bCs/>
        </w:rPr>
      </w:pPr>
      <w:r>
        <w:t>}</w:t>
      </w:r>
    </w:p>
    <w:p w14:paraId="797A7B10" w14:textId="77777777" w:rsidR="0024614E" w:rsidRDefault="0024614E" w:rsidP="0024614E">
      <w:pPr>
        <w:pStyle w:val="P-Regular"/>
      </w:pPr>
      <w:r>
        <w:t>When we then encode it with JSON, the result would be the following:</w:t>
      </w:r>
    </w:p>
    <w:p w14:paraId="6AD00CEC" w14:textId="77777777" w:rsidR="0024614E" w:rsidRDefault="4B6D2C13" w:rsidP="0024614E">
      <w:pPr>
        <w:pStyle w:val="SC-Source"/>
      </w:pPr>
      <w:r w:rsidRPr="4B6D2C13">
        <w:rPr>
          <w:lang w:val="en-US"/>
        </w:rPr>
        <w:t xml:space="preserve">{"id":"123","title":"The Movie 2","description":"Sequel of the legendary The </w:t>
      </w:r>
      <w:proofErr w:type="spellStart"/>
      <w:r w:rsidRPr="4B6D2C13">
        <w:rPr>
          <w:lang w:val="en-US"/>
        </w:rPr>
        <w:t>Movie","director":"Foo</w:t>
      </w:r>
      <w:proofErr w:type="spellEnd"/>
      <w:r w:rsidRPr="4B6D2C13">
        <w:rPr>
          <w:lang w:val="en-US"/>
        </w:rPr>
        <w:t xml:space="preserve"> Bars"}</w:t>
      </w:r>
    </w:p>
    <w:p w14:paraId="35FB4142" w14:textId="58011B5C" w:rsidR="006D556F" w:rsidRDefault="4B6D2C13" w:rsidP="0024614E">
      <w:pPr>
        <w:pStyle w:val="P-Regular"/>
        <w:rPr>
          <w:ins w:id="2" w:author="Alexander Shuiskov" w:date="2025-04-02T10:32:00Z" w16du:dateUtc="2025-04-02T05:32:00Z"/>
          <w:lang w:val="en-US"/>
        </w:rPr>
      </w:pPr>
      <w:r w:rsidRPr="4B6D2C13">
        <w:rPr>
          <w:lang w:val="en-US"/>
        </w:rPr>
        <w:t xml:space="preserve">Once the data is serialized, it can </w:t>
      </w:r>
      <w:ins w:id="3" w:author="Alexander Shuiskov" w:date="2025-04-02T10:32:00Z" w16du:dateUtc="2025-04-02T05:32:00Z">
        <w:r w:rsidR="006D556F">
          <w:rPr>
            <w:lang w:val="en-US"/>
          </w:rPr>
          <w:t xml:space="preserve">stored </w:t>
        </w:r>
      </w:ins>
      <w:del w:id="4" w:author="Alexander Shuiskov" w:date="2025-04-02T10:32:00Z" w16du:dateUtc="2025-04-02T05:32:00Z">
        <w:r w:rsidR="00B9556B" w:rsidDel="006D556F">
          <w:rPr>
            <w:lang w:val="en-US"/>
          </w:rPr>
          <w:delText xml:space="preserve">used for storing </w:delText>
        </w:r>
      </w:del>
      <w:r w:rsidR="00B9556B">
        <w:rPr>
          <w:lang w:val="en-US"/>
        </w:rPr>
        <w:t xml:space="preserve">or </w:t>
      </w:r>
      <w:del w:id="5" w:author="Alexander Shuiskov" w:date="2025-04-02T10:32:00Z" w16du:dateUtc="2025-04-02T05:32:00Z">
        <w:r w:rsidR="00B9556B" w:rsidDel="006D556F">
          <w:rPr>
            <w:lang w:val="en-US"/>
          </w:rPr>
          <w:delText>transferring</w:delText>
        </w:r>
      </w:del>
      <w:ins w:id="6" w:author="Alexander Shuiskov" w:date="2025-04-02T10:32:00Z" w16du:dateUtc="2025-04-02T05:32:00Z">
        <w:r w:rsidR="006D556F">
          <w:rPr>
            <w:lang w:val="en-US"/>
          </w:rPr>
          <w:t xml:space="preserve">transferred </w:t>
        </w:r>
      </w:ins>
      <w:ins w:id="7" w:author="Alexander Shuiskov" w:date="2025-04-02T10:35:00Z" w16du:dateUtc="2025-04-02T05:35:00Z">
        <w:r w:rsidR="00A06D67">
          <w:rPr>
            <w:lang w:val="en-US"/>
          </w:rPr>
          <w:t>between services</w:t>
        </w:r>
      </w:ins>
      <w:del w:id="8" w:author="Alexander Shuiskov" w:date="2025-04-02T10:37:00Z" w16du:dateUtc="2025-04-02T05:37:00Z">
        <w:r w:rsidR="00B9556B" w:rsidDel="00A06D67">
          <w:rPr>
            <w:lang w:val="en-US"/>
          </w:rPr>
          <w:delText>.</w:delText>
        </w:r>
        <w:r w:rsidRPr="4B6D2C13" w:rsidDel="00A06D67">
          <w:rPr>
            <w:lang w:val="en-US"/>
          </w:rPr>
          <w:delText xml:space="preserve"> </w:delText>
        </w:r>
      </w:del>
      <w:del w:id="9" w:author="Alexander Shuiskov" w:date="2025-04-02T10:28:00Z" w16du:dateUtc="2025-04-02T05:28:00Z">
        <w:r w:rsidRPr="4B6D2C13" w:rsidDel="006D556F">
          <w:rPr>
            <w:lang w:val="en-US"/>
          </w:rPr>
          <w:delText>In our examples in</w:delText>
        </w:r>
        <w:r w:rsidRPr="4B6D2C13" w:rsidDel="006D556F">
          <w:rPr>
            <w:rStyle w:val="P-Italics"/>
            <w:lang w:val="en-US"/>
          </w:rPr>
          <w:delText xml:space="preserve"> Chapter 2</w:delText>
        </w:r>
        <w:r w:rsidRPr="4B6D2C13" w:rsidDel="006D556F">
          <w:rPr>
            <w:lang w:val="en-US"/>
          </w:rPr>
          <w:delText>, we used JSON format for sending and receiving the data between our microservices.</w:delText>
        </w:r>
      </w:del>
      <w:ins w:id="10" w:author="Alexander Shuiskov" w:date="2025-04-02T10:39:00Z" w16du:dateUtc="2025-04-02T05:39:00Z">
        <w:r w:rsidR="00A06D67">
          <w:rPr>
            <w:lang w:val="en-US"/>
          </w:rPr>
          <w:t>, even if they are written in different languages</w:t>
        </w:r>
      </w:ins>
      <w:ins w:id="11" w:author="Alexander Shuiskov" w:date="2025-04-02T10:41:00Z" w16du:dateUtc="2025-04-02T05:41:00Z">
        <w:r w:rsidR="00A06D67">
          <w:rPr>
            <w:lang w:val="en-US"/>
          </w:rPr>
          <w:t>. In addition to data communication, serialization can be used for different other purposes:</w:t>
        </w:r>
      </w:ins>
    </w:p>
    <w:p w14:paraId="4A8C9A2B" w14:textId="138962DD" w:rsidR="0024614E" w:rsidDel="00A06D67" w:rsidRDefault="4B6D2C13" w:rsidP="0024614E">
      <w:pPr>
        <w:pStyle w:val="P-Regular"/>
        <w:rPr>
          <w:del w:id="12" w:author="Alexander Shuiskov" w:date="2025-04-02T10:41:00Z" w16du:dateUtc="2025-04-02T05:41:00Z"/>
        </w:rPr>
      </w:pPr>
      <w:del w:id="13" w:author="Alexander Shuiskov" w:date="2025-04-02T10:28:00Z" w16du:dateUtc="2025-04-02T05:28:00Z">
        <w:r w:rsidRPr="4B6D2C13" w:rsidDel="006D556F">
          <w:rPr>
            <w:lang w:val="en-US"/>
          </w:rPr>
          <w:delText xml:space="preserve"> </w:delText>
        </w:r>
      </w:del>
      <w:del w:id="14" w:author="Alexander Shuiskov" w:date="2025-04-02T10:41:00Z" w16du:dateUtc="2025-04-02T05:41:00Z">
        <w:r w:rsidRPr="4B6D2C13" w:rsidDel="00A06D67">
          <w:rPr>
            <w:lang w:val="en-US"/>
          </w:rPr>
          <w:delText xml:space="preserve">Some </w:delText>
        </w:r>
        <w:r w:rsidR="00B9556B" w:rsidDel="00A06D67">
          <w:rPr>
            <w:lang w:val="en-US"/>
          </w:rPr>
          <w:delText>common</w:delText>
        </w:r>
        <w:r w:rsidR="00B9556B" w:rsidRPr="4B6D2C13" w:rsidDel="00A06D67">
          <w:rPr>
            <w:lang w:val="en-US"/>
          </w:rPr>
          <w:delText xml:space="preserve"> </w:delText>
        </w:r>
        <w:r w:rsidR="0024614E" w:rsidDel="00A06D67">
          <w:fldChar w:fldCharType="begin"/>
        </w:r>
        <w:r w:rsidR="0024614E" w:rsidDel="00A06D67">
          <w:delInstrText xml:space="preserve"> XE "serialization:use cases" </w:delInstrText>
        </w:r>
        <w:r w:rsidR="0024614E" w:rsidDel="00A06D67">
          <w:fldChar w:fldCharType="end"/>
        </w:r>
        <w:r w:rsidRPr="4B6D2C13" w:rsidDel="00A06D67">
          <w:rPr>
            <w:lang w:val="en-US"/>
          </w:rPr>
          <w:delText>use cases of serialization include the following:</w:delText>
        </w:r>
      </w:del>
    </w:p>
    <w:p w14:paraId="0F0334C6" w14:textId="0E36ABD1" w:rsidR="0024614E" w:rsidRDefault="0024614E" w:rsidP="0024614E">
      <w:pPr>
        <w:pStyle w:val="L-Bullets"/>
      </w:pPr>
      <w:r w:rsidRPr="00130BA4">
        <w:rPr>
          <w:rStyle w:val="P-Keyword"/>
        </w:rPr>
        <w:t>Store configuration</w:t>
      </w:r>
      <w:r>
        <w:t xml:space="preserve">: </w:t>
      </w:r>
      <w:r w:rsidR="00B9556B">
        <w:t>Y</w:t>
      </w:r>
      <w:r>
        <w:t xml:space="preserve">ou can define your service settings using </w:t>
      </w:r>
      <w:r w:rsidR="00B9556B">
        <w:t>serialization formats, such as JSON,</w:t>
      </w:r>
      <w:r>
        <w:t xml:space="preserve"> and then read them in your service code.</w:t>
      </w:r>
    </w:p>
    <w:p w14:paraId="090C388B" w14:textId="45551D93" w:rsidR="0024614E" w:rsidRDefault="36BBEAC0" w:rsidP="0024614E">
      <w:pPr>
        <w:pStyle w:val="L-Bullets"/>
      </w:pPr>
      <w:r w:rsidRPr="36BBEAC0">
        <w:rPr>
          <w:rStyle w:val="P-Keyword"/>
          <w:lang w:val="en-US"/>
        </w:rPr>
        <w:t>Store records in a database</w:t>
      </w:r>
      <w:r w:rsidRPr="36BBEAC0">
        <w:rPr>
          <w:lang w:val="en-US"/>
        </w:rPr>
        <w:t xml:space="preserve">: Serialization formats are frequently used for storing arbitrary data in databases. For example, key-value databases </w:t>
      </w:r>
      <w:del w:id="15" w:author="Alexander Shuiskov" w:date="2025-04-02T10:24:00Z" w16du:dateUtc="2025-04-02T05:24:00Z">
        <w:r w:rsidRPr="36BBEAC0" w:rsidDel="007041B9">
          <w:rPr>
            <w:lang w:val="en-US"/>
          </w:rPr>
          <w:delText>require encoding entire record values into</w:delText>
        </w:r>
      </w:del>
      <w:ins w:id="16" w:author="Alexander Shuiskov" w:date="2025-04-02T10:24:00Z" w16du:dateUtc="2025-04-02T05:24:00Z">
        <w:r w:rsidR="007041B9">
          <w:rPr>
            <w:lang w:val="en-US"/>
          </w:rPr>
          <w:t>store records as strings or</w:t>
        </w:r>
      </w:ins>
      <w:r w:rsidRPr="36BBEAC0">
        <w:rPr>
          <w:lang w:val="en-US"/>
        </w:rPr>
        <w:t xml:space="preserve"> </w:t>
      </w:r>
      <w:commentRangeStart w:id="17"/>
      <w:commentRangeStart w:id="18"/>
      <w:r w:rsidRPr="36BBEAC0">
        <w:rPr>
          <w:lang w:val="en-US"/>
        </w:rPr>
        <w:t>byte arrays</w:t>
      </w:r>
      <w:commentRangeEnd w:id="17"/>
      <w:r w:rsidR="4B6D2C13">
        <w:rPr>
          <w:rStyle w:val="CommentReference"/>
        </w:rPr>
        <w:commentReference w:id="17"/>
      </w:r>
      <w:commentRangeEnd w:id="18"/>
      <w:r w:rsidR="007041B9">
        <w:rPr>
          <w:rStyle w:val="CommentReference"/>
          <w:rFonts w:eastAsiaTheme="minorHAnsi"/>
          <w:lang w:val="en-US"/>
        </w:rPr>
        <w:commentReference w:id="18"/>
      </w:r>
      <w:r w:rsidRPr="36BBEAC0">
        <w:rPr>
          <w:lang w:val="en-US"/>
        </w:rPr>
        <w:t>, and developers often use serialization to encode and decode these record values.</w:t>
      </w:r>
    </w:p>
    <w:p w14:paraId="34E1F135" w14:textId="77777777" w:rsidR="0024614E" w:rsidRDefault="0024614E" w:rsidP="0024614E">
      <w:pPr>
        <w:pStyle w:val="L-Bullets"/>
      </w:pPr>
      <w:r>
        <w:rPr>
          <w:rStyle w:val="P-Keyword"/>
        </w:rPr>
        <w:t>Logging</w:t>
      </w:r>
      <w:r>
        <w:t>: Application logs are often stored in JSON format, making them easy to read for both humans and various applications, such as data visualization software.</w:t>
      </w:r>
    </w:p>
    <w:p w14:paraId="5AEF4762" w14:textId="77777777" w:rsidR="0024614E" w:rsidRDefault="4B6D2C13" w:rsidP="0024614E">
      <w:pPr>
        <w:pStyle w:val="P-Regular"/>
      </w:pPr>
      <w:r w:rsidRPr="4B6D2C13">
        <w:rPr>
          <w:lang w:val="en-US"/>
        </w:rPr>
        <w:t xml:space="preserve">JSON is one of the most </w:t>
      </w:r>
      <w:r w:rsidR="0024614E">
        <w:fldChar w:fldCharType="begin"/>
      </w:r>
      <w:r w:rsidR="0024614E">
        <w:instrText xml:space="preserve"> XE "JSON" </w:instrText>
      </w:r>
      <w:r w:rsidR="0024614E">
        <w:fldChar w:fldCharType="end"/>
      </w:r>
      <w:r w:rsidRPr="4B6D2C13">
        <w:rPr>
          <w:lang w:val="en-US"/>
        </w:rPr>
        <w:t>popular serialization formats at the moment and it has been essential to web development. It has the</w:t>
      </w:r>
      <w:r w:rsidR="0024614E">
        <w:fldChar w:fldCharType="begin"/>
      </w:r>
      <w:r w:rsidR="0024614E">
        <w:instrText xml:space="preserve"> XE "JSON:benefits" </w:instrText>
      </w:r>
      <w:r w:rsidR="0024614E">
        <w:fldChar w:fldCharType="end"/>
      </w:r>
      <w:r w:rsidRPr="4B6D2C13">
        <w:rPr>
          <w:lang w:val="en-US"/>
        </w:rPr>
        <w:t xml:space="preserve"> following benefits:</w:t>
      </w:r>
    </w:p>
    <w:p w14:paraId="28925F3B" w14:textId="0D856D01" w:rsidR="0024614E" w:rsidRDefault="36BBEAC0" w:rsidP="0024614E">
      <w:pPr>
        <w:pStyle w:val="L-Bullets"/>
      </w:pPr>
      <w:commentRangeStart w:id="19"/>
      <w:commentRangeStart w:id="20"/>
      <w:commentRangeStart w:id="21"/>
      <w:r w:rsidRPr="36BBEAC0">
        <w:rPr>
          <w:rStyle w:val="P-Keyword"/>
        </w:rPr>
        <w:t xml:space="preserve">Language </w:t>
      </w:r>
      <w:commentRangeEnd w:id="19"/>
      <w:r w:rsidR="0024614E">
        <w:rPr>
          <w:rStyle w:val="CommentReference"/>
        </w:rPr>
        <w:commentReference w:id="19"/>
      </w:r>
      <w:commentRangeEnd w:id="20"/>
      <w:r w:rsidR="00272C1F">
        <w:rPr>
          <w:rStyle w:val="CommentReference"/>
          <w:rFonts w:eastAsiaTheme="minorHAnsi"/>
          <w:lang w:val="en-US"/>
        </w:rPr>
        <w:commentReference w:id="20"/>
      </w:r>
      <w:commentRangeEnd w:id="21"/>
      <w:r w:rsidR="00A06D67">
        <w:rPr>
          <w:rStyle w:val="CommentReference"/>
          <w:rFonts w:eastAsiaTheme="minorHAnsi"/>
          <w:lang w:val="en-US"/>
        </w:rPr>
        <w:commentReference w:id="21"/>
      </w:r>
      <w:r w:rsidRPr="36BBEAC0">
        <w:rPr>
          <w:rStyle w:val="P-Keyword"/>
        </w:rPr>
        <w:t>support</w:t>
      </w:r>
      <w:r>
        <w:t>: Most programming languages include tools for encoding and decoding JSON data</w:t>
      </w:r>
    </w:p>
    <w:p w14:paraId="125C321A" w14:textId="77777777" w:rsidR="0024614E" w:rsidRDefault="4B6D2C13" w:rsidP="0024614E">
      <w:pPr>
        <w:pStyle w:val="L-Bullets"/>
      </w:pPr>
      <w:r w:rsidRPr="4B6D2C13">
        <w:rPr>
          <w:rStyle w:val="P-Keyword"/>
          <w:lang w:val="en-US"/>
        </w:rPr>
        <w:t>Browser support</w:t>
      </w:r>
      <w:r w:rsidRPr="4B6D2C13">
        <w:rPr>
          <w:lang w:val="en-US"/>
        </w:rPr>
        <w:t>: JSON has been an integral part of web applications and all modern browsers include developer tools to work with it in the browser itself</w:t>
      </w:r>
    </w:p>
    <w:p w14:paraId="75FAD6D9" w14:textId="77777777" w:rsidR="0024614E" w:rsidRDefault="0024614E" w:rsidP="0024614E">
      <w:pPr>
        <w:pStyle w:val="L-Bullets"/>
      </w:pPr>
      <w:r w:rsidRPr="03930FCE">
        <w:rPr>
          <w:rStyle w:val="P-Keyword"/>
        </w:rPr>
        <w:t>Readability</w:t>
      </w:r>
      <w:r>
        <w:t>: JSON records are easily readable and are often easy to use during both the development and debugging of web applications</w:t>
      </w:r>
    </w:p>
    <w:p w14:paraId="33114702" w14:textId="77777777" w:rsidR="0024614E" w:rsidRDefault="0024614E" w:rsidP="0024614E">
      <w:pPr>
        <w:pStyle w:val="P-Regular"/>
      </w:pPr>
      <w:r>
        <w:lastRenderedPageBreak/>
        <w:t>However, it has certain</w:t>
      </w:r>
      <w:r>
        <w:fldChar w:fldCharType="begin"/>
      </w:r>
      <w:r>
        <w:instrText xml:space="preserve"> XE "JSON:limitations" </w:instrText>
      </w:r>
      <w:r>
        <w:fldChar w:fldCharType="end"/>
      </w:r>
      <w:r>
        <w:t xml:space="preserve"> limitations as well:</w:t>
      </w:r>
    </w:p>
    <w:p w14:paraId="38DDDB16" w14:textId="77777777" w:rsidR="0024614E" w:rsidRDefault="4B6D2C13" w:rsidP="0024614E">
      <w:pPr>
        <w:pStyle w:val="L-Bullets"/>
      </w:pPr>
      <w:r w:rsidRPr="4B6D2C13">
        <w:rPr>
          <w:rStyle w:val="P-Keyword"/>
          <w:lang w:val="en-US"/>
        </w:rPr>
        <w:t>Size</w:t>
      </w:r>
      <w:r w:rsidRPr="4B6D2C13">
        <w:rPr>
          <w:lang w:val="en-US"/>
        </w:rPr>
        <w:t>: JSON is not a size-efficient format. In this chapter, we are going to see which formats and protocols provide output records that are smaller in size.</w:t>
      </w:r>
    </w:p>
    <w:p w14:paraId="322AC026" w14:textId="77777777" w:rsidR="0024614E" w:rsidRDefault="0024614E" w:rsidP="0024614E">
      <w:pPr>
        <w:pStyle w:val="L-Bullets"/>
      </w:pPr>
      <w:r w:rsidRPr="47BDCDE7">
        <w:rPr>
          <w:rStyle w:val="P-Keyword"/>
        </w:rPr>
        <w:t>Speed</w:t>
      </w:r>
      <w:r>
        <w:t xml:space="preserve">: As with its output size, the encoding and decoding speed with JSON is not the fastest </w:t>
      </w:r>
      <w:r>
        <w:fldChar w:fldCharType="begin"/>
      </w:r>
      <w:r>
        <w:instrText xml:space="preserve"> XE "JSON:limitations" </w:instrText>
      </w:r>
      <w:r>
        <w:fldChar w:fldCharType="end"/>
      </w:r>
      <w:r>
        <w:t>set against other popular serialization protocols</w:t>
      </w:r>
    </w:p>
    <w:p w14:paraId="2D1A2D86" w14:textId="2645FAB4" w:rsidR="0024614E" w:rsidRDefault="00CC3753" w:rsidP="0024614E">
      <w:pPr>
        <w:pStyle w:val="P-Regular"/>
      </w:pPr>
      <w:r w:rsidRPr="00CC3753">
        <w:rPr>
          <w:lang w:val="en-US"/>
        </w:rPr>
        <w:t xml:space="preserve">There are many </w:t>
      </w:r>
      <w:r>
        <w:rPr>
          <w:lang w:val="en-US"/>
        </w:rPr>
        <w:t xml:space="preserve">other </w:t>
      </w:r>
      <w:r w:rsidRPr="00CC3753">
        <w:rPr>
          <w:lang w:val="en-US"/>
        </w:rPr>
        <w:t xml:space="preserve">popular </w:t>
      </w:r>
      <w:r w:rsidRPr="00CC3753">
        <w:rPr>
          <w:lang w:val="en-US"/>
        </w:rPr>
        <w:fldChar w:fldCharType="begin"/>
      </w:r>
      <w:r w:rsidRPr="00CC3753">
        <w:rPr>
          <w:lang w:val="en-US"/>
        </w:rPr>
        <w:instrText xml:space="preserve"> XE "serialization format" </w:instrText>
      </w:r>
      <w:r w:rsidRPr="00CC3753">
        <w:rPr>
          <w:lang w:val="en-US"/>
        </w:rPr>
        <w:fldChar w:fldCharType="end"/>
      </w:r>
      <w:r w:rsidRPr="00CC3753">
        <w:rPr>
          <w:lang w:val="en-US"/>
        </w:rPr>
        <w:t xml:space="preserve">serialization formats and protocols used in the industry. </w:t>
      </w:r>
      <w:r>
        <w:rPr>
          <w:lang w:val="en-US"/>
        </w:rPr>
        <w:t>In the next section we are going to review some of the most popular ones.</w:t>
      </w:r>
    </w:p>
    <w:p w14:paraId="60513E9A" w14:textId="584C37E2" w:rsidR="0024614E" w:rsidRDefault="002268E8" w:rsidP="0024614E">
      <w:pPr>
        <w:pStyle w:val="H1-Section"/>
        <w:rPr>
          <w:bCs/>
          <w:szCs w:val="36"/>
        </w:rPr>
      </w:pPr>
      <w:r>
        <w:t>P</w:t>
      </w:r>
      <w:r w:rsidR="0024614E">
        <w:t>opular serialization formats</w:t>
      </w:r>
    </w:p>
    <w:p w14:paraId="27DB7A61" w14:textId="04D7A794" w:rsidR="0024614E" w:rsidRDefault="00CC3753" w:rsidP="0024614E">
      <w:pPr>
        <w:pStyle w:val="P-Regular"/>
      </w:pPr>
      <w:r>
        <w:rPr>
          <w:lang w:val="en-US"/>
        </w:rPr>
        <w:t>In addition to JSON, other popular serialization formats include:</w:t>
      </w:r>
    </w:p>
    <w:p w14:paraId="29F2AC50" w14:textId="77777777" w:rsidR="0024614E" w:rsidRPr="00A8246D" w:rsidRDefault="0024614E" w:rsidP="0024614E">
      <w:pPr>
        <w:pStyle w:val="L-Bullets"/>
        <w:rPr>
          <w:rStyle w:val="P-Keyword"/>
        </w:rPr>
      </w:pPr>
      <w:r w:rsidRPr="00A27D2E">
        <w:rPr>
          <w:rStyle w:val="P-Keyword"/>
        </w:rPr>
        <w:t>XML</w:t>
      </w:r>
    </w:p>
    <w:p w14:paraId="5DC94111" w14:textId="77777777" w:rsidR="0024614E" w:rsidRDefault="0024614E" w:rsidP="0024614E">
      <w:pPr>
        <w:pStyle w:val="L-Bullets"/>
      </w:pPr>
      <w:r>
        <w:rPr>
          <w:rStyle w:val="P-Keyword"/>
        </w:rPr>
        <w:t>YAML</w:t>
      </w:r>
    </w:p>
    <w:p w14:paraId="0CD2185F" w14:textId="77777777" w:rsidR="0024614E" w:rsidRPr="00A27D2E" w:rsidRDefault="0024614E" w:rsidP="0024614E">
      <w:pPr>
        <w:pStyle w:val="L-Bullets"/>
        <w:rPr>
          <w:rStyle w:val="P-Keyword"/>
        </w:rPr>
      </w:pPr>
      <w:r w:rsidRPr="00A27D2E">
        <w:rPr>
          <w:rStyle w:val="P-Keyword"/>
        </w:rPr>
        <w:t>Apache Thrift</w:t>
      </w:r>
    </w:p>
    <w:p w14:paraId="72FDBD44" w14:textId="77777777" w:rsidR="0024614E" w:rsidRDefault="0024614E" w:rsidP="0024614E">
      <w:pPr>
        <w:pStyle w:val="L-Bullets"/>
      </w:pPr>
      <w:r w:rsidRPr="00A27D2E">
        <w:rPr>
          <w:rStyle w:val="P-Keyword"/>
        </w:rPr>
        <w:t>Apache Avro</w:t>
      </w:r>
    </w:p>
    <w:p w14:paraId="0B52C1DB" w14:textId="77777777" w:rsidR="0024614E" w:rsidRPr="00A27D2E" w:rsidRDefault="0024614E" w:rsidP="0024614E">
      <w:pPr>
        <w:pStyle w:val="L-Bullets"/>
        <w:rPr>
          <w:rStyle w:val="P-Keyword"/>
        </w:rPr>
      </w:pPr>
      <w:r w:rsidRPr="00A27D2E">
        <w:rPr>
          <w:rStyle w:val="P-Keyword"/>
        </w:rPr>
        <w:t>Protocol Buffers</w:t>
      </w:r>
    </w:p>
    <w:p w14:paraId="00E3B479" w14:textId="6044990D" w:rsidR="0024614E" w:rsidRDefault="36BBEAC0" w:rsidP="0024614E">
      <w:pPr>
        <w:pStyle w:val="P-Regular"/>
      </w:pPr>
      <w:r w:rsidRPr="36BBEAC0">
        <w:rPr>
          <w:lang w:val="en-US"/>
        </w:rPr>
        <w:t>This section will provide a high-level overview of each one as well as some key differences between these protocols.</w:t>
      </w:r>
    </w:p>
    <w:p w14:paraId="3A8F2521" w14:textId="77777777" w:rsidR="0024614E" w:rsidRDefault="0024614E" w:rsidP="0024614E">
      <w:pPr>
        <w:pStyle w:val="H3-Subheading"/>
        <w:rPr>
          <w:bCs/>
          <w:szCs w:val="24"/>
        </w:rPr>
      </w:pPr>
      <w:r>
        <w:t>XML</w:t>
      </w:r>
    </w:p>
    <w:p w14:paraId="20902C0C" w14:textId="5B42FC04" w:rsidR="0024614E" w:rsidRDefault="0024614E" w:rsidP="0024614E">
      <w:pPr>
        <w:pStyle w:val="P-Regular"/>
      </w:pPr>
      <w:r>
        <w:t xml:space="preserve">XML is </w:t>
      </w:r>
      <w:r>
        <w:fldChar w:fldCharType="begin"/>
      </w:r>
      <w:r>
        <w:instrText xml:space="preserve"> XE "serialization format:XML" </w:instrText>
      </w:r>
      <w:r>
        <w:fldChar w:fldCharType="end"/>
      </w:r>
      <w:r>
        <w:t xml:space="preserve">one of the earliest serialization formats for web service </w:t>
      </w:r>
      <w:r>
        <w:fldChar w:fldCharType="begin"/>
      </w:r>
      <w:r>
        <w:instrText xml:space="preserve"> XE "XML" </w:instrText>
      </w:r>
      <w:r>
        <w:fldChar w:fldCharType="end"/>
      </w:r>
      <w:r>
        <w:t xml:space="preserve">development. It was created in 1998 and is still </w:t>
      </w:r>
      <w:del w:id="22" w:author="Alexander Shuiskov" w:date="2025-04-02T10:43:00Z" w16du:dateUtc="2025-04-02T05:43:00Z">
        <w:r w:rsidDel="00A06D67">
          <w:delText xml:space="preserve">widely </w:delText>
        </w:r>
      </w:del>
      <w:r>
        <w:t>used in the industry, especially in enterprise applications.</w:t>
      </w:r>
    </w:p>
    <w:p w14:paraId="55F68B1F" w14:textId="77777777" w:rsidR="0024614E" w:rsidRDefault="0024614E" w:rsidP="0024614E">
      <w:pPr>
        <w:pStyle w:val="P-Regular"/>
      </w:pPr>
      <w:r>
        <w:t xml:space="preserve">XML represents data as a tree of nodes called elements. An element example would be </w:t>
      </w:r>
      <w:r w:rsidRPr="0A1887C4">
        <w:rPr>
          <w:rStyle w:val="P-Code"/>
        </w:rPr>
        <w:t>&lt;example&gt;Some value&lt;/example&gt;</w:t>
      </w:r>
      <w:r>
        <w:t>. If we serialized our metadata structure mentioned above, the result would be the following:</w:t>
      </w:r>
    </w:p>
    <w:p w14:paraId="6E43F807" w14:textId="77777777" w:rsidR="0024614E" w:rsidRDefault="0024614E" w:rsidP="0024614E">
      <w:pPr>
        <w:pStyle w:val="SC-Source"/>
        <w:rPr>
          <w:bCs/>
        </w:rPr>
      </w:pPr>
      <w:r>
        <w:t>&lt;Metadata&gt;&lt;ID&gt;123&lt;/ID&gt;&lt;Title&gt;The Movie 2&lt;/Title&gt;&lt;Description&gt;Sequel of the legendary The Movie&lt;/Description&gt;&lt;Director&gt;Foo Bars&lt;/Director&gt;&lt;/Metadata&gt;</w:t>
      </w:r>
    </w:p>
    <w:p w14:paraId="408F2798" w14:textId="25F9209C" w:rsidR="0024614E" w:rsidRDefault="36BBEAC0" w:rsidP="0024614E">
      <w:pPr>
        <w:pStyle w:val="P-Regular"/>
      </w:pPr>
      <w:r>
        <w:lastRenderedPageBreak/>
        <w:t>You may notice that the serialized XML representation of our data is slightly longer than the JSON one. It is one of the downsides of XML format – the output is often the largest among all popular serialization protocols, making it harder to read and transfer the data.</w:t>
      </w:r>
      <w:del w:id="23" w:author="Alexander Shuiskov" w:date="2025-04-02T10:42:00Z" w16du:dateUtc="2025-04-02T05:42:00Z">
        <w:r w:rsidDel="00A06D67">
          <w:delText xml:space="preserve"> On the other hand, XML’s advantages include </w:delText>
        </w:r>
        <w:commentRangeStart w:id="24"/>
        <w:r w:rsidDel="00A06D67">
          <w:delText>its wide adoption</w:delText>
        </w:r>
        <w:commentRangeEnd w:id="24"/>
        <w:r w:rsidR="0024614E" w:rsidDel="00A06D67">
          <w:rPr>
            <w:rStyle w:val="CommentReference"/>
          </w:rPr>
          <w:commentReference w:id="24"/>
        </w:r>
        <w:r w:rsidDel="00A06D67">
          <w:delText xml:space="preserve"> and popularity, readability as well as its wide library support.</w:delText>
        </w:r>
      </w:del>
    </w:p>
    <w:p w14:paraId="4EEEC038" w14:textId="77777777" w:rsidR="0024614E" w:rsidRDefault="0024614E" w:rsidP="0024614E">
      <w:pPr>
        <w:pStyle w:val="H3-Subheading"/>
      </w:pPr>
      <w:r>
        <w:t>YAML</w:t>
      </w:r>
    </w:p>
    <w:p w14:paraId="3851018E" w14:textId="0CE88633" w:rsidR="0024614E" w:rsidRDefault="0024614E" w:rsidP="0024614E">
      <w:pPr>
        <w:pStyle w:val="P-Regular"/>
      </w:pPr>
      <w:r w:rsidRPr="00C45CA2">
        <w:t>YAML</w:t>
      </w:r>
      <w:r>
        <w:fldChar w:fldCharType="begin"/>
      </w:r>
      <w:r>
        <w:instrText xml:space="preserve"> XE "YAML" </w:instrText>
      </w:r>
      <w:r>
        <w:fldChar w:fldCharType="end"/>
      </w:r>
      <w:r w:rsidRPr="00C45CA2">
        <w:t xml:space="preserve"> is a </w:t>
      </w:r>
      <w:r>
        <w:fldChar w:fldCharType="begin"/>
      </w:r>
      <w:r>
        <w:instrText xml:space="preserve"> XE "serialization format:YAML" </w:instrText>
      </w:r>
      <w:r>
        <w:fldChar w:fldCharType="end"/>
      </w:r>
      <w:r w:rsidRPr="00C45CA2">
        <w:t>serialization format that was first released in 2001</w:t>
      </w:r>
      <w:r>
        <w:t>. It gained popularity over the years, becoming one of the most popular serialization formats in the industry. Designers of the language took a strong focus on its readability and compactness, making it a perfect tool for defining arbitrary human-readable data. We can illustrate this on our Metadata structure: in the YAML format, it would look in the following way:</w:t>
      </w:r>
    </w:p>
    <w:p w14:paraId="16B57CEE" w14:textId="77777777" w:rsidR="0024614E" w:rsidRDefault="0024614E" w:rsidP="0024614E">
      <w:pPr>
        <w:pStyle w:val="SC-Source"/>
        <w:rPr>
          <w:bCs/>
        </w:rPr>
      </w:pPr>
      <w:r>
        <w:t>metadata:</w:t>
      </w:r>
    </w:p>
    <w:p w14:paraId="4B866FDB" w14:textId="77777777" w:rsidR="0024614E" w:rsidRDefault="0024614E" w:rsidP="0024614E">
      <w:pPr>
        <w:pStyle w:val="SC-Source"/>
        <w:rPr>
          <w:bCs/>
        </w:rPr>
      </w:pPr>
      <w:r>
        <w:t>  id: 123</w:t>
      </w:r>
    </w:p>
    <w:p w14:paraId="7F7E03A4" w14:textId="77777777" w:rsidR="0024614E" w:rsidRDefault="0024614E" w:rsidP="0024614E">
      <w:pPr>
        <w:pStyle w:val="SC-Source"/>
        <w:rPr>
          <w:bCs/>
        </w:rPr>
      </w:pPr>
      <w:r>
        <w:t>  title: The Movie 2</w:t>
      </w:r>
    </w:p>
    <w:p w14:paraId="205E97AD" w14:textId="77777777" w:rsidR="0024614E" w:rsidRDefault="0024614E" w:rsidP="0024614E">
      <w:pPr>
        <w:pStyle w:val="SC-Source"/>
        <w:rPr>
          <w:bCs/>
        </w:rPr>
      </w:pPr>
      <w:r>
        <w:t xml:space="preserve">  description: </w:t>
      </w:r>
      <w:r w:rsidRPr="00966B84">
        <w:rPr>
          <w:lang w:val="en-US"/>
        </w:rPr>
        <w:t>Sequel of the legendary The Movie</w:t>
      </w:r>
    </w:p>
    <w:p w14:paraId="67ED8D4E" w14:textId="77777777" w:rsidR="0024614E" w:rsidRDefault="0024614E" w:rsidP="0024614E">
      <w:pPr>
        <w:pStyle w:val="SC-Source"/>
        <w:rPr>
          <w:bCs/>
        </w:rPr>
      </w:pPr>
      <w:r>
        <w:t>  director: Foo Bars</w:t>
      </w:r>
    </w:p>
    <w:p w14:paraId="1F52D1CA" w14:textId="4F71051A" w:rsidR="0024614E" w:rsidRDefault="4B6D2C13" w:rsidP="0024614E">
      <w:pPr>
        <w:pStyle w:val="P-Regular"/>
      </w:pPr>
      <w:r w:rsidRPr="4B6D2C13">
        <w:rPr>
          <w:lang w:val="en-US"/>
        </w:rPr>
        <w:t>The YAML format is widely used for storing configuration data. One of the reasons for this is the ability to include comments, which is lacking in other formats, such as JSON. The use of YAML for service-to-service communication is less common, primarily due to the greater size of the serialized data.</w:t>
      </w:r>
      <w:del w:id="25" w:author="Alexander Shuiskov" w:date="2025-04-02T10:44:00Z" w16du:dateUtc="2025-04-02T05:44:00Z">
        <w:r w:rsidRPr="4B6D2C13" w:rsidDel="00A06D67">
          <w:rPr>
            <w:lang w:val="en-US"/>
          </w:rPr>
          <w:delText xml:space="preserve"> Let’s get to some more size-efficient serialization formats.</w:delText>
        </w:r>
      </w:del>
    </w:p>
    <w:p w14:paraId="4746EDCD" w14:textId="77777777" w:rsidR="0024614E" w:rsidRDefault="0024614E" w:rsidP="0024614E">
      <w:pPr>
        <w:pStyle w:val="H3-Subheading"/>
        <w:rPr>
          <w:bCs/>
          <w:szCs w:val="24"/>
        </w:rPr>
      </w:pPr>
      <w:r>
        <w:t>Apache Thrift</w:t>
      </w:r>
    </w:p>
    <w:p w14:paraId="071DACE4" w14:textId="77777777" w:rsidR="0024614E" w:rsidRDefault="4B6D2C13" w:rsidP="0024614E">
      <w:pPr>
        <w:pStyle w:val="P-Regular"/>
      </w:pPr>
      <w:r w:rsidRPr="4B6D2C13">
        <w:rPr>
          <w:lang w:val="en-US"/>
        </w:rPr>
        <w:t>So far, we</w:t>
      </w:r>
      <w:r w:rsidR="0024614E">
        <w:fldChar w:fldCharType="begin"/>
      </w:r>
      <w:r w:rsidR="0024614E">
        <w:instrText xml:space="preserve"> XE "Apache Thrift" </w:instrText>
      </w:r>
      <w:r w:rsidR="0024614E">
        <w:fldChar w:fldCharType="end"/>
      </w:r>
      <w:r w:rsidRPr="4B6D2C13">
        <w:rPr>
          <w:lang w:val="en-US"/>
        </w:rPr>
        <w:t xml:space="preserve"> have </w:t>
      </w:r>
      <w:r w:rsidR="0024614E">
        <w:fldChar w:fldCharType="begin"/>
      </w:r>
      <w:r w:rsidR="0024614E">
        <w:instrText xml:space="preserve"> XE "serialization format:Apache Thrift" </w:instrText>
      </w:r>
      <w:r w:rsidR="0024614E">
        <w:fldChar w:fldCharType="end"/>
      </w:r>
      <w:r w:rsidRPr="4B6D2C13">
        <w:rPr>
          <w:lang w:val="en-US"/>
        </w:rPr>
        <w:t>reviewed JSON, XML, and YAML, and all are primarily used for defining and serializing arbitrary types of data. There are other solutions to a broader class of problems, when we want not only to serialize and deserialize the data but also to transfer it between multiple services. These solutions combine two</w:t>
      </w:r>
      <w:r w:rsidR="0024614E">
        <w:fldChar w:fldCharType="begin"/>
      </w:r>
      <w:r w:rsidR="0024614E">
        <w:instrText xml:space="preserve"> XE "communication protocols" </w:instrText>
      </w:r>
      <w:r w:rsidR="0024614E">
        <w:fldChar w:fldCharType="end"/>
      </w:r>
      <w:r w:rsidRPr="4B6D2C13">
        <w:rPr>
          <w:lang w:val="en-US"/>
        </w:rPr>
        <w:t xml:space="preserve"> roles: they act as both serialization formats and </w:t>
      </w:r>
      <w:r w:rsidRPr="4B6D2C13">
        <w:rPr>
          <w:rStyle w:val="P-Keyword"/>
          <w:lang w:val="en-US"/>
        </w:rPr>
        <w:t>communication protocols</w:t>
      </w:r>
      <w:r w:rsidRPr="4B6D2C13">
        <w:rPr>
          <w:lang w:val="en-US"/>
        </w:rPr>
        <w:t xml:space="preserve"> — mechanisms for sending and receiving arbitrary data over the network. HTTP is an example of such a protocol but developers are not limited to using it in their applications.</w:t>
      </w:r>
    </w:p>
    <w:p w14:paraId="187E4B05" w14:textId="77777777" w:rsidR="0024614E" w:rsidRDefault="4B6D2C13" w:rsidP="0024614E">
      <w:pPr>
        <w:pStyle w:val="P-Regular"/>
      </w:pPr>
      <w:r w:rsidRPr="4B6D2C13">
        <w:rPr>
          <w:lang w:val="en-US"/>
        </w:rPr>
        <w:t xml:space="preserve">Apache Thrift is </w:t>
      </w:r>
      <w:r w:rsidR="0024614E">
        <w:fldChar w:fldCharType="begin"/>
      </w:r>
      <w:r w:rsidR="0024614E">
        <w:instrText xml:space="preserve"> XE "Apache Thrift" </w:instrText>
      </w:r>
      <w:r w:rsidR="0024614E">
        <w:fldChar w:fldCharType="end"/>
      </w:r>
      <w:r w:rsidRPr="4B6D2C13">
        <w:rPr>
          <w:lang w:val="en-US"/>
        </w:rPr>
        <w:t>a combination of serialization and a communication protocol that can be used for both defining your data types and allowing your services to communicate with each other by passing them. It was initially created at Facebook but later became a community-supported open source project under the Apache Software Foundation.</w:t>
      </w:r>
    </w:p>
    <w:p w14:paraId="4010CE64" w14:textId="77777777" w:rsidR="0024614E" w:rsidRDefault="4B6D2C13" w:rsidP="0024614E">
      <w:pPr>
        <w:pStyle w:val="P-Regular"/>
      </w:pPr>
      <w:r w:rsidRPr="4B6D2C13">
        <w:rPr>
          <w:lang w:val="en-US"/>
        </w:rPr>
        <w:lastRenderedPageBreak/>
        <w:t xml:space="preserve">Thrift, unlike </w:t>
      </w:r>
      <w:r w:rsidR="0024614E">
        <w:fldChar w:fldCharType="begin"/>
      </w:r>
      <w:r w:rsidR="0024614E">
        <w:instrText xml:space="preserve"> XE "serialization format:Apache Thrift" </w:instrText>
      </w:r>
      <w:r w:rsidR="0024614E">
        <w:fldChar w:fldCharType="end"/>
      </w:r>
      <w:r w:rsidRPr="4B6D2C13">
        <w:rPr>
          <w:lang w:val="en-US"/>
        </w:rPr>
        <w:t xml:space="preserve">JSON and XML, requires you to define your structures in their own format first. In our example, for the Metadata structure, we would need to create a file with the </w:t>
      </w:r>
      <w:r w:rsidRPr="4B6D2C13">
        <w:rPr>
          <w:rStyle w:val="P-Code"/>
          <w:lang w:val="en-US"/>
        </w:rPr>
        <w:t>.thrift</w:t>
      </w:r>
      <w:r w:rsidRPr="4B6D2C13">
        <w:rPr>
          <w:lang w:val="en-US"/>
        </w:rPr>
        <w:t xml:space="preserve"> extension, including the definition in Thrift language:</w:t>
      </w:r>
    </w:p>
    <w:p w14:paraId="5FCAA86B" w14:textId="77777777" w:rsidR="0024614E" w:rsidRDefault="0024614E" w:rsidP="0024614E">
      <w:pPr>
        <w:pStyle w:val="SC-Source"/>
        <w:rPr>
          <w:bCs/>
        </w:rPr>
      </w:pPr>
      <w:r>
        <w:t>struct Metadata {</w:t>
      </w:r>
    </w:p>
    <w:p w14:paraId="7CAC05C1" w14:textId="3A69DDB3" w:rsidR="0024614E" w:rsidRDefault="0024614E" w:rsidP="0024614E">
      <w:pPr>
        <w:pStyle w:val="SC-Source"/>
        <w:rPr>
          <w:bCs/>
        </w:rPr>
      </w:pPr>
      <w:r>
        <w:t xml:space="preserve">  1: </w:t>
      </w:r>
      <w:ins w:id="26" w:author="Alexander Shuiskov" w:date="2025-04-02T10:58:00Z" w16du:dateUtc="2025-04-02T05:58:00Z">
        <w:r w:rsidR="005B31F3">
          <w:t xml:space="preserve">required </w:t>
        </w:r>
      </w:ins>
      <w:r>
        <w:t>string id,</w:t>
      </w:r>
    </w:p>
    <w:p w14:paraId="6E65CB1A" w14:textId="504277CB" w:rsidR="0024614E" w:rsidRDefault="0024614E" w:rsidP="0024614E">
      <w:pPr>
        <w:pStyle w:val="SC-Source"/>
        <w:rPr>
          <w:bCs/>
        </w:rPr>
      </w:pPr>
      <w:r>
        <w:t xml:space="preserve">  2: </w:t>
      </w:r>
      <w:ins w:id="27" w:author="Alexander Shuiskov" w:date="2025-04-02T10:58:00Z" w16du:dateUtc="2025-04-02T05:58:00Z">
        <w:r w:rsidR="005B31F3">
          <w:t xml:space="preserve">required </w:t>
        </w:r>
      </w:ins>
      <w:r>
        <w:t>string title,</w:t>
      </w:r>
    </w:p>
    <w:p w14:paraId="522D8660" w14:textId="18073F11" w:rsidR="0024614E" w:rsidRDefault="0024614E" w:rsidP="0024614E">
      <w:pPr>
        <w:pStyle w:val="SC-Source"/>
        <w:rPr>
          <w:bCs/>
        </w:rPr>
      </w:pPr>
      <w:r>
        <w:t xml:space="preserve">  3: </w:t>
      </w:r>
      <w:ins w:id="28" w:author="Alexander Shuiskov" w:date="2025-04-02T10:58:00Z" w16du:dateUtc="2025-04-02T05:58:00Z">
        <w:r w:rsidR="005B31F3">
          <w:t xml:space="preserve">required </w:t>
        </w:r>
      </w:ins>
      <w:r>
        <w:t>string description,</w:t>
      </w:r>
    </w:p>
    <w:p w14:paraId="3788FA4D" w14:textId="54B5DE30" w:rsidR="0024614E" w:rsidRDefault="0024614E" w:rsidP="0024614E">
      <w:pPr>
        <w:pStyle w:val="SC-Source"/>
        <w:rPr>
          <w:bCs/>
        </w:rPr>
      </w:pPr>
      <w:r>
        <w:t xml:space="preserve">  4: </w:t>
      </w:r>
      <w:ins w:id="29" w:author="Alexander Shuiskov" w:date="2025-04-02T10:58:00Z" w16du:dateUtc="2025-04-02T05:58:00Z">
        <w:r w:rsidR="005B31F3">
          <w:t xml:space="preserve">required </w:t>
        </w:r>
      </w:ins>
      <w:r>
        <w:t>string director</w:t>
      </w:r>
    </w:p>
    <w:p w14:paraId="1CF72541" w14:textId="77777777" w:rsidR="0024614E" w:rsidRDefault="0024614E" w:rsidP="0024614E">
      <w:pPr>
        <w:pStyle w:val="SC-Source"/>
        <w:rPr>
          <w:bCs/>
        </w:rPr>
      </w:pPr>
      <w:r>
        <w:t>}</w:t>
      </w:r>
    </w:p>
    <w:p w14:paraId="505CFAD1" w14:textId="77777777" w:rsidR="0024614E" w:rsidRDefault="4B6D2C13" w:rsidP="0024614E">
      <w:pPr>
        <w:pStyle w:val="P-Regular"/>
      </w:pPr>
      <w:r w:rsidRPr="4B6D2C13">
        <w:rPr>
          <w:lang w:val="en-US"/>
        </w:rPr>
        <w:t>Once you have a Thrift file, you can use it with an automatic Thrift code generator to generate the code for most programming languages that would contain the defined structures and logic to encode and decode it. In addition to data structures, Thrift allows you to</w:t>
      </w:r>
      <w:r w:rsidR="0024614E">
        <w:fldChar w:fldCharType="begin"/>
      </w:r>
      <w:r w:rsidR="0024614E">
        <w:instrText xml:space="preserve"> XE "Thrift services" </w:instrText>
      </w:r>
      <w:r w:rsidR="0024614E">
        <w:fldChar w:fldCharType="end"/>
      </w:r>
      <w:r w:rsidRPr="4B6D2C13">
        <w:rPr>
          <w:lang w:val="en-US"/>
        </w:rPr>
        <w:t xml:space="preserve"> define </w:t>
      </w:r>
      <w:r w:rsidRPr="4B6D2C13">
        <w:rPr>
          <w:rStyle w:val="P-Keyword"/>
          <w:lang w:val="en-US"/>
        </w:rPr>
        <w:t>Thrift services</w:t>
      </w:r>
      <w:r w:rsidRPr="4B6D2C13">
        <w:rPr>
          <w:lang w:val="en-US"/>
        </w:rPr>
        <w:t xml:space="preserve"> — sets of functions that can be called remotely. Here’s an example of a Thrift service definition:</w:t>
      </w:r>
    </w:p>
    <w:p w14:paraId="1A0EF35A" w14:textId="77777777" w:rsidR="0024614E" w:rsidRDefault="4B6D2C13" w:rsidP="0024614E">
      <w:pPr>
        <w:pStyle w:val="SC-Source"/>
      </w:pPr>
      <w:r w:rsidRPr="4B6D2C13">
        <w:rPr>
          <w:lang w:val="en-US"/>
        </w:rPr>
        <w:t xml:space="preserve">service </w:t>
      </w:r>
      <w:proofErr w:type="spellStart"/>
      <w:r w:rsidRPr="4B6D2C13">
        <w:rPr>
          <w:lang w:val="en-US"/>
        </w:rPr>
        <w:t>MetadataService</w:t>
      </w:r>
      <w:proofErr w:type="spellEnd"/>
      <w:r w:rsidRPr="4B6D2C13">
        <w:rPr>
          <w:lang w:val="en-US"/>
        </w:rPr>
        <w:t xml:space="preserve"> {</w:t>
      </w:r>
    </w:p>
    <w:p w14:paraId="4A9A8BDA" w14:textId="77777777" w:rsidR="0024614E" w:rsidRDefault="4B6D2C13" w:rsidP="0024614E">
      <w:pPr>
        <w:pStyle w:val="SC-Source"/>
      </w:pPr>
      <w:r w:rsidRPr="4B6D2C13">
        <w:rPr>
          <w:lang w:val="en-US"/>
        </w:rPr>
        <w:t>  Metadata get(1: string id)</w:t>
      </w:r>
    </w:p>
    <w:p w14:paraId="25F400F7" w14:textId="77777777" w:rsidR="0024614E" w:rsidRPr="007F3E1F" w:rsidRDefault="0024614E" w:rsidP="0024614E">
      <w:pPr>
        <w:pStyle w:val="SC-Source"/>
        <w:rPr>
          <w:bCs/>
        </w:rPr>
      </w:pPr>
      <w:r>
        <w:t>}</w:t>
      </w:r>
    </w:p>
    <w:p w14:paraId="1CD5C43F" w14:textId="77777777" w:rsidR="0024614E" w:rsidRDefault="4B6D2C13" w:rsidP="0024614E">
      <w:pPr>
        <w:pStyle w:val="P-Regular"/>
      </w:pPr>
      <w:r w:rsidRPr="4B6D2C13">
        <w:rPr>
          <w:lang w:val="en-US"/>
        </w:rPr>
        <w:t xml:space="preserve">The example here defines a service called </w:t>
      </w:r>
      <w:proofErr w:type="spellStart"/>
      <w:r w:rsidRPr="4B6D2C13">
        <w:rPr>
          <w:rStyle w:val="P-Code"/>
          <w:lang w:val="en-US"/>
        </w:rPr>
        <w:t>MetadataService</w:t>
      </w:r>
      <w:proofErr w:type="spellEnd"/>
      <w:r w:rsidRPr="4B6D2C13">
        <w:rPr>
          <w:lang w:val="en-US"/>
        </w:rPr>
        <w:t xml:space="preserve">, which provides a </w:t>
      </w:r>
      <w:r w:rsidRPr="4B6D2C13">
        <w:rPr>
          <w:rStyle w:val="P-Code"/>
          <w:lang w:val="en-US"/>
        </w:rPr>
        <w:t>get</w:t>
      </w:r>
      <w:r w:rsidRPr="4B6D2C13">
        <w:rPr>
          <w:lang w:val="en-US"/>
        </w:rPr>
        <w:t xml:space="preserve"> function, returning a </w:t>
      </w:r>
      <w:r w:rsidRPr="4B6D2C13">
        <w:rPr>
          <w:rStyle w:val="P-Code"/>
          <w:lang w:val="en-US"/>
        </w:rPr>
        <w:t>Metadata</w:t>
      </w:r>
      <w:r w:rsidRPr="4B6D2C13">
        <w:rPr>
          <w:lang w:val="en-US"/>
        </w:rPr>
        <w:t xml:space="preserve"> Thrift object. A Thrift-compatible server can act as such a Thrift service, processing incoming requests from the client applications — we are going to learn how to write such servers in </w:t>
      </w:r>
      <w:r w:rsidRPr="4B6D2C13">
        <w:rPr>
          <w:rStyle w:val="P-Italics"/>
          <w:lang w:val="en-US"/>
        </w:rPr>
        <w:t>Chapter 5</w:t>
      </w:r>
      <w:r w:rsidRPr="4B6D2C13">
        <w:rPr>
          <w:lang w:val="en-US"/>
        </w:rPr>
        <w:t>.</w:t>
      </w:r>
    </w:p>
    <w:p w14:paraId="4FD6676C" w14:textId="77777777" w:rsidR="0024614E" w:rsidRDefault="4B6D2C13" w:rsidP="0024614E">
      <w:pPr>
        <w:pStyle w:val="P-Regular"/>
      </w:pPr>
      <w:r w:rsidRPr="4B6D2C13">
        <w:rPr>
          <w:lang w:val="en-US"/>
        </w:rPr>
        <w:t>Let's explore the benefits</w:t>
      </w:r>
      <w:r w:rsidR="0024614E">
        <w:fldChar w:fldCharType="begin"/>
      </w:r>
      <w:r w:rsidR="0024614E">
        <w:instrText xml:space="preserve"> XE "Apache Thrift:benefits" </w:instrText>
      </w:r>
      <w:r w:rsidR="0024614E">
        <w:fldChar w:fldCharType="end"/>
      </w:r>
      <w:r w:rsidRPr="4B6D2C13">
        <w:rPr>
          <w:lang w:val="en-US"/>
        </w:rPr>
        <w:t xml:space="preserve"> and limitations of Apache Thrift. The benefits include the following:</w:t>
      </w:r>
    </w:p>
    <w:p w14:paraId="6F4A7F76" w14:textId="3CFCFB28" w:rsidR="0024614E" w:rsidRDefault="36BBEAC0" w:rsidP="0024614E">
      <w:pPr>
        <w:pStyle w:val="L-Bullets"/>
      </w:pPr>
      <w:r>
        <w:t xml:space="preserve">A smaller output size and higher encoding and decoding speed compared to XML and JSON. </w:t>
      </w:r>
      <w:ins w:id="30" w:author="Alexander Shuiskov" w:date="2025-04-02T10:47:00Z" w16du:dateUtc="2025-04-02T05:47:00Z">
        <w:r w:rsidR="00CE6987">
          <w:t xml:space="preserve">As we are going to illustrate later in this chapter, </w:t>
        </w:r>
      </w:ins>
      <w:commentRangeStart w:id="31"/>
      <w:commentRangeStart w:id="32"/>
      <w:r>
        <w:t>Thrift-serialized data can be 30 to 50% smaller in size than XML and JSON</w:t>
      </w:r>
      <w:commentRangeEnd w:id="31"/>
      <w:r w:rsidR="0024614E">
        <w:rPr>
          <w:rStyle w:val="CommentReference"/>
        </w:rPr>
        <w:commentReference w:id="31"/>
      </w:r>
      <w:commentRangeEnd w:id="32"/>
      <w:r w:rsidR="00CE6987">
        <w:rPr>
          <w:rStyle w:val="CommentReference"/>
          <w:rFonts w:eastAsiaTheme="minorHAnsi"/>
          <w:lang w:val="en-US"/>
        </w:rPr>
        <w:commentReference w:id="32"/>
      </w:r>
    </w:p>
    <w:p w14:paraId="1808BAEB" w14:textId="77777777" w:rsidR="0024614E" w:rsidRDefault="36BBEAC0" w:rsidP="0024614E">
      <w:pPr>
        <w:pStyle w:val="L-Bullets"/>
      </w:pPr>
      <w:r>
        <w:t xml:space="preserve">The ability to define not only structures </w:t>
      </w:r>
      <w:commentRangeStart w:id="33"/>
      <w:r>
        <w:t>but entire services</w:t>
      </w:r>
      <w:commentRangeEnd w:id="33"/>
      <w:r w:rsidR="0024614E">
        <w:rPr>
          <w:rStyle w:val="CommentReference"/>
        </w:rPr>
        <w:commentReference w:id="33"/>
      </w:r>
      <w:r>
        <w:t xml:space="preserve"> and generate code for them, allowing communication between the servers and their clients</w:t>
      </w:r>
    </w:p>
    <w:p w14:paraId="21F7962D" w14:textId="77777777" w:rsidR="0024614E" w:rsidRDefault="0024614E" w:rsidP="0024614E">
      <w:pPr>
        <w:pStyle w:val="P-Regular"/>
      </w:pPr>
      <w:r>
        <w:t>The limitations</w:t>
      </w:r>
      <w:r>
        <w:fldChar w:fldCharType="begin"/>
      </w:r>
      <w:r>
        <w:instrText xml:space="preserve"> XE "Apache Thrift:limitations" </w:instrText>
      </w:r>
      <w:r>
        <w:fldChar w:fldCharType="end"/>
      </w:r>
      <w:r>
        <w:t xml:space="preserve"> include the following:</w:t>
      </w:r>
    </w:p>
    <w:p w14:paraId="3248F6CB" w14:textId="77777777" w:rsidR="0024614E" w:rsidRDefault="4B6D2C13" w:rsidP="0024614E">
      <w:pPr>
        <w:pStyle w:val="L-Bullets"/>
      </w:pPr>
      <w:r w:rsidRPr="4B6D2C13">
        <w:rPr>
          <w:lang w:val="en-US"/>
        </w:rPr>
        <w:lastRenderedPageBreak/>
        <w:t>Relatively low popularity and adoption in recent years due to moving to more popular and efficient formats.</w:t>
      </w:r>
    </w:p>
    <w:p w14:paraId="3430974C" w14:textId="77777777" w:rsidR="0024614E" w:rsidRDefault="4B6D2C13" w:rsidP="0024614E">
      <w:pPr>
        <w:pStyle w:val="L-Bullets"/>
      </w:pPr>
      <w:r w:rsidRPr="4B6D2C13">
        <w:rPr>
          <w:lang w:val="en-US"/>
        </w:rPr>
        <w:t>It lacks official documentation. Thrift is a relatively complex technology, and most documentation is unofficial.</w:t>
      </w:r>
    </w:p>
    <w:p w14:paraId="47291860" w14:textId="77777777" w:rsidR="0024614E" w:rsidRDefault="4B6D2C13" w:rsidP="0024614E">
      <w:pPr>
        <w:pStyle w:val="L-Bullets"/>
      </w:pPr>
      <w:r w:rsidRPr="4B6D2C13">
        <w:rPr>
          <w:lang w:val="en-US"/>
        </w:rPr>
        <w:t>Unlike JSON and XML, Thrift-serialized data is not readable, so it’s trickier to use it for debugging.</w:t>
      </w:r>
    </w:p>
    <w:p w14:paraId="0E98E595" w14:textId="77777777" w:rsidR="0024614E" w:rsidRDefault="4B6D2C13" w:rsidP="0024614E">
      <w:pPr>
        <w:pStyle w:val="L-Bullets"/>
      </w:pPr>
      <w:r w:rsidRPr="4B6D2C13">
        <w:rPr>
          <w:lang w:val="en-US"/>
        </w:rPr>
        <w:t>Nearly no support in recent years – Facebook keeps maintaining a separate branch of it called Facebook Thrift, but it is much less popular than its Apache counterpart.</w:t>
      </w:r>
    </w:p>
    <w:p w14:paraId="1AAC3C47" w14:textId="77777777" w:rsidR="0024614E" w:rsidRDefault="4B6D2C13" w:rsidP="0024614E">
      <w:pPr>
        <w:pStyle w:val="P-Regular"/>
      </w:pPr>
      <w:r w:rsidRPr="4B6D2C13">
        <w:rPr>
          <w:lang w:val="en-US"/>
        </w:rPr>
        <w:t>Let's see the other popular serialization formats that are widely used across the industry.</w:t>
      </w:r>
    </w:p>
    <w:p w14:paraId="5C913DA4" w14:textId="77777777" w:rsidR="0024614E" w:rsidRDefault="0024614E" w:rsidP="0024614E">
      <w:pPr>
        <w:pStyle w:val="H3-Subheading"/>
        <w:rPr>
          <w:bCs/>
          <w:szCs w:val="24"/>
        </w:rPr>
      </w:pPr>
      <w:r>
        <w:t>Apache Avro</w:t>
      </w:r>
    </w:p>
    <w:p w14:paraId="4AF6B237" w14:textId="77777777" w:rsidR="0024614E" w:rsidRDefault="4B6D2C13" w:rsidP="0024614E">
      <w:pPr>
        <w:pStyle w:val="P-Regular"/>
      </w:pPr>
      <w:r w:rsidRPr="4B6D2C13">
        <w:rPr>
          <w:lang w:val="en-US"/>
        </w:rPr>
        <w:t>Apache Avro</w:t>
      </w:r>
      <w:r w:rsidR="0024614E">
        <w:fldChar w:fldCharType="begin"/>
      </w:r>
      <w:r w:rsidR="0024614E">
        <w:instrText xml:space="preserve"> XE "serialization format:Apache Avro" </w:instrText>
      </w:r>
      <w:r w:rsidR="0024614E">
        <w:fldChar w:fldCharType="end"/>
      </w:r>
      <w:r w:rsidRPr="4B6D2C13">
        <w:rPr>
          <w:lang w:val="en-US"/>
        </w:rPr>
        <w:t xml:space="preserve"> is a combination of a serialization format</w:t>
      </w:r>
      <w:r w:rsidR="0024614E">
        <w:fldChar w:fldCharType="begin"/>
      </w:r>
      <w:r w:rsidR="0024614E">
        <w:instrText xml:space="preserve"> XE "Apache Avro" </w:instrText>
      </w:r>
      <w:r w:rsidR="0024614E">
        <w:fldChar w:fldCharType="end"/>
      </w:r>
      <w:r w:rsidRPr="4B6D2C13">
        <w:rPr>
          <w:lang w:val="en-US"/>
        </w:rPr>
        <w:t xml:space="preserve"> and a communication protocol that is somewhat similar to Apache Thrift. Apache Avro also requires a developer to define a schema (written either in JSON or in its own language called Avro IDL) for their data. In our case, the Metadata structure would have the following schema:</w:t>
      </w:r>
    </w:p>
    <w:p w14:paraId="751FC88F" w14:textId="77777777" w:rsidR="0024614E" w:rsidRDefault="0024614E" w:rsidP="0024614E">
      <w:pPr>
        <w:pStyle w:val="SC-Source"/>
        <w:rPr>
          <w:bCs/>
        </w:rPr>
      </w:pPr>
      <w:r>
        <w:t>{</w:t>
      </w:r>
    </w:p>
    <w:p w14:paraId="5F5E1B52" w14:textId="77777777" w:rsidR="0024614E" w:rsidRDefault="4B6D2C13" w:rsidP="0024614E">
      <w:pPr>
        <w:pStyle w:val="SC-Source"/>
      </w:pPr>
      <w:r w:rsidRPr="4B6D2C13">
        <w:rPr>
          <w:lang w:val="en-US"/>
        </w:rPr>
        <w:t>   "namespace": "</w:t>
      </w:r>
      <w:proofErr w:type="spellStart"/>
      <w:r w:rsidRPr="4B6D2C13">
        <w:rPr>
          <w:lang w:val="en-US"/>
        </w:rPr>
        <w:t>example.avro</w:t>
      </w:r>
      <w:proofErr w:type="spellEnd"/>
      <w:r w:rsidRPr="4B6D2C13">
        <w:rPr>
          <w:lang w:val="en-US"/>
        </w:rPr>
        <w:t>",</w:t>
      </w:r>
    </w:p>
    <w:p w14:paraId="384AFEEB" w14:textId="77777777" w:rsidR="0024614E" w:rsidRDefault="0024614E" w:rsidP="0024614E">
      <w:pPr>
        <w:pStyle w:val="SC-Source"/>
        <w:rPr>
          <w:bCs/>
        </w:rPr>
      </w:pPr>
      <w:r>
        <w:t>   "type": "record",</w:t>
      </w:r>
    </w:p>
    <w:p w14:paraId="302246F4" w14:textId="77777777" w:rsidR="0024614E" w:rsidRDefault="0024614E" w:rsidP="0024614E">
      <w:pPr>
        <w:pStyle w:val="SC-Source"/>
        <w:rPr>
          <w:bCs/>
        </w:rPr>
      </w:pPr>
      <w:r>
        <w:t>   "name": "Metadata",</w:t>
      </w:r>
    </w:p>
    <w:p w14:paraId="2E08C05B" w14:textId="77777777" w:rsidR="0024614E" w:rsidRDefault="0024614E" w:rsidP="0024614E">
      <w:pPr>
        <w:pStyle w:val="SC-Source"/>
        <w:rPr>
          <w:bCs/>
        </w:rPr>
      </w:pPr>
      <w:r>
        <w:t>   "fields": [</w:t>
      </w:r>
    </w:p>
    <w:p w14:paraId="20C82200" w14:textId="77777777" w:rsidR="0024614E" w:rsidRDefault="0024614E" w:rsidP="0024614E">
      <w:pPr>
        <w:pStyle w:val="SC-Source"/>
        <w:rPr>
          <w:bCs/>
        </w:rPr>
      </w:pPr>
      <w:r>
        <w:t>      {"name": "id", "type": "string"},</w:t>
      </w:r>
    </w:p>
    <w:p w14:paraId="38CD23A8" w14:textId="77777777" w:rsidR="0024614E" w:rsidRDefault="0024614E" w:rsidP="0024614E">
      <w:pPr>
        <w:pStyle w:val="SC-Source"/>
        <w:rPr>
          <w:bCs/>
        </w:rPr>
      </w:pPr>
      <w:r>
        <w:t>      {"name": "title", "type": "string"},</w:t>
      </w:r>
    </w:p>
    <w:p w14:paraId="30DDACB7" w14:textId="77777777" w:rsidR="0024614E" w:rsidRDefault="0024614E" w:rsidP="0024614E">
      <w:pPr>
        <w:pStyle w:val="SC-Source"/>
        <w:rPr>
          <w:bCs/>
        </w:rPr>
      </w:pPr>
      <w:r>
        <w:t>      {"name": "description", "type": "string"},</w:t>
      </w:r>
    </w:p>
    <w:p w14:paraId="4337A34D" w14:textId="77777777" w:rsidR="0024614E" w:rsidRDefault="0024614E" w:rsidP="0024614E">
      <w:pPr>
        <w:pStyle w:val="SC-Source"/>
        <w:rPr>
          <w:bCs/>
        </w:rPr>
      </w:pPr>
      <w:r>
        <w:t>      {"name": "director", "type": "string"},</w:t>
      </w:r>
    </w:p>
    <w:p w14:paraId="48808B00" w14:textId="77777777" w:rsidR="0024614E" w:rsidRDefault="0024614E" w:rsidP="0024614E">
      <w:pPr>
        <w:pStyle w:val="SC-Source"/>
        <w:rPr>
          <w:bCs/>
        </w:rPr>
      </w:pPr>
      <w:r>
        <w:t xml:space="preserve">   ] </w:t>
      </w:r>
    </w:p>
    <w:p w14:paraId="06616A87" w14:textId="77777777" w:rsidR="0024614E" w:rsidRDefault="0024614E" w:rsidP="0024614E">
      <w:pPr>
        <w:pStyle w:val="SC-Source"/>
        <w:rPr>
          <w:bCs/>
        </w:rPr>
      </w:pPr>
      <w:r>
        <w:t>}</w:t>
      </w:r>
    </w:p>
    <w:p w14:paraId="62406341" w14:textId="77777777" w:rsidR="0024614E" w:rsidRDefault="0024614E" w:rsidP="0024614E">
      <w:pPr>
        <w:pStyle w:val="P-Regular"/>
      </w:pPr>
      <w:r>
        <w:lastRenderedPageBreak/>
        <w:t xml:space="preserve">Then, the schema </w:t>
      </w:r>
      <w:r>
        <w:fldChar w:fldCharType="begin"/>
      </w:r>
      <w:r>
        <w:instrText xml:space="preserve"> XE "Apache Avro" </w:instrText>
      </w:r>
      <w:r>
        <w:fldChar w:fldCharType="end"/>
      </w:r>
      <w:r>
        <w:t>would be used for translating the structures into a serialized state and back.</w:t>
      </w:r>
    </w:p>
    <w:p w14:paraId="5B2CA6E1" w14:textId="79DEEA8C" w:rsidR="0024614E" w:rsidRDefault="36BBEAC0" w:rsidP="0024614E">
      <w:pPr>
        <w:pStyle w:val="P-Regular"/>
      </w:pPr>
      <w:r w:rsidRPr="36BBEAC0">
        <w:rPr>
          <w:lang w:val="en-US"/>
        </w:rPr>
        <w:t xml:space="preserve">It is not uncommon for types and structures to change over time, and microservice API and structure definitions need to evolve. </w:t>
      </w:r>
      <w:commentRangeStart w:id="34"/>
      <w:commentRangeStart w:id="35"/>
      <w:r w:rsidRPr="36BBEAC0">
        <w:rPr>
          <w:lang w:val="en-US"/>
        </w:rPr>
        <w:t>With Avro, developers can create a new version of a</w:t>
      </w:r>
      <w:r w:rsidR="4B6D2C13">
        <w:fldChar w:fldCharType="begin"/>
      </w:r>
      <w:r w:rsidR="4B6D2C13">
        <w:instrText xml:space="preserve"> XE "serialization format:Apache Avro" </w:instrText>
      </w:r>
      <w:r w:rsidR="4B6D2C13">
        <w:fldChar w:fldCharType="end"/>
      </w:r>
      <w:r w:rsidRPr="36BBEAC0">
        <w:rPr>
          <w:lang w:val="en-US"/>
        </w:rPr>
        <w:t xml:space="preserve"> schema (represented as a separate file, often suffixed with an incremental version number), and keep both the old and new versions in the codebase</w:t>
      </w:r>
      <w:commentRangeEnd w:id="34"/>
      <w:r w:rsidR="4B6D2C13">
        <w:rPr>
          <w:rStyle w:val="CommentReference"/>
        </w:rPr>
        <w:commentReference w:id="34"/>
      </w:r>
      <w:commentRangeEnd w:id="35"/>
      <w:r w:rsidR="00CE6987">
        <w:rPr>
          <w:rStyle w:val="CommentReference"/>
          <w:rFonts w:eastAsiaTheme="minorHAnsi"/>
          <w:lang w:val="en-US"/>
        </w:rPr>
        <w:commentReference w:id="35"/>
      </w:r>
      <w:r w:rsidRPr="36BBEAC0">
        <w:rPr>
          <w:lang w:val="en-US"/>
        </w:rPr>
        <w:t>. This way, the application can encode and decode data in either format, even if they have some incompatible changes, such as changes in field names. This is one of the key benefits of using Apache Avro over many other serialization protocols.</w:t>
      </w:r>
      <w:del w:id="36" w:author="Alexander Shuiskov" w:date="2025-04-02T10:50:00Z" w16du:dateUtc="2025-04-02T05:50:00Z">
        <w:r w:rsidRPr="36BBEAC0" w:rsidDel="00CE6987">
          <w:rPr>
            <w:lang w:val="en-US"/>
          </w:rPr>
          <w:delText xml:space="preserve"> Additionally, </w:delText>
        </w:r>
        <w:commentRangeStart w:id="37"/>
        <w:r w:rsidRPr="36BBEAC0" w:rsidDel="00CE6987">
          <w:rPr>
            <w:lang w:val="en-US"/>
          </w:rPr>
          <w:delText>Apache Avro allows you to generate code for existing schemas</w:delText>
        </w:r>
        <w:commentRangeEnd w:id="37"/>
        <w:r w:rsidR="4B6D2C13" w:rsidDel="00CE6987">
          <w:rPr>
            <w:rStyle w:val="CommentReference"/>
          </w:rPr>
          <w:commentReference w:id="37"/>
        </w:r>
        <w:r w:rsidRPr="36BBEAC0" w:rsidDel="00CE6987">
          <w:rPr>
            <w:lang w:val="en-US"/>
          </w:rPr>
          <w:delText>, making it easier to translate between serialized data and corresponding data structures in different programming languages.</w:delText>
        </w:r>
      </w:del>
    </w:p>
    <w:p w14:paraId="5B0ADFA7" w14:textId="77777777" w:rsidR="0024614E" w:rsidRDefault="0024614E" w:rsidP="0024614E">
      <w:pPr>
        <w:pStyle w:val="H3-Subheading"/>
        <w:rPr>
          <w:bCs/>
          <w:szCs w:val="24"/>
        </w:rPr>
      </w:pPr>
      <w:r>
        <w:t>Protocol Buffers</w:t>
      </w:r>
    </w:p>
    <w:p w14:paraId="4B32E24F" w14:textId="77777777" w:rsidR="0024614E" w:rsidRDefault="4B6D2C13" w:rsidP="0024614E">
      <w:pPr>
        <w:pStyle w:val="P-Regular"/>
      </w:pPr>
      <w:r w:rsidRPr="4B6D2C13">
        <w:rPr>
          <w:lang w:val="en-US"/>
        </w:rPr>
        <w:t>Protocol Buffers</w:t>
      </w:r>
      <w:r w:rsidR="0024614E">
        <w:fldChar w:fldCharType="begin"/>
      </w:r>
      <w:r w:rsidR="0024614E">
        <w:instrText xml:space="preserve"> XE "Protocol Buffers" </w:instrText>
      </w:r>
      <w:r w:rsidR="0024614E">
        <w:fldChar w:fldCharType="end"/>
      </w:r>
      <w:r w:rsidRPr="4B6D2C13">
        <w:rPr>
          <w:lang w:val="en-US"/>
        </w:rPr>
        <w:t xml:space="preserve"> is </w:t>
      </w:r>
      <w:r w:rsidR="0024614E">
        <w:fldChar w:fldCharType="begin"/>
      </w:r>
      <w:r w:rsidR="0024614E">
        <w:instrText xml:space="preserve"> XE "serialization format:Protocol Buffers" </w:instrText>
      </w:r>
      <w:r w:rsidR="0024614E">
        <w:fldChar w:fldCharType="end"/>
      </w:r>
      <w:r w:rsidRPr="4B6D2C13">
        <w:rPr>
          <w:lang w:val="en-US"/>
        </w:rPr>
        <w:t>a serialization format that was created at Google more than 20 years ago. In 2008, the format became public and immediately gained popularity among developers. The benefits of</w:t>
      </w:r>
      <w:r w:rsidR="0024614E">
        <w:fldChar w:fldCharType="begin"/>
      </w:r>
      <w:r w:rsidR="0024614E">
        <w:instrText xml:space="preserve"> XE "Protocol Buffers:benefits" </w:instrText>
      </w:r>
      <w:r w:rsidR="0024614E">
        <w:fldChar w:fldCharType="end"/>
      </w:r>
      <w:r w:rsidRPr="4B6D2C13">
        <w:rPr>
          <w:lang w:val="en-US"/>
        </w:rPr>
        <w:t xml:space="preserve"> the format include the following:</w:t>
      </w:r>
    </w:p>
    <w:p w14:paraId="7A20C5F7" w14:textId="77777777" w:rsidR="0024614E" w:rsidRPr="00A8246D" w:rsidRDefault="0024614E" w:rsidP="0024614E">
      <w:pPr>
        <w:pStyle w:val="L-Bullets"/>
      </w:pPr>
      <w:r>
        <w:t>The simplicity of the definition language</w:t>
      </w:r>
    </w:p>
    <w:p w14:paraId="565789B1" w14:textId="77777777" w:rsidR="0024614E" w:rsidRDefault="0024614E" w:rsidP="0024614E">
      <w:pPr>
        <w:pStyle w:val="L-Bullets"/>
        <w:rPr>
          <w:rStyle w:val="P-Keyword"/>
        </w:rPr>
      </w:pPr>
      <w:r>
        <w:t>A small data output size</w:t>
      </w:r>
    </w:p>
    <w:p w14:paraId="774A39F8" w14:textId="77777777" w:rsidR="0024614E" w:rsidRDefault="0024614E" w:rsidP="0024614E">
      <w:pPr>
        <w:pStyle w:val="L-Bullets"/>
        <w:rPr>
          <w:rFonts w:eastAsiaTheme="minorEastAsia"/>
        </w:rPr>
      </w:pPr>
      <w:r>
        <w:t>High performance of serialization and deserialization</w:t>
      </w:r>
    </w:p>
    <w:p w14:paraId="759EC3CB" w14:textId="77777777" w:rsidR="0024614E" w:rsidRDefault="0024614E" w:rsidP="0024614E">
      <w:pPr>
        <w:pStyle w:val="L-Bullets"/>
        <w:rPr>
          <w:rFonts w:eastAsiaTheme="minorEastAsia"/>
        </w:rPr>
      </w:pPr>
      <w:r>
        <w:t>The ability to define services in addition to data structures and compile client and server code in multiple languages</w:t>
      </w:r>
    </w:p>
    <w:p w14:paraId="66CA47BE" w14:textId="77777777" w:rsidR="0024614E" w:rsidRDefault="0024614E" w:rsidP="0024614E">
      <w:pPr>
        <w:pStyle w:val="L-Bullets"/>
      </w:pPr>
      <w:r w:rsidRPr="00A8246D">
        <w:t>Protocol evolution and official support by Google</w:t>
      </w:r>
    </w:p>
    <w:p w14:paraId="792F2DBE" w14:textId="77777777" w:rsidR="0024614E" w:rsidRDefault="4B6D2C13" w:rsidP="0024614E">
      <w:pPr>
        <w:pStyle w:val="P-Regular"/>
      </w:pPr>
      <w:r w:rsidRPr="4B6D2C13">
        <w:rPr>
          <w:lang w:val="en-US"/>
        </w:rPr>
        <w:t xml:space="preserve">The popularity of Protocol Buffers and its simplicity, as well as the efficiency of its data encoding, makes it a great fit for using it in microservice development. We are going to use Protocol Buffers for serializing and deserializing the data transferred between our services, as well </w:t>
      </w:r>
      <w:r w:rsidR="0024614E">
        <w:fldChar w:fldCharType="begin"/>
      </w:r>
      <w:r w:rsidR="0024614E">
        <w:instrText xml:space="preserve"> XE "serialization format:Protocol Buffers" </w:instrText>
      </w:r>
      <w:r w:rsidR="0024614E">
        <w:fldChar w:fldCharType="end"/>
      </w:r>
      <w:r w:rsidRPr="4B6D2C13">
        <w:rPr>
          <w:lang w:val="en-US"/>
        </w:rPr>
        <w:t>as defining our service APIs. In the next section, you will learn how to start using Protocol Buffers and move our microservice logic to Protocol Buffers from JSON.</w:t>
      </w:r>
    </w:p>
    <w:p w14:paraId="21FADD8B" w14:textId="77777777" w:rsidR="0024614E" w:rsidRDefault="0024614E" w:rsidP="0024614E">
      <w:pPr>
        <w:pStyle w:val="H1-Section"/>
        <w:rPr>
          <w:bCs/>
          <w:szCs w:val="36"/>
        </w:rPr>
      </w:pPr>
      <w:r>
        <w:t>Using Protocol Buffers</w:t>
      </w:r>
    </w:p>
    <w:p w14:paraId="3011D937" w14:textId="77777777" w:rsidR="0024614E" w:rsidRDefault="4B6D2C13" w:rsidP="0024614E">
      <w:pPr>
        <w:pStyle w:val="P-Regular"/>
      </w:pPr>
      <w:r w:rsidRPr="4B6D2C13">
        <w:rPr>
          <w:lang w:val="en-US"/>
        </w:rPr>
        <w:t>In this</w:t>
      </w:r>
      <w:r w:rsidR="0024614E">
        <w:fldChar w:fldCharType="begin"/>
      </w:r>
      <w:r w:rsidR="0024614E">
        <w:instrText xml:space="preserve"> XE "Protocol Buffers:using" </w:instrText>
      </w:r>
      <w:r w:rsidR="0024614E">
        <w:fldChar w:fldCharType="end"/>
      </w:r>
      <w:r w:rsidRPr="4B6D2C13">
        <w:rPr>
          <w:lang w:val="en-US"/>
        </w:rPr>
        <w:t xml:space="preserve"> section, we are going to illustrate how you can use Protocol Buffers for your applications. We will use the microservice examples from the previous chapters and define our data model in the Protocol Buffers format. Then, we will be using the code </w:t>
      </w:r>
      <w:r w:rsidRPr="4B6D2C13">
        <w:rPr>
          <w:lang w:val="en-US"/>
        </w:rPr>
        <w:lastRenderedPageBreak/>
        <w:t>generation tools with Protocol Buffers to generate our data structures. Finally, we will illustrate how to use our generated code for serializing and deserializing our data.</w:t>
      </w:r>
    </w:p>
    <w:p w14:paraId="37C6E3E7" w14:textId="77777777" w:rsidR="0024614E" w:rsidRDefault="4B6D2C13" w:rsidP="0024614E">
      <w:pPr>
        <w:pStyle w:val="P-Regular"/>
      </w:pPr>
      <w:r w:rsidRPr="4B6D2C13">
        <w:rPr>
          <w:lang w:val="en-US"/>
        </w:rPr>
        <w:t xml:space="preserve">First, let’s prepare our application. Create the directory called </w:t>
      </w:r>
      <w:proofErr w:type="spellStart"/>
      <w:r w:rsidRPr="4B6D2C13">
        <w:rPr>
          <w:rStyle w:val="P-Code"/>
          <w:lang w:val="en-US"/>
        </w:rPr>
        <w:t>api</w:t>
      </w:r>
      <w:proofErr w:type="spellEnd"/>
      <w:r w:rsidRPr="4B6D2C13">
        <w:rPr>
          <w:lang w:val="en-US"/>
        </w:rPr>
        <w:t xml:space="preserve"> under our application’s </w:t>
      </w:r>
      <w:proofErr w:type="spellStart"/>
      <w:r w:rsidRPr="4B6D2C13">
        <w:rPr>
          <w:rStyle w:val="P-Code"/>
          <w:lang w:val="en-US"/>
        </w:rPr>
        <w:t>src</w:t>
      </w:r>
      <w:proofErr w:type="spellEnd"/>
      <w:r w:rsidRPr="4B6D2C13">
        <w:rPr>
          <w:lang w:val="en-US"/>
        </w:rPr>
        <w:t xml:space="preserve"> directory. Inside this directory, create a </w:t>
      </w:r>
      <w:proofErr w:type="spellStart"/>
      <w:r w:rsidRPr="4B6D2C13">
        <w:rPr>
          <w:rStyle w:val="P-Code"/>
          <w:lang w:val="en-US"/>
        </w:rPr>
        <w:t>movie.proto</w:t>
      </w:r>
      <w:proofErr w:type="spellEnd"/>
      <w:r w:rsidRPr="4B6D2C13">
        <w:rPr>
          <w:lang w:val="en-US"/>
        </w:rPr>
        <w:t xml:space="preserve"> file and add the following to it:</w:t>
      </w:r>
    </w:p>
    <w:p w14:paraId="6421F559" w14:textId="77777777" w:rsidR="0024614E" w:rsidRDefault="0024614E" w:rsidP="0024614E">
      <w:pPr>
        <w:pStyle w:val="SC-Source"/>
        <w:rPr>
          <w:bCs/>
        </w:rPr>
      </w:pPr>
      <w:r w:rsidRPr="7FF036D2">
        <w:rPr>
          <w:bCs/>
        </w:rPr>
        <w:t>syntax = "proto3";</w:t>
      </w:r>
    </w:p>
    <w:p w14:paraId="05CE4EC6" w14:textId="77777777" w:rsidR="0024614E" w:rsidRDefault="4B6D2C13" w:rsidP="0024614E">
      <w:pPr>
        <w:pStyle w:val="SC-Source"/>
      </w:pPr>
      <w:r w:rsidRPr="4B6D2C13">
        <w:rPr>
          <w:lang w:val="en-US"/>
        </w:rPr>
        <w:t xml:space="preserve">option </w:t>
      </w:r>
      <w:proofErr w:type="spellStart"/>
      <w:r w:rsidRPr="4B6D2C13">
        <w:rPr>
          <w:lang w:val="en-US"/>
        </w:rPr>
        <w:t>go_package</w:t>
      </w:r>
      <w:proofErr w:type="spellEnd"/>
      <w:r w:rsidRPr="4B6D2C13">
        <w:rPr>
          <w:lang w:val="en-US"/>
        </w:rPr>
        <w:t xml:space="preserve"> = "/gen";</w:t>
      </w:r>
    </w:p>
    <w:p w14:paraId="56B0A392" w14:textId="77777777" w:rsidR="0024614E" w:rsidRDefault="0024614E" w:rsidP="0024614E">
      <w:pPr>
        <w:pStyle w:val="SC-Source"/>
        <w:rPr>
          <w:bCs/>
        </w:rPr>
      </w:pPr>
      <w:r w:rsidRPr="7FF036D2">
        <w:rPr>
          <w:bCs/>
        </w:rPr>
        <w:t xml:space="preserve"> </w:t>
      </w:r>
    </w:p>
    <w:p w14:paraId="5180073B" w14:textId="77777777" w:rsidR="0024614E" w:rsidRDefault="0024614E" w:rsidP="0024614E">
      <w:pPr>
        <w:pStyle w:val="SC-Source"/>
        <w:rPr>
          <w:bCs/>
        </w:rPr>
      </w:pPr>
      <w:r w:rsidRPr="7FF036D2">
        <w:rPr>
          <w:bCs/>
        </w:rPr>
        <w:t>message Metadata {</w:t>
      </w:r>
    </w:p>
    <w:p w14:paraId="37A2518E" w14:textId="77777777" w:rsidR="0024614E" w:rsidRDefault="0024614E" w:rsidP="0024614E">
      <w:pPr>
        <w:pStyle w:val="SC-Source"/>
        <w:rPr>
          <w:bCs/>
        </w:rPr>
      </w:pPr>
      <w:r>
        <w:rPr>
          <w:bCs/>
        </w:rPr>
        <w:t>    </w:t>
      </w:r>
      <w:r w:rsidRPr="7FF036D2">
        <w:rPr>
          <w:bCs/>
        </w:rPr>
        <w:t>string id = 1;</w:t>
      </w:r>
    </w:p>
    <w:p w14:paraId="691F765F" w14:textId="77777777" w:rsidR="0024614E" w:rsidRDefault="0024614E" w:rsidP="0024614E">
      <w:pPr>
        <w:pStyle w:val="SC-Source"/>
        <w:rPr>
          <w:bCs/>
        </w:rPr>
      </w:pPr>
      <w:r>
        <w:rPr>
          <w:bCs/>
        </w:rPr>
        <w:t>    </w:t>
      </w:r>
      <w:r w:rsidRPr="7FF036D2">
        <w:rPr>
          <w:bCs/>
        </w:rPr>
        <w:t>string title = 2;</w:t>
      </w:r>
    </w:p>
    <w:p w14:paraId="770D06C8" w14:textId="77777777" w:rsidR="0024614E" w:rsidRDefault="0024614E" w:rsidP="0024614E">
      <w:pPr>
        <w:pStyle w:val="SC-Source"/>
        <w:rPr>
          <w:bCs/>
        </w:rPr>
      </w:pPr>
      <w:r>
        <w:rPr>
          <w:bCs/>
        </w:rPr>
        <w:t>    </w:t>
      </w:r>
      <w:r w:rsidRPr="7FF036D2">
        <w:rPr>
          <w:bCs/>
        </w:rPr>
        <w:t>string description = 3;</w:t>
      </w:r>
    </w:p>
    <w:p w14:paraId="49CA128D" w14:textId="77777777" w:rsidR="0024614E" w:rsidRDefault="0024614E" w:rsidP="0024614E">
      <w:pPr>
        <w:pStyle w:val="SC-Source"/>
        <w:rPr>
          <w:bCs/>
        </w:rPr>
      </w:pPr>
      <w:r>
        <w:rPr>
          <w:bCs/>
        </w:rPr>
        <w:t>    </w:t>
      </w:r>
      <w:r w:rsidRPr="7FF036D2">
        <w:rPr>
          <w:bCs/>
        </w:rPr>
        <w:t>string director = 4;</w:t>
      </w:r>
    </w:p>
    <w:p w14:paraId="68369AA4" w14:textId="77777777" w:rsidR="0024614E" w:rsidRDefault="0024614E" w:rsidP="0024614E">
      <w:pPr>
        <w:pStyle w:val="SC-Source"/>
        <w:rPr>
          <w:bCs/>
        </w:rPr>
      </w:pPr>
      <w:r w:rsidRPr="7FF036D2">
        <w:rPr>
          <w:bCs/>
        </w:rPr>
        <w:t>}</w:t>
      </w:r>
    </w:p>
    <w:p w14:paraId="11D7633E" w14:textId="77777777" w:rsidR="0024614E" w:rsidRDefault="0024614E" w:rsidP="0024614E">
      <w:pPr>
        <w:pStyle w:val="SC-Source"/>
        <w:rPr>
          <w:bCs/>
        </w:rPr>
      </w:pPr>
      <w:r w:rsidRPr="7FF036D2">
        <w:rPr>
          <w:bCs/>
        </w:rPr>
        <w:t xml:space="preserve"> </w:t>
      </w:r>
    </w:p>
    <w:p w14:paraId="0F06F6F3" w14:textId="77777777" w:rsidR="0024614E" w:rsidRDefault="4B6D2C13" w:rsidP="0024614E">
      <w:pPr>
        <w:pStyle w:val="SC-Source"/>
      </w:pPr>
      <w:r w:rsidRPr="4B6D2C13">
        <w:rPr>
          <w:lang w:val="en-US"/>
        </w:rPr>
        <w:t xml:space="preserve">message </w:t>
      </w:r>
      <w:proofErr w:type="spellStart"/>
      <w:r w:rsidRPr="4B6D2C13">
        <w:rPr>
          <w:lang w:val="en-US"/>
        </w:rPr>
        <w:t>MovieDetails</w:t>
      </w:r>
      <w:proofErr w:type="spellEnd"/>
      <w:r w:rsidRPr="4B6D2C13">
        <w:rPr>
          <w:lang w:val="en-US"/>
        </w:rPr>
        <w:t xml:space="preserve"> {</w:t>
      </w:r>
    </w:p>
    <w:p w14:paraId="193C8F50" w14:textId="46A3D6AC" w:rsidR="0024614E" w:rsidRDefault="0024614E" w:rsidP="0024614E">
      <w:pPr>
        <w:pStyle w:val="SC-Source"/>
        <w:rPr>
          <w:bCs/>
        </w:rPr>
      </w:pPr>
      <w:r>
        <w:rPr>
          <w:bCs/>
        </w:rPr>
        <w:t>    </w:t>
      </w:r>
      <w:r w:rsidR="00464810">
        <w:rPr>
          <w:bCs/>
        </w:rPr>
        <w:t>double</w:t>
      </w:r>
      <w:r w:rsidRPr="7FF036D2">
        <w:rPr>
          <w:bCs/>
        </w:rPr>
        <w:t xml:space="preserve"> rating = 1;</w:t>
      </w:r>
    </w:p>
    <w:p w14:paraId="4352AB08" w14:textId="77777777" w:rsidR="0024614E" w:rsidRDefault="4B6D2C13" w:rsidP="0024614E">
      <w:pPr>
        <w:pStyle w:val="SC-Source"/>
      </w:pPr>
      <w:r w:rsidRPr="4B6D2C13">
        <w:rPr>
          <w:lang w:val="en-US"/>
        </w:rPr>
        <w:t xml:space="preserve">    Metadata </w:t>
      </w:r>
      <w:proofErr w:type="spellStart"/>
      <w:r w:rsidRPr="4B6D2C13">
        <w:rPr>
          <w:lang w:val="en-US"/>
        </w:rPr>
        <w:t>metadata</w:t>
      </w:r>
      <w:proofErr w:type="spellEnd"/>
      <w:r w:rsidRPr="4B6D2C13">
        <w:rPr>
          <w:lang w:val="en-US"/>
        </w:rPr>
        <w:t xml:space="preserve"> = 2;</w:t>
      </w:r>
    </w:p>
    <w:p w14:paraId="557829DF" w14:textId="77777777" w:rsidR="0024614E" w:rsidRDefault="0024614E" w:rsidP="0024614E">
      <w:pPr>
        <w:pStyle w:val="SC-Source"/>
        <w:rPr>
          <w:bCs/>
        </w:rPr>
      </w:pPr>
      <w:r w:rsidRPr="7FF036D2">
        <w:rPr>
          <w:bCs/>
        </w:rPr>
        <w:t>}</w:t>
      </w:r>
    </w:p>
    <w:p w14:paraId="7DEB334A" w14:textId="2036B183" w:rsidR="0024614E" w:rsidRDefault="4B6D2C13" w:rsidP="0024614E">
      <w:pPr>
        <w:pStyle w:val="P-Regular"/>
        <w:rPr>
          <w:ins w:id="38" w:author="Alexander Shuiskov" w:date="2025-04-02T10:51:00Z" w16du:dateUtc="2025-04-02T05:51:00Z"/>
          <w:lang w:val="en-US"/>
        </w:rPr>
      </w:pPr>
      <w:del w:id="39" w:author="Alexander Shuiskov" w:date="2025-04-02T10:51:00Z" w16du:dateUtc="2025-04-02T05:51:00Z">
        <w:r w:rsidRPr="4B6D2C13" w:rsidDel="00CE6987">
          <w:rPr>
            <w:lang w:val="en-US"/>
          </w:rPr>
          <w:delText xml:space="preserve">Let’s describe the code we just added. </w:delText>
        </w:r>
      </w:del>
      <w:r w:rsidRPr="4B6D2C13">
        <w:rPr>
          <w:lang w:val="en-US"/>
        </w:rPr>
        <w:t>In the first line</w:t>
      </w:r>
      <w:ins w:id="40" w:author="Alexander Shuiskov" w:date="2025-04-02T10:51:00Z" w16du:dateUtc="2025-04-02T05:51:00Z">
        <w:r w:rsidR="00CE6987">
          <w:rPr>
            <w:lang w:val="en-US"/>
          </w:rPr>
          <w:t xml:space="preserve"> of our schema definition</w:t>
        </w:r>
      </w:ins>
      <w:r w:rsidRPr="4B6D2C13">
        <w:rPr>
          <w:lang w:val="en-US"/>
        </w:rPr>
        <w:t xml:space="preserve">, we set the syntax to </w:t>
      </w:r>
      <w:r w:rsidRPr="4B6D2C13">
        <w:rPr>
          <w:rStyle w:val="P-Code"/>
          <w:lang w:val="en-US"/>
        </w:rPr>
        <w:t>proto3</w:t>
      </w:r>
      <w:r w:rsidRPr="4B6D2C13">
        <w:rPr>
          <w:lang w:val="en-US"/>
        </w:rPr>
        <w:t>, the latest version</w:t>
      </w:r>
      <w:r w:rsidR="0024614E">
        <w:fldChar w:fldCharType="begin"/>
      </w:r>
      <w:r w:rsidR="0024614E">
        <w:instrText xml:space="preserve"> XE "Protocol Buffers:using" </w:instrText>
      </w:r>
      <w:r w:rsidR="0024614E">
        <w:fldChar w:fldCharType="end"/>
      </w:r>
      <w:r w:rsidRPr="4B6D2C13">
        <w:rPr>
          <w:lang w:val="en-US"/>
        </w:rPr>
        <w:t xml:space="preserve"> of the Protocol Buffers protocol. The second line defines the output path for the code generated. The rest of the file includes two structures that we need for our microservices, </w:t>
      </w:r>
      <w:proofErr w:type="gramStart"/>
      <w:r w:rsidRPr="4B6D2C13">
        <w:rPr>
          <w:lang w:val="en-US"/>
        </w:rPr>
        <w:t>similar to</w:t>
      </w:r>
      <w:proofErr w:type="gramEnd"/>
      <w:r w:rsidRPr="4B6D2C13">
        <w:rPr>
          <w:lang w:val="en-US"/>
        </w:rPr>
        <w:t xml:space="preserve"> the Go structures we created in </w:t>
      </w:r>
      <w:r w:rsidRPr="4B6D2C13">
        <w:rPr>
          <w:rStyle w:val="P-Italics"/>
          <w:lang w:val="en-US"/>
        </w:rPr>
        <w:t>Chapter 2</w:t>
      </w:r>
      <w:r w:rsidRPr="4B6D2C13">
        <w:rPr>
          <w:lang w:val="en-US"/>
        </w:rPr>
        <w:t>.</w:t>
      </w:r>
    </w:p>
    <w:p w14:paraId="38D4B2EE" w14:textId="679A1F7E" w:rsidR="005B31F3" w:rsidRDefault="005B31F3" w:rsidP="005B31F3">
      <w:pPr>
        <w:pStyle w:val="P-CalloutHeading"/>
        <w:rPr>
          <w:ins w:id="41" w:author="Alexander Shuiskov" w:date="2025-04-02T11:04:00Z" w16du:dateUtc="2025-04-02T06:04:00Z"/>
        </w:rPr>
        <w:pPrChange w:id="42" w:author="Alexander Shuiskov" w:date="2025-04-02T11:04:00Z" w16du:dateUtc="2025-04-02T06:04:00Z">
          <w:pPr>
            <w:pStyle w:val="P-Callout"/>
          </w:pPr>
        </w:pPrChange>
      </w:pPr>
      <w:ins w:id="43" w:author="Alexander Shuiskov" w:date="2025-04-02T11:04:00Z" w16du:dateUtc="2025-04-02T06:04:00Z">
        <w:r>
          <w:t>Note</w:t>
        </w:r>
      </w:ins>
    </w:p>
    <w:p w14:paraId="4D52D778" w14:textId="442F520E" w:rsidR="00CE6987" w:rsidDel="005B31F3" w:rsidRDefault="005B31F3" w:rsidP="005B31F3">
      <w:pPr>
        <w:pStyle w:val="P-Callout"/>
        <w:rPr>
          <w:del w:id="44" w:author="Alexander Shuiskov" w:date="2025-04-02T11:00:00Z" w16du:dateUtc="2025-04-02T06:00:00Z"/>
        </w:rPr>
        <w:pPrChange w:id="45" w:author="Alexander Shuiskov" w:date="2025-04-02T11:03:00Z" w16du:dateUtc="2025-04-02T06:03:00Z">
          <w:pPr>
            <w:pStyle w:val="P-Regular"/>
          </w:pPr>
        </w:pPrChange>
      </w:pPr>
      <w:ins w:id="46" w:author="Alexander Shuiskov" w:date="2025-04-02T11:04:00Z" w16du:dateUtc="2025-04-02T06:04:00Z">
        <w:r>
          <w:t>U</w:t>
        </w:r>
      </w:ins>
      <w:ins w:id="47" w:author="Alexander Shuiskov" w:date="2025-04-02T11:00:00Z" w16du:dateUtc="2025-04-02T06:00:00Z">
        <w:r>
          <w:t xml:space="preserve">nlike Apache Thrift, we don’t specify if Protocol Buffers message fields are required or optional. </w:t>
        </w:r>
      </w:ins>
      <w:ins w:id="48" w:author="Alexander Shuiskov" w:date="2025-04-02T11:01:00Z" w16du:dateUtc="2025-04-02T06:01:00Z">
        <w:r>
          <w:t xml:space="preserve">This wasn’t the case before the third version of the </w:t>
        </w:r>
        <w:proofErr w:type="gramStart"/>
        <w:r>
          <w:t>protocol,</w:t>
        </w:r>
        <w:proofErr w:type="gramEnd"/>
        <w:r>
          <w:t xml:space="preserve"> however the au</w:t>
        </w:r>
      </w:ins>
      <w:ins w:id="49" w:author="Alexander Shuiskov" w:date="2025-04-02T11:02:00Z" w16du:dateUtc="2025-04-02T06:02:00Z">
        <w:r>
          <w:t>thors of Protocol Buffers intentionally removed this feature</w:t>
        </w:r>
      </w:ins>
      <w:ins w:id="50" w:author="Alexander Shuiskov" w:date="2025-04-02T11:03:00Z" w16du:dateUtc="2025-04-02T06:03:00Z">
        <w:r>
          <w:t>. The reason is, req</w:t>
        </w:r>
      </w:ins>
      <w:ins w:id="51" w:author="Alexander Shuiskov" w:date="2025-04-02T11:04:00Z" w16du:dateUtc="2025-04-02T06:04:00Z">
        <w:r>
          <w:t xml:space="preserve">uired </w:t>
        </w:r>
        <w:r>
          <w:lastRenderedPageBreak/>
          <w:t>fields are difficult to dep</w:t>
        </w:r>
      </w:ins>
    </w:p>
    <w:p w14:paraId="190BED5C" w14:textId="06C43F1A" w:rsidR="005B31F3" w:rsidRDefault="005B31F3" w:rsidP="005B31F3">
      <w:pPr>
        <w:pStyle w:val="P-Callout"/>
        <w:rPr>
          <w:ins w:id="52" w:author="Alexander Shuiskov" w:date="2025-04-02T11:00:00Z" w16du:dateUtc="2025-04-02T06:00:00Z"/>
        </w:rPr>
        <w:pPrChange w:id="53" w:author="Alexander Shuiskov" w:date="2025-04-02T11:03:00Z" w16du:dateUtc="2025-04-02T06:03:00Z">
          <w:pPr>
            <w:pStyle w:val="P-Regular"/>
          </w:pPr>
        </w:pPrChange>
      </w:pPr>
      <w:ins w:id="54" w:author="Alexander Shuiskov" w:date="2025-04-02T11:04:00Z" w16du:dateUtc="2025-04-02T06:04:00Z">
        <w:r>
          <w:t xml:space="preserve">recate: if you set </w:t>
        </w:r>
      </w:ins>
      <w:ins w:id="55" w:author="Alexander Shuiskov" w:date="2025-04-02T11:05:00Z" w16du:dateUtc="2025-04-02T06:05:00Z">
        <w:r>
          <w:t xml:space="preserve">the field as optional and stop returning it from a server, a client </w:t>
        </w:r>
        <w:r w:rsidR="00C63037">
          <w:t xml:space="preserve">that is not aware of the change might consider the data as </w:t>
        </w:r>
      </w:ins>
      <w:ins w:id="56" w:author="Alexander Shuiskov" w:date="2025-04-02T11:06:00Z" w16du:dateUtc="2025-04-02T06:06:00Z">
        <w:r w:rsidR="00C63037">
          <w:t>invalid. To make serialization backward compatible, it is p</w:t>
        </w:r>
      </w:ins>
      <w:ins w:id="57" w:author="Alexander Shuiskov" w:date="2025-04-02T11:07:00Z" w16du:dateUtc="2025-04-02T06:07:00Z">
        <w:r w:rsidR="00C63037">
          <w:t>referred to keep all fields as optional, and provide explicit documentation on data validation and supported message values.</w:t>
        </w:r>
      </w:ins>
    </w:p>
    <w:p w14:paraId="431B9192" w14:textId="5943CC92" w:rsidR="0024614E" w:rsidRDefault="4B6D2C13" w:rsidP="0024614E">
      <w:pPr>
        <w:pStyle w:val="P-Regular"/>
      </w:pPr>
      <w:r w:rsidRPr="4B6D2C13">
        <w:rPr>
          <w:lang w:val="en-US"/>
        </w:rPr>
        <w:t xml:space="preserve">Now, let’s generate the code for our structures. In the </w:t>
      </w:r>
      <w:proofErr w:type="spellStart"/>
      <w:r w:rsidRPr="4B6D2C13">
        <w:rPr>
          <w:rStyle w:val="P-Code"/>
          <w:lang w:val="en-US"/>
        </w:rPr>
        <w:t>src</w:t>
      </w:r>
      <w:proofErr w:type="spellEnd"/>
      <w:r w:rsidRPr="4B6D2C13">
        <w:rPr>
          <w:lang w:val="en-US"/>
        </w:rPr>
        <w:t xml:space="preserve"> directory of our application, run the following command:</w:t>
      </w:r>
    </w:p>
    <w:p w14:paraId="13AC7944" w14:textId="77777777" w:rsidR="0024614E" w:rsidRDefault="4B6D2C13" w:rsidP="0024614E">
      <w:pPr>
        <w:pStyle w:val="P-Source"/>
      </w:pPr>
      <w:proofErr w:type="spellStart"/>
      <w:r w:rsidRPr="4B6D2C13">
        <w:rPr>
          <w:lang w:val="en-US"/>
        </w:rPr>
        <w:t>protoc</w:t>
      </w:r>
      <w:proofErr w:type="spellEnd"/>
      <w:r w:rsidRPr="4B6D2C13">
        <w:rPr>
          <w:lang w:val="en-US"/>
        </w:rPr>
        <w:t xml:space="preserve"> -I=</w:t>
      </w:r>
      <w:proofErr w:type="spellStart"/>
      <w:r w:rsidRPr="4B6D2C13">
        <w:rPr>
          <w:lang w:val="en-US"/>
        </w:rPr>
        <w:t>api</w:t>
      </w:r>
      <w:proofErr w:type="spellEnd"/>
      <w:r w:rsidRPr="4B6D2C13">
        <w:rPr>
          <w:lang w:val="en-US"/>
        </w:rPr>
        <w:t xml:space="preserve"> --</w:t>
      </w:r>
      <w:proofErr w:type="spellStart"/>
      <w:r w:rsidRPr="4B6D2C13">
        <w:rPr>
          <w:lang w:val="en-US"/>
        </w:rPr>
        <w:t>go_out</w:t>
      </w:r>
      <w:proofErr w:type="spellEnd"/>
      <w:r w:rsidRPr="4B6D2C13">
        <w:rPr>
          <w:lang w:val="en-US"/>
        </w:rPr>
        <w:t xml:space="preserve">=. </w:t>
      </w:r>
      <w:proofErr w:type="spellStart"/>
      <w:r w:rsidRPr="4B6D2C13">
        <w:rPr>
          <w:lang w:val="en-US"/>
        </w:rPr>
        <w:t>movie.proto</w:t>
      </w:r>
      <w:proofErr w:type="spellEnd"/>
    </w:p>
    <w:p w14:paraId="5AB4D668" w14:textId="77777777" w:rsidR="0024614E" w:rsidRDefault="4B6D2C13" w:rsidP="0024614E">
      <w:pPr>
        <w:pStyle w:val="P-Regular"/>
      </w:pPr>
      <w:r w:rsidRPr="4B6D2C13">
        <w:rPr>
          <w:lang w:val="en-US"/>
        </w:rPr>
        <w:t xml:space="preserve">If the command executes successfully, you should find a new directory called </w:t>
      </w:r>
      <w:proofErr w:type="spellStart"/>
      <w:r w:rsidRPr="4B6D2C13">
        <w:rPr>
          <w:rStyle w:val="P-Code"/>
          <w:lang w:val="en-US"/>
        </w:rPr>
        <w:t>src</w:t>
      </w:r>
      <w:proofErr w:type="spellEnd"/>
      <w:r w:rsidRPr="4B6D2C13">
        <w:rPr>
          <w:rStyle w:val="P-Code"/>
          <w:lang w:val="en-US"/>
        </w:rPr>
        <w:t>/gen</w:t>
      </w:r>
      <w:r w:rsidRPr="4B6D2C13">
        <w:rPr>
          <w:lang w:val="en-US"/>
        </w:rPr>
        <w:t xml:space="preserve">. The directory should include a file called </w:t>
      </w:r>
      <w:proofErr w:type="spellStart"/>
      <w:r w:rsidRPr="4B6D2C13">
        <w:rPr>
          <w:rStyle w:val="P-Code"/>
          <w:lang w:val="en-US"/>
        </w:rPr>
        <w:t>movie.pb.go</w:t>
      </w:r>
      <w:proofErr w:type="spellEnd"/>
      <w:r w:rsidRPr="4B6D2C13">
        <w:rPr>
          <w:lang w:val="en-US"/>
        </w:rPr>
        <w:t xml:space="preserve"> with the generated code that includes our structures and the code to serialize and deserialize them. For example, the generated </w:t>
      </w:r>
      <w:proofErr w:type="spellStart"/>
      <w:r w:rsidRPr="4B6D2C13">
        <w:rPr>
          <w:rStyle w:val="P-Code"/>
          <w:lang w:val="en-US"/>
        </w:rPr>
        <w:t>MovieDetails</w:t>
      </w:r>
      <w:proofErr w:type="spellEnd"/>
      <w:r w:rsidRPr="4B6D2C13">
        <w:rPr>
          <w:lang w:val="en-US"/>
        </w:rPr>
        <w:t xml:space="preserve"> structure code would be the following:</w:t>
      </w:r>
    </w:p>
    <w:p w14:paraId="6692302A" w14:textId="77777777" w:rsidR="0024614E" w:rsidRDefault="0024614E" w:rsidP="0024614E">
      <w:pPr>
        <w:pStyle w:val="SC-Source"/>
      </w:pPr>
      <w:r>
        <w:t>type Metadata struct {</w:t>
      </w:r>
    </w:p>
    <w:p w14:paraId="114EBA0A" w14:textId="77777777" w:rsidR="0024614E" w:rsidRDefault="4B6D2C13" w:rsidP="0024614E">
      <w:pPr>
        <w:pStyle w:val="SC-Source"/>
      </w:pPr>
      <w:r w:rsidRPr="4B6D2C13">
        <w:rPr>
          <w:lang w:val="en-US"/>
        </w:rPr>
        <w:t>    state         </w:t>
      </w:r>
      <w:proofErr w:type="spellStart"/>
      <w:r w:rsidRPr="4B6D2C13">
        <w:rPr>
          <w:lang w:val="en-US"/>
        </w:rPr>
        <w:t>protoimpl.MessageState</w:t>
      </w:r>
      <w:proofErr w:type="spellEnd"/>
    </w:p>
    <w:p w14:paraId="1443D200" w14:textId="77777777" w:rsidR="0024614E" w:rsidRDefault="4B6D2C13" w:rsidP="0024614E">
      <w:pPr>
        <w:pStyle w:val="SC-Source"/>
      </w:pPr>
      <w:r w:rsidRPr="4B6D2C13">
        <w:rPr>
          <w:lang w:val="en-US"/>
        </w:rPr>
        <w:t>    </w:t>
      </w:r>
      <w:proofErr w:type="spellStart"/>
      <w:r w:rsidRPr="4B6D2C13">
        <w:rPr>
          <w:lang w:val="en-US"/>
        </w:rPr>
        <w:t>sizeCache</w:t>
      </w:r>
      <w:proofErr w:type="spellEnd"/>
      <w:r w:rsidRPr="4B6D2C13">
        <w:rPr>
          <w:lang w:val="en-US"/>
        </w:rPr>
        <w:t>     </w:t>
      </w:r>
      <w:proofErr w:type="spellStart"/>
      <w:r w:rsidRPr="4B6D2C13">
        <w:rPr>
          <w:lang w:val="en-US"/>
        </w:rPr>
        <w:t>protoimpl.SizeCache</w:t>
      </w:r>
      <w:proofErr w:type="spellEnd"/>
    </w:p>
    <w:p w14:paraId="08DBFE9A" w14:textId="77777777" w:rsidR="0024614E" w:rsidRDefault="4B6D2C13" w:rsidP="0024614E">
      <w:pPr>
        <w:pStyle w:val="SC-Source"/>
      </w:pPr>
      <w:r w:rsidRPr="4B6D2C13">
        <w:rPr>
          <w:lang w:val="en-US"/>
        </w:rPr>
        <w:t>    </w:t>
      </w:r>
      <w:proofErr w:type="spellStart"/>
      <w:r w:rsidRPr="4B6D2C13">
        <w:rPr>
          <w:lang w:val="en-US"/>
        </w:rPr>
        <w:t>unknownFields</w:t>
      </w:r>
      <w:proofErr w:type="spellEnd"/>
      <w:r w:rsidRPr="4B6D2C13">
        <w:rPr>
          <w:lang w:val="en-US"/>
        </w:rPr>
        <w:t xml:space="preserve"> </w:t>
      </w:r>
      <w:proofErr w:type="spellStart"/>
      <w:r w:rsidRPr="4B6D2C13">
        <w:rPr>
          <w:lang w:val="en-US"/>
        </w:rPr>
        <w:t>protoimpl.UnknownFields</w:t>
      </w:r>
      <w:proofErr w:type="spellEnd"/>
    </w:p>
    <w:p w14:paraId="7AC3210D" w14:textId="77777777" w:rsidR="0024614E" w:rsidRDefault="0024614E" w:rsidP="0024614E">
      <w:pPr>
        <w:pStyle w:val="SC-Source"/>
        <w:rPr>
          <w:bCs/>
        </w:rPr>
      </w:pPr>
      <w:r w:rsidRPr="03930FCE">
        <w:rPr>
          <w:bCs/>
        </w:rPr>
        <w:t xml:space="preserve"> </w:t>
      </w:r>
    </w:p>
    <w:p w14:paraId="2AD7D806" w14:textId="77777777" w:rsidR="0024614E" w:rsidRDefault="4B6D2C13" w:rsidP="0024614E">
      <w:pPr>
        <w:pStyle w:val="SC-Source"/>
      </w:pPr>
      <w:r w:rsidRPr="4B6D2C13">
        <w:rPr>
          <w:lang w:val="en-US"/>
        </w:rPr>
        <w:t xml:space="preserve">    Id          string `protobuf:"bytes,1,opt,name=id,proto3" </w:t>
      </w:r>
      <w:proofErr w:type="spellStart"/>
      <w:r w:rsidRPr="4B6D2C13">
        <w:rPr>
          <w:lang w:val="en-US"/>
        </w:rPr>
        <w:t>json</w:t>
      </w:r>
      <w:proofErr w:type="spellEnd"/>
      <w:r w:rsidRPr="4B6D2C13">
        <w:rPr>
          <w:lang w:val="en-US"/>
        </w:rPr>
        <w:t>:"</w:t>
      </w:r>
      <w:proofErr w:type="spellStart"/>
      <w:r w:rsidRPr="4B6D2C13">
        <w:rPr>
          <w:lang w:val="en-US"/>
        </w:rPr>
        <w:t>id,omitempty</w:t>
      </w:r>
      <w:proofErr w:type="spellEnd"/>
      <w:r w:rsidRPr="4B6D2C13">
        <w:rPr>
          <w:lang w:val="en-US"/>
        </w:rPr>
        <w:t>"`</w:t>
      </w:r>
    </w:p>
    <w:p w14:paraId="35873207" w14:textId="77777777" w:rsidR="0024614E" w:rsidRDefault="4B6D2C13" w:rsidP="0024614E">
      <w:pPr>
        <w:pStyle w:val="SC-Source"/>
      </w:pPr>
      <w:r w:rsidRPr="4B6D2C13">
        <w:rPr>
          <w:lang w:val="en-US"/>
        </w:rPr>
        <w:t xml:space="preserve">    Title       string `protobuf:"bytes,2,opt,name=title,proto3" </w:t>
      </w:r>
      <w:proofErr w:type="spellStart"/>
      <w:r w:rsidRPr="4B6D2C13">
        <w:rPr>
          <w:lang w:val="en-US"/>
        </w:rPr>
        <w:t>json</w:t>
      </w:r>
      <w:proofErr w:type="spellEnd"/>
      <w:r w:rsidRPr="4B6D2C13">
        <w:rPr>
          <w:lang w:val="en-US"/>
        </w:rPr>
        <w:t>:"</w:t>
      </w:r>
      <w:proofErr w:type="spellStart"/>
      <w:r w:rsidRPr="4B6D2C13">
        <w:rPr>
          <w:lang w:val="en-US"/>
        </w:rPr>
        <w:t>title,omitempty</w:t>
      </w:r>
      <w:proofErr w:type="spellEnd"/>
      <w:r w:rsidRPr="4B6D2C13">
        <w:rPr>
          <w:lang w:val="en-US"/>
        </w:rPr>
        <w:t>"`</w:t>
      </w:r>
    </w:p>
    <w:p w14:paraId="1E96F3D6" w14:textId="77777777" w:rsidR="0024614E" w:rsidRDefault="4B6D2C13" w:rsidP="0024614E">
      <w:pPr>
        <w:pStyle w:val="SC-Source"/>
      </w:pPr>
      <w:r w:rsidRPr="4B6D2C13">
        <w:rPr>
          <w:lang w:val="en-US"/>
        </w:rPr>
        <w:t xml:space="preserve">    Description string `protobuf:"bytes,3,opt,name=description,proto3" </w:t>
      </w:r>
      <w:proofErr w:type="spellStart"/>
      <w:r w:rsidRPr="4B6D2C13">
        <w:rPr>
          <w:lang w:val="en-US"/>
        </w:rPr>
        <w:t>json</w:t>
      </w:r>
      <w:proofErr w:type="spellEnd"/>
      <w:r w:rsidRPr="4B6D2C13">
        <w:rPr>
          <w:lang w:val="en-US"/>
        </w:rPr>
        <w:t>:"</w:t>
      </w:r>
      <w:proofErr w:type="spellStart"/>
      <w:r w:rsidRPr="4B6D2C13">
        <w:rPr>
          <w:lang w:val="en-US"/>
        </w:rPr>
        <w:t>description,omitempty</w:t>
      </w:r>
      <w:proofErr w:type="spellEnd"/>
      <w:r w:rsidRPr="4B6D2C13">
        <w:rPr>
          <w:lang w:val="en-US"/>
        </w:rPr>
        <w:t>"`</w:t>
      </w:r>
    </w:p>
    <w:p w14:paraId="2015228D" w14:textId="77777777" w:rsidR="0024614E" w:rsidRDefault="4B6D2C13" w:rsidP="0024614E">
      <w:pPr>
        <w:pStyle w:val="SC-Source"/>
      </w:pPr>
      <w:r w:rsidRPr="4B6D2C13">
        <w:rPr>
          <w:lang w:val="en-US"/>
        </w:rPr>
        <w:t xml:space="preserve">    Director    string `protobuf:"bytes,4,opt,name=director,proto3" </w:t>
      </w:r>
      <w:proofErr w:type="spellStart"/>
      <w:r w:rsidRPr="4B6D2C13">
        <w:rPr>
          <w:lang w:val="en-US"/>
        </w:rPr>
        <w:t>json</w:t>
      </w:r>
      <w:proofErr w:type="spellEnd"/>
      <w:r w:rsidRPr="4B6D2C13">
        <w:rPr>
          <w:lang w:val="en-US"/>
        </w:rPr>
        <w:t>:"</w:t>
      </w:r>
      <w:proofErr w:type="spellStart"/>
      <w:r w:rsidRPr="4B6D2C13">
        <w:rPr>
          <w:lang w:val="en-US"/>
        </w:rPr>
        <w:t>director,omitempty</w:t>
      </w:r>
      <w:proofErr w:type="spellEnd"/>
      <w:r w:rsidRPr="4B6D2C13">
        <w:rPr>
          <w:lang w:val="en-US"/>
        </w:rPr>
        <w:t>"`</w:t>
      </w:r>
    </w:p>
    <w:p w14:paraId="65DB2B79" w14:textId="77777777" w:rsidR="0024614E" w:rsidRDefault="0024614E" w:rsidP="0024614E">
      <w:pPr>
        <w:pStyle w:val="SC-Source"/>
        <w:rPr>
          <w:bCs/>
        </w:rPr>
      </w:pPr>
      <w:r w:rsidRPr="7FF036D2">
        <w:rPr>
          <w:bCs/>
        </w:rPr>
        <w:t>}</w:t>
      </w:r>
    </w:p>
    <w:p w14:paraId="241FC043" w14:textId="77777777" w:rsidR="0024614E" w:rsidRDefault="4B6D2C13" w:rsidP="0024614E">
      <w:pPr>
        <w:pStyle w:val="P-Regular"/>
      </w:pPr>
      <w:r w:rsidRPr="4B6D2C13">
        <w:rPr>
          <w:lang w:val="en-US"/>
        </w:rPr>
        <w:t xml:space="preserve">Let’s now describe what exactly we have just achieved. We have created a </w:t>
      </w:r>
      <w:proofErr w:type="spellStart"/>
      <w:r w:rsidRPr="4B6D2C13">
        <w:rPr>
          <w:rStyle w:val="P-Code"/>
          <w:lang w:val="en-US"/>
        </w:rPr>
        <w:t>movie.proto</w:t>
      </w:r>
      <w:proofErr w:type="spellEnd"/>
      <w:r w:rsidRPr="4B6D2C13">
        <w:rPr>
          <w:lang w:val="en-US"/>
        </w:rPr>
        <w:t xml:space="preserve"> file that defines</w:t>
      </w:r>
      <w:r w:rsidR="0024614E">
        <w:fldChar w:fldCharType="begin"/>
      </w:r>
      <w:r w:rsidR="0024614E">
        <w:instrText xml:space="preserve"> XE "data schema" </w:instrText>
      </w:r>
      <w:r w:rsidR="0024614E">
        <w:fldChar w:fldCharType="end"/>
      </w:r>
      <w:r w:rsidRPr="4B6D2C13">
        <w:rPr>
          <w:lang w:val="en-US"/>
        </w:rPr>
        <w:t xml:space="preserve"> our </w:t>
      </w:r>
      <w:r w:rsidRPr="4B6D2C13">
        <w:rPr>
          <w:rStyle w:val="P-Keyword"/>
          <w:lang w:val="en-US"/>
        </w:rPr>
        <w:t>data schema</w:t>
      </w:r>
      <w:r w:rsidRPr="4B6D2C13">
        <w:rPr>
          <w:lang w:val="en-US"/>
        </w:rPr>
        <w:t xml:space="preserve"> — the definition of our data </w:t>
      </w:r>
      <w:r w:rsidRPr="4B6D2C13">
        <w:rPr>
          <w:lang w:val="en-US"/>
        </w:rPr>
        <w:lastRenderedPageBreak/>
        <w:t xml:space="preserve">structures. The schema is now defined independently from our Go code, providing the following </w:t>
      </w:r>
      <w:r w:rsidR="0024614E">
        <w:fldChar w:fldCharType="begin"/>
      </w:r>
      <w:r w:rsidR="0024614E">
        <w:instrText xml:space="preserve"> XE "data schema:benefits" </w:instrText>
      </w:r>
      <w:r w:rsidR="0024614E">
        <w:fldChar w:fldCharType="end"/>
      </w:r>
      <w:r w:rsidRPr="4B6D2C13">
        <w:rPr>
          <w:lang w:val="en-US"/>
        </w:rPr>
        <w:t>benefits to us:</w:t>
      </w:r>
    </w:p>
    <w:p w14:paraId="711F951E" w14:textId="77777777" w:rsidR="0024614E" w:rsidRDefault="0024614E" w:rsidP="0024614E">
      <w:pPr>
        <w:pStyle w:val="L-Bullets"/>
        <w:rPr>
          <w:rFonts w:eastAsiaTheme="minorEastAsia"/>
        </w:rPr>
      </w:pPr>
      <w:r w:rsidRPr="47BDCDE7">
        <w:rPr>
          <w:rStyle w:val="P-Keyword"/>
        </w:rPr>
        <w:t>Explicit schema definition</w:t>
      </w:r>
      <w:r w:rsidRPr="00A8246D">
        <w:t>: Our data schema is now decoupled from the code and explicitly defines the application data types. This makes it easier to see the data types provided by application APIs.</w:t>
      </w:r>
    </w:p>
    <w:p w14:paraId="63A88460" w14:textId="77777777" w:rsidR="0024614E" w:rsidRDefault="0024614E" w:rsidP="0024614E">
      <w:pPr>
        <w:pStyle w:val="L-Bullets"/>
        <w:rPr>
          <w:rFonts w:eastAsiaTheme="minorEastAsia"/>
        </w:rPr>
      </w:pPr>
      <w:r w:rsidRPr="03930FCE">
        <w:rPr>
          <w:rStyle w:val="P-Keyword"/>
        </w:rPr>
        <w:t>Code generation</w:t>
      </w:r>
      <w:r w:rsidRPr="00A8246D">
        <w:t xml:space="preserve">: Our schema can be converted to code via code generation. We are going to use it later in </w:t>
      </w:r>
      <w:r w:rsidRPr="03930FCE">
        <w:rPr>
          <w:rStyle w:val="P-Italics"/>
        </w:rPr>
        <w:t>Chapter 5</w:t>
      </w:r>
      <w:r w:rsidRPr="00A8246D">
        <w:t xml:space="preserve"> for sending the data between the services.</w:t>
      </w:r>
    </w:p>
    <w:p w14:paraId="52EB470B" w14:textId="77777777" w:rsidR="0024614E" w:rsidRDefault="0024614E" w:rsidP="0024614E">
      <w:pPr>
        <w:pStyle w:val="L-Bullets"/>
        <w:rPr>
          <w:rFonts w:eastAsiaTheme="minorEastAsia"/>
        </w:rPr>
      </w:pPr>
      <w:r w:rsidRPr="47BDCDE7">
        <w:rPr>
          <w:rStyle w:val="P-Keyword"/>
        </w:rPr>
        <w:t>Cross-language support</w:t>
      </w:r>
      <w:r w:rsidRPr="00A8246D">
        <w:t>: We can generate our code not only for Go but also for other programming languages. If our model changes, we would not need to rewrite our structures for all languages. Instead, we can just re-generate the code for all languages by running a single command.</w:t>
      </w:r>
    </w:p>
    <w:p w14:paraId="2711479D" w14:textId="77777777" w:rsidR="0024614E" w:rsidRDefault="4B6D2C13" w:rsidP="0024614E">
      <w:pPr>
        <w:pStyle w:val="P-Regular"/>
      </w:pPr>
      <w:r w:rsidRPr="4B6D2C13">
        <w:rPr>
          <w:lang w:val="en-US"/>
        </w:rPr>
        <w:t xml:space="preserve">Let’s do a quick </w:t>
      </w:r>
      <w:r w:rsidR="0024614E">
        <w:fldChar w:fldCharType="begin"/>
      </w:r>
      <w:r w:rsidR="0024614E">
        <w:instrText xml:space="preserve"> XE "serialization format:benchmark, performing" </w:instrText>
      </w:r>
      <w:r w:rsidR="0024614E">
        <w:fldChar w:fldCharType="end"/>
      </w:r>
      <w:r w:rsidRPr="4B6D2C13">
        <w:rPr>
          <w:lang w:val="en-US"/>
        </w:rPr>
        <w:t>benchmark and compare the size of serialized data for three serialization protocols – XML, JSON, and Protocol Buffers. For this, let’s write a small tool to do so.</w:t>
      </w:r>
    </w:p>
    <w:p w14:paraId="5CF52AF9" w14:textId="77777777" w:rsidR="0024614E" w:rsidRPr="00A8246D" w:rsidRDefault="4B6D2C13" w:rsidP="0024614E">
      <w:pPr>
        <w:pStyle w:val="P-Regular"/>
      </w:pPr>
      <w:r w:rsidRPr="4B6D2C13">
        <w:rPr>
          <w:lang w:val="en-US"/>
        </w:rPr>
        <w:t xml:space="preserve">Inside the </w:t>
      </w:r>
      <w:proofErr w:type="spellStart"/>
      <w:r w:rsidRPr="4B6D2C13">
        <w:rPr>
          <w:rStyle w:val="P-Code"/>
          <w:lang w:val="en-US"/>
        </w:rPr>
        <w:t>src</w:t>
      </w:r>
      <w:proofErr w:type="spellEnd"/>
      <w:r w:rsidRPr="4B6D2C13">
        <w:rPr>
          <w:lang w:val="en-US"/>
        </w:rPr>
        <w:t xml:space="preserve"> directory, create a directory called </w:t>
      </w:r>
      <w:proofErr w:type="spellStart"/>
      <w:r w:rsidRPr="4B6D2C13">
        <w:rPr>
          <w:rStyle w:val="P-Code"/>
          <w:lang w:val="en-US"/>
        </w:rPr>
        <w:t>cmd</w:t>
      </w:r>
      <w:proofErr w:type="spellEnd"/>
      <w:r w:rsidRPr="4B6D2C13">
        <w:rPr>
          <w:rStyle w:val="P-Code"/>
          <w:lang w:val="en-US"/>
        </w:rPr>
        <w:t>/</w:t>
      </w:r>
      <w:proofErr w:type="spellStart"/>
      <w:r w:rsidRPr="4B6D2C13">
        <w:rPr>
          <w:rStyle w:val="P-Code"/>
          <w:lang w:val="en-US"/>
        </w:rPr>
        <w:t>sizecompare</w:t>
      </w:r>
      <w:proofErr w:type="spellEnd"/>
      <w:r w:rsidRPr="4B6D2C13">
        <w:rPr>
          <w:lang w:val="en-US"/>
        </w:rPr>
        <w:t xml:space="preserve"> and add a </w:t>
      </w:r>
      <w:proofErr w:type="spellStart"/>
      <w:r w:rsidRPr="4B6D2C13">
        <w:rPr>
          <w:rStyle w:val="P-Code"/>
          <w:lang w:val="en-US"/>
        </w:rPr>
        <w:t>main.go</w:t>
      </w:r>
      <w:proofErr w:type="spellEnd"/>
      <w:r w:rsidRPr="4B6D2C13">
        <w:rPr>
          <w:lang w:val="en-US"/>
        </w:rPr>
        <w:t xml:space="preserve"> file to it with the following contents:</w:t>
      </w:r>
    </w:p>
    <w:p w14:paraId="447E8399" w14:textId="77777777" w:rsidR="0024614E" w:rsidRPr="00B876CE" w:rsidRDefault="0024614E" w:rsidP="0024614E">
      <w:pPr>
        <w:pStyle w:val="SC-Source"/>
      </w:pPr>
      <w:r w:rsidRPr="00B876CE">
        <w:t>package main</w:t>
      </w:r>
    </w:p>
    <w:p w14:paraId="448B6910" w14:textId="77777777" w:rsidR="0024614E" w:rsidRPr="00B876CE" w:rsidRDefault="0024614E" w:rsidP="0024614E">
      <w:pPr>
        <w:pStyle w:val="SC-Source"/>
      </w:pPr>
    </w:p>
    <w:p w14:paraId="334A548B" w14:textId="77777777" w:rsidR="0024614E" w:rsidRPr="00B876CE" w:rsidRDefault="0024614E" w:rsidP="0024614E">
      <w:pPr>
        <w:pStyle w:val="SC-Source"/>
      </w:pPr>
      <w:r w:rsidRPr="00B876CE">
        <w:t>import (</w:t>
      </w:r>
    </w:p>
    <w:p w14:paraId="459A2825" w14:textId="77777777" w:rsidR="0024614E" w:rsidRPr="00B876CE" w:rsidRDefault="4B6D2C13" w:rsidP="0024614E">
      <w:pPr>
        <w:pStyle w:val="SC-Source"/>
      </w:pPr>
      <w:r w:rsidRPr="4B6D2C13">
        <w:rPr>
          <w:lang w:val="en-US"/>
        </w:rPr>
        <w:t>    "encoding/</w:t>
      </w:r>
      <w:proofErr w:type="spellStart"/>
      <w:r w:rsidRPr="4B6D2C13">
        <w:rPr>
          <w:lang w:val="en-US"/>
        </w:rPr>
        <w:t>json</w:t>
      </w:r>
      <w:proofErr w:type="spellEnd"/>
      <w:r w:rsidRPr="4B6D2C13">
        <w:rPr>
          <w:lang w:val="en-US"/>
        </w:rPr>
        <w:t>"</w:t>
      </w:r>
    </w:p>
    <w:p w14:paraId="4602F081" w14:textId="77777777" w:rsidR="0024614E" w:rsidRPr="00B876CE" w:rsidRDefault="0024614E" w:rsidP="0024614E">
      <w:pPr>
        <w:pStyle w:val="SC-Source"/>
      </w:pPr>
      <w:r>
        <w:t>    </w:t>
      </w:r>
      <w:r w:rsidRPr="00B876CE">
        <w:t>"encoding/xml"</w:t>
      </w:r>
    </w:p>
    <w:p w14:paraId="79D14F44" w14:textId="77777777" w:rsidR="0024614E" w:rsidRPr="00B876CE" w:rsidRDefault="4B6D2C13" w:rsidP="0024614E">
      <w:pPr>
        <w:pStyle w:val="SC-Source"/>
      </w:pPr>
      <w:r w:rsidRPr="4B6D2C13">
        <w:rPr>
          <w:lang w:val="en-US"/>
        </w:rPr>
        <w:t>    "</w:t>
      </w:r>
      <w:proofErr w:type="spellStart"/>
      <w:r w:rsidRPr="4B6D2C13">
        <w:rPr>
          <w:lang w:val="en-US"/>
        </w:rPr>
        <w:t>fmt</w:t>
      </w:r>
      <w:proofErr w:type="spellEnd"/>
      <w:r w:rsidRPr="4B6D2C13">
        <w:rPr>
          <w:lang w:val="en-US"/>
        </w:rPr>
        <w:t>"</w:t>
      </w:r>
    </w:p>
    <w:p w14:paraId="6DDACBB3" w14:textId="77777777" w:rsidR="0024614E" w:rsidRPr="00B876CE" w:rsidRDefault="0024614E" w:rsidP="0024614E">
      <w:pPr>
        <w:pStyle w:val="SC-Source"/>
      </w:pPr>
    </w:p>
    <w:p w14:paraId="7DC596B9" w14:textId="77777777" w:rsidR="0024614E" w:rsidRPr="00B876CE" w:rsidRDefault="4B6D2C13" w:rsidP="0024614E">
      <w:pPr>
        <w:pStyle w:val="SC-Source"/>
      </w:pPr>
      <w:r w:rsidRPr="4B6D2C13">
        <w:rPr>
          <w:lang w:val="en-US"/>
        </w:rPr>
        <w:t>    "github.com/</w:t>
      </w:r>
      <w:proofErr w:type="spellStart"/>
      <w:r w:rsidRPr="4B6D2C13">
        <w:rPr>
          <w:lang w:val="en-US"/>
        </w:rPr>
        <w:t>golang</w:t>
      </w:r>
      <w:proofErr w:type="spellEnd"/>
      <w:r w:rsidRPr="4B6D2C13">
        <w:rPr>
          <w:lang w:val="en-US"/>
        </w:rPr>
        <w:t>/</w:t>
      </w:r>
      <w:proofErr w:type="spellStart"/>
      <w:r w:rsidRPr="4B6D2C13">
        <w:rPr>
          <w:lang w:val="en-US"/>
        </w:rPr>
        <w:t>protobuf</w:t>
      </w:r>
      <w:proofErr w:type="spellEnd"/>
      <w:r w:rsidRPr="4B6D2C13">
        <w:rPr>
          <w:lang w:val="en-US"/>
        </w:rPr>
        <w:t>/proto"</w:t>
      </w:r>
    </w:p>
    <w:p w14:paraId="20342B6C" w14:textId="77777777" w:rsidR="0024614E" w:rsidRPr="00B876CE" w:rsidRDefault="0024614E" w:rsidP="0024614E">
      <w:pPr>
        <w:pStyle w:val="SC-Source"/>
      </w:pPr>
      <w:r>
        <w:t>    </w:t>
      </w:r>
      <w:r w:rsidRPr="00B876CE">
        <w:t>"movieexample.com/gen"</w:t>
      </w:r>
    </w:p>
    <w:p w14:paraId="0C729D96" w14:textId="77777777" w:rsidR="0024614E" w:rsidRPr="00B876CE" w:rsidRDefault="0024614E" w:rsidP="0024614E">
      <w:pPr>
        <w:pStyle w:val="SC-Source"/>
      </w:pPr>
      <w:r>
        <w:t>    </w:t>
      </w:r>
      <w:r w:rsidRPr="00B876CE">
        <w:t>"movieexample.com/metadata/pkg/model"</w:t>
      </w:r>
    </w:p>
    <w:p w14:paraId="241444AF" w14:textId="77777777" w:rsidR="0024614E" w:rsidRPr="00B876CE" w:rsidRDefault="0024614E" w:rsidP="0024614E">
      <w:pPr>
        <w:pStyle w:val="SC-Source"/>
      </w:pPr>
      <w:r w:rsidRPr="00B876CE">
        <w:t>)</w:t>
      </w:r>
    </w:p>
    <w:p w14:paraId="389BA21A" w14:textId="77777777" w:rsidR="0024614E" w:rsidRPr="00B876CE" w:rsidRDefault="0024614E" w:rsidP="0024614E">
      <w:pPr>
        <w:pStyle w:val="SC-Source"/>
      </w:pPr>
    </w:p>
    <w:p w14:paraId="45A67F95" w14:textId="77777777" w:rsidR="0024614E" w:rsidRPr="00B876CE" w:rsidRDefault="4B6D2C13" w:rsidP="0024614E">
      <w:pPr>
        <w:pStyle w:val="SC-Source"/>
      </w:pPr>
      <w:r w:rsidRPr="4B6D2C13">
        <w:rPr>
          <w:lang w:val="en-US"/>
        </w:rPr>
        <w:t>var metadata = &amp;</w:t>
      </w:r>
      <w:proofErr w:type="spellStart"/>
      <w:r w:rsidRPr="4B6D2C13">
        <w:rPr>
          <w:lang w:val="en-US"/>
        </w:rPr>
        <w:t>model.Metadata</w:t>
      </w:r>
      <w:proofErr w:type="spellEnd"/>
      <w:r w:rsidRPr="4B6D2C13">
        <w:rPr>
          <w:lang w:val="en-US"/>
        </w:rPr>
        <w:t>{</w:t>
      </w:r>
    </w:p>
    <w:p w14:paraId="1F79638D" w14:textId="77777777" w:rsidR="0024614E" w:rsidRPr="00B876CE" w:rsidRDefault="0024614E" w:rsidP="0024614E">
      <w:pPr>
        <w:pStyle w:val="SC-Source"/>
      </w:pPr>
      <w:r>
        <w:t>    </w:t>
      </w:r>
      <w:r w:rsidRPr="00B876CE">
        <w:t>ID:</w:t>
      </w:r>
      <w:r>
        <w:t>          </w:t>
      </w:r>
      <w:r w:rsidRPr="00B876CE">
        <w:t>"123",</w:t>
      </w:r>
    </w:p>
    <w:p w14:paraId="0EECEBB2" w14:textId="77777777" w:rsidR="0024614E" w:rsidRPr="00B876CE" w:rsidRDefault="0024614E" w:rsidP="0024614E">
      <w:pPr>
        <w:pStyle w:val="SC-Source"/>
      </w:pPr>
      <w:r>
        <w:t>    </w:t>
      </w:r>
      <w:r w:rsidRPr="00B876CE">
        <w:t>Title:</w:t>
      </w:r>
      <w:r>
        <w:t>       </w:t>
      </w:r>
      <w:r w:rsidRPr="00B876CE">
        <w:t>"The Movie 2",</w:t>
      </w:r>
    </w:p>
    <w:p w14:paraId="321ACC7A" w14:textId="77777777" w:rsidR="0024614E" w:rsidRPr="00B876CE" w:rsidRDefault="0024614E" w:rsidP="0024614E">
      <w:pPr>
        <w:pStyle w:val="SC-Source"/>
      </w:pPr>
      <w:r>
        <w:t>    </w:t>
      </w:r>
      <w:r w:rsidRPr="00B876CE">
        <w:t>Description: "Sequel of the legendary The Movie",</w:t>
      </w:r>
    </w:p>
    <w:p w14:paraId="492342BB" w14:textId="77777777" w:rsidR="0024614E" w:rsidRPr="00B876CE" w:rsidRDefault="0024614E" w:rsidP="0024614E">
      <w:pPr>
        <w:pStyle w:val="SC-Source"/>
      </w:pPr>
      <w:r>
        <w:t>    </w:t>
      </w:r>
      <w:r w:rsidRPr="00B876CE">
        <w:t>Director:</w:t>
      </w:r>
      <w:r>
        <w:t>    </w:t>
      </w:r>
      <w:r w:rsidRPr="00B876CE">
        <w:t>"Foo Bars",</w:t>
      </w:r>
    </w:p>
    <w:p w14:paraId="68C3D4AD" w14:textId="77777777" w:rsidR="0024614E" w:rsidRPr="00B876CE" w:rsidRDefault="0024614E" w:rsidP="0024614E">
      <w:pPr>
        <w:pStyle w:val="SC-Source"/>
      </w:pPr>
      <w:r w:rsidRPr="00B876CE">
        <w:t>}</w:t>
      </w:r>
    </w:p>
    <w:p w14:paraId="3BC2DB65" w14:textId="77777777" w:rsidR="0024614E" w:rsidRPr="00B876CE" w:rsidRDefault="0024614E" w:rsidP="0024614E">
      <w:pPr>
        <w:pStyle w:val="SC-Source"/>
      </w:pPr>
    </w:p>
    <w:p w14:paraId="3D6796C5" w14:textId="77777777" w:rsidR="0024614E" w:rsidRPr="00B876CE" w:rsidRDefault="4B6D2C13" w:rsidP="0024614E">
      <w:pPr>
        <w:pStyle w:val="SC-Source"/>
      </w:pPr>
      <w:r w:rsidRPr="4B6D2C13">
        <w:rPr>
          <w:lang w:val="en-US"/>
        </w:rPr>
        <w:t xml:space="preserve">var </w:t>
      </w:r>
      <w:proofErr w:type="spellStart"/>
      <w:r w:rsidRPr="4B6D2C13">
        <w:rPr>
          <w:lang w:val="en-US"/>
        </w:rPr>
        <w:t>genMetadata</w:t>
      </w:r>
      <w:proofErr w:type="spellEnd"/>
      <w:r w:rsidRPr="4B6D2C13">
        <w:rPr>
          <w:lang w:val="en-US"/>
        </w:rPr>
        <w:t xml:space="preserve"> = &amp;</w:t>
      </w:r>
      <w:proofErr w:type="spellStart"/>
      <w:r w:rsidRPr="4B6D2C13">
        <w:rPr>
          <w:lang w:val="en-US"/>
        </w:rPr>
        <w:t>gen.Metadata</w:t>
      </w:r>
      <w:proofErr w:type="spellEnd"/>
      <w:r w:rsidRPr="4B6D2C13">
        <w:rPr>
          <w:lang w:val="en-US"/>
        </w:rPr>
        <w:t>{</w:t>
      </w:r>
    </w:p>
    <w:p w14:paraId="4A0FDEAE" w14:textId="77777777" w:rsidR="0024614E" w:rsidRPr="00B876CE" w:rsidRDefault="0024614E" w:rsidP="0024614E">
      <w:pPr>
        <w:pStyle w:val="SC-Source"/>
      </w:pPr>
      <w:r>
        <w:t>    </w:t>
      </w:r>
      <w:r w:rsidRPr="00B876CE">
        <w:t>Id:</w:t>
      </w:r>
      <w:r>
        <w:t>          </w:t>
      </w:r>
      <w:r w:rsidRPr="00B876CE">
        <w:t>"123",</w:t>
      </w:r>
    </w:p>
    <w:p w14:paraId="5DDE8E41" w14:textId="77777777" w:rsidR="0024614E" w:rsidRPr="00B876CE" w:rsidRDefault="0024614E" w:rsidP="0024614E">
      <w:pPr>
        <w:pStyle w:val="SC-Source"/>
      </w:pPr>
      <w:r>
        <w:t>    </w:t>
      </w:r>
      <w:r w:rsidRPr="00B876CE">
        <w:t>Title:</w:t>
      </w:r>
      <w:r>
        <w:t>       </w:t>
      </w:r>
      <w:r w:rsidRPr="00B876CE">
        <w:t>"The Movie 2",</w:t>
      </w:r>
    </w:p>
    <w:p w14:paraId="3E0433AC" w14:textId="77777777" w:rsidR="0024614E" w:rsidRPr="00B876CE" w:rsidRDefault="0024614E" w:rsidP="0024614E">
      <w:pPr>
        <w:pStyle w:val="SC-Source"/>
      </w:pPr>
      <w:r>
        <w:t>    </w:t>
      </w:r>
      <w:r w:rsidRPr="00B876CE">
        <w:t>Description: "Sequel of the legendary The Movie",</w:t>
      </w:r>
    </w:p>
    <w:p w14:paraId="423F2214" w14:textId="77777777" w:rsidR="0024614E" w:rsidRPr="00B876CE" w:rsidRDefault="0024614E" w:rsidP="0024614E">
      <w:pPr>
        <w:pStyle w:val="SC-Source"/>
      </w:pPr>
      <w:r>
        <w:t>    </w:t>
      </w:r>
      <w:r w:rsidRPr="00B876CE">
        <w:t>Director:</w:t>
      </w:r>
      <w:r>
        <w:t>    </w:t>
      </w:r>
      <w:r w:rsidRPr="00B876CE">
        <w:t>"Foo Bars",</w:t>
      </w:r>
    </w:p>
    <w:p w14:paraId="0B0B35E1" w14:textId="77777777" w:rsidR="0024614E" w:rsidRPr="00B876CE" w:rsidRDefault="0024614E" w:rsidP="0024614E">
      <w:pPr>
        <w:pStyle w:val="SC-Source"/>
      </w:pPr>
      <w:r w:rsidRPr="00B876CE">
        <w:t>}</w:t>
      </w:r>
    </w:p>
    <w:p w14:paraId="481EBFB2" w14:textId="77777777" w:rsidR="0024614E" w:rsidRPr="00B876CE" w:rsidRDefault="4B6D2C13" w:rsidP="0024614E">
      <w:pPr>
        <w:pStyle w:val="P-Regular"/>
      </w:pPr>
      <w:r w:rsidRPr="4B6D2C13">
        <w:rPr>
          <w:lang w:val="en-US"/>
        </w:rPr>
        <w:t>Let’s implement</w:t>
      </w:r>
      <w:r w:rsidR="0024614E">
        <w:fldChar w:fldCharType="begin"/>
      </w:r>
      <w:r w:rsidR="0024614E">
        <w:instrText xml:space="preserve"> XE "serialization format:benchmark, performing" </w:instrText>
      </w:r>
      <w:r w:rsidR="0024614E">
        <w:fldChar w:fldCharType="end"/>
      </w:r>
      <w:r w:rsidRPr="4B6D2C13">
        <w:rPr>
          <w:lang w:val="en-US"/>
        </w:rPr>
        <w:t xml:space="preserve"> the </w:t>
      </w:r>
      <w:r w:rsidRPr="4B6D2C13">
        <w:rPr>
          <w:rStyle w:val="P-Code"/>
          <w:lang w:val="en-US"/>
        </w:rPr>
        <w:t>main</w:t>
      </w:r>
      <w:r w:rsidRPr="4B6D2C13">
        <w:rPr>
          <w:lang w:val="en-US"/>
        </w:rPr>
        <w:t xml:space="preserve"> function:</w:t>
      </w:r>
    </w:p>
    <w:p w14:paraId="5EACEA07" w14:textId="77777777" w:rsidR="0024614E" w:rsidRPr="00B876CE" w:rsidRDefault="4B6D2C13" w:rsidP="0024614E">
      <w:pPr>
        <w:pStyle w:val="SC-Source"/>
      </w:pPr>
      <w:proofErr w:type="spellStart"/>
      <w:r w:rsidRPr="4B6D2C13">
        <w:rPr>
          <w:lang w:val="en-US"/>
        </w:rPr>
        <w:t>func</w:t>
      </w:r>
      <w:proofErr w:type="spellEnd"/>
      <w:r w:rsidRPr="4B6D2C13">
        <w:rPr>
          <w:lang w:val="en-US"/>
        </w:rPr>
        <w:t xml:space="preserve"> main() {</w:t>
      </w:r>
    </w:p>
    <w:p w14:paraId="2A9AEAA2" w14:textId="77777777" w:rsidR="0024614E" w:rsidRPr="00B876CE" w:rsidRDefault="4B6D2C13" w:rsidP="0024614E">
      <w:pPr>
        <w:pStyle w:val="SC-Source"/>
      </w:pPr>
      <w:r w:rsidRPr="4B6D2C13">
        <w:rPr>
          <w:lang w:val="en-US"/>
        </w:rPr>
        <w:t>    </w:t>
      </w:r>
      <w:proofErr w:type="spellStart"/>
      <w:r w:rsidRPr="4B6D2C13">
        <w:rPr>
          <w:lang w:val="en-US"/>
        </w:rPr>
        <w:t>jsonBytes</w:t>
      </w:r>
      <w:proofErr w:type="spellEnd"/>
      <w:r w:rsidRPr="4B6D2C13">
        <w:rPr>
          <w:lang w:val="en-US"/>
        </w:rPr>
        <w:t xml:space="preserve">, err := </w:t>
      </w:r>
      <w:proofErr w:type="spellStart"/>
      <w:r w:rsidRPr="4B6D2C13">
        <w:rPr>
          <w:lang w:val="en-US"/>
        </w:rPr>
        <w:t>serializeToJSON</w:t>
      </w:r>
      <w:proofErr w:type="spellEnd"/>
      <w:r w:rsidRPr="4B6D2C13">
        <w:rPr>
          <w:lang w:val="en-US"/>
        </w:rPr>
        <w:t>(metadata)</w:t>
      </w:r>
    </w:p>
    <w:p w14:paraId="14280566" w14:textId="77777777" w:rsidR="0024614E" w:rsidRPr="00B876CE" w:rsidRDefault="4B6D2C13" w:rsidP="0024614E">
      <w:pPr>
        <w:pStyle w:val="SC-Source"/>
      </w:pPr>
      <w:r w:rsidRPr="4B6D2C13">
        <w:rPr>
          <w:lang w:val="en-US"/>
        </w:rPr>
        <w:t>    if err != nil {</w:t>
      </w:r>
    </w:p>
    <w:p w14:paraId="5E63C48A" w14:textId="77777777" w:rsidR="0024614E" w:rsidRPr="00B876CE" w:rsidRDefault="0024614E" w:rsidP="0024614E">
      <w:pPr>
        <w:pStyle w:val="SC-Source"/>
      </w:pPr>
      <w:r>
        <w:t>        </w:t>
      </w:r>
      <w:r w:rsidRPr="00B876CE">
        <w:t>panic(err)</w:t>
      </w:r>
    </w:p>
    <w:p w14:paraId="3477BB99" w14:textId="77777777" w:rsidR="0024614E" w:rsidRPr="00B876CE" w:rsidRDefault="0024614E" w:rsidP="0024614E">
      <w:pPr>
        <w:pStyle w:val="SC-Source"/>
      </w:pPr>
      <w:r>
        <w:t>    </w:t>
      </w:r>
      <w:r w:rsidRPr="00B876CE">
        <w:t>}</w:t>
      </w:r>
    </w:p>
    <w:p w14:paraId="7064B1C6" w14:textId="77777777" w:rsidR="0024614E" w:rsidRPr="00B876CE" w:rsidRDefault="0024614E" w:rsidP="0024614E">
      <w:pPr>
        <w:pStyle w:val="SC-Source"/>
      </w:pPr>
    </w:p>
    <w:p w14:paraId="6204E6EC" w14:textId="77777777" w:rsidR="0024614E" w:rsidRPr="00B876CE" w:rsidRDefault="4B6D2C13" w:rsidP="0024614E">
      <w:pPr>
        <w:pStyle w:val="SC-Source"/>
      </w:pPr>
      <w:r w:rsidRPr="4B6D2C13">
        <w:rPr>
          <w:lang w:val="en-US"/>
        </w:rPr>
        <w:t>    </w:t>
      </w:r>
      <w:proofErr w:type="spellStart"/>
      <w:r w:rsidRPr="4B6D2C13">
        <w:rPr>
          <w:lang w:val="en-US"/>
        </w:rPr>
        <w:t>xmlBytes</w:t>
      </w:r>
      <w:proofErr w:type="spellEnd"/>
      <w:r w:rsidRPr="4B6D2C13">
        <w:rPr>
          <w:lang w:val="en-US"/>
        </w:rPr>
        <w:t xml:space="preserve">, err := </w:t>
      </w:r>
      <w:proofErr w:type="spellStart"/>
      <w:r w:rsidRPr="4B6D2C13">
        <w:rPr>
          <w:lang w:val="en-US"/>
        </w:rPr>
        <w:t>serializeToXML</w:t>
      </w:r>
      <w:proofErr w:type="spellEnd"/>
      <w:r w:rsidRPr="4B6D2C13">
        <w:rPr>
          <w:lang w:val="en-US"/>
        </w:rPr>
        <w:t>(metadata)</w:t>
      </w:r>
    </w:p>
    <w:p w14:paraId="711BDE72" w14:textId="77777777" w:rsidR="0024614E" w:rsidRPr="00B876CE" w:rsidRDefault="4B6D2C13" w:rsidP="0024614E">
      <w:pPr>
        <w:pStyle w:val="SC-Source"/>
      </w:pPr>
      <w:r w:rsidRPr="4B6D2C13">
        <w:rPr>
          <w:lang w:val="en-US"/>
        </w:rPr>
        <w:t>    if err != nil {</w:t>
      </w:r>
    </w:p>
    <w:p w14:paraId="5531BF23" w14:textId="77777777" w:rsidR="0024614E" w:rsidRPr="00B876CE" w:rsidRDefault="0024614E" w:rsidP="0024614E">
      <w:pPr>
        <w:pStyle w:val="SC-Source"/>
      </w:pPr>
      <w:r>
        <w:t>        </w:t>
      </w:r>
      <w:r w:rsidRPr="00B876CE">
        <w:t>panic(err)</w:t>
      </w:r>
    </w:p>
    <w:p w14:paraId="707E87FD" w14:textId="77777777" w:rsidR="0024614E" w:rsidRPr="00B876CE" w:rsidRDefault="0024614E" w:rsidP="0024614E">
      <w:pPr>
        <w:pStyle w:val="SC-Source"/>
      </w:pPr>
      <w:r>
        <w:t>    </w:t>
      </w:r>
      <w:r w:rsidRPr="00B876CE">
        <w:t>}</w:t>
      </w:r>
    </w:p>
    <w:p w14:paraId="4133F2CA" w14:textId="77777777" w:rsidR="0024614E" w:rsidRPr="00B876CE" w:rsidRDefault="0024614E" w:rsidP="0024614E">
      <w:pPr>
        <w:pStyle w:val="SC-Source"/>
      </w:pPr>
    </w:p>
    <w:p w14:paraId="00F60F38" w14:textId="77777777" w:rsidR="0024614E" w:rsidRPr="00B876CE" w:rsidRDefault="4B6D2C13" w:rsidP="0024614E">
      <w:pPr>
        <w:pStyle w:val="SC-Source"/>
      </w:pPr>
      <w:r w:rsidRPr="4B6D2C13">
        <w:rPr>
          <w:lang w:val="en-US"/>
        </w:rPr>
        <w:t>    </w:t>
      </w:r>
      <w:proofErr w:type="spellStart"/>
      <w:r w:rsidRPr="4B6D2C13">
        <w:rPr>
          <w:lang w:val="en-US"/>
        </w:rPr>
        <w:t>protoBytes</w:t>
      </w:r>
      <w:proofErr w:type="spellEnd"/>
      <w:r w:rsidRPr="4B6D2C13">
        <w:rPr>
          <w:lang w:val="en-US"/>
        </w:rPr>
        <w:t xml:space="preserve">, err := </w:t>
      </w:r>
      <w:proofErr w:type="spellStart"/>
      <w:r w:rsidRPr="4B6D2C13">
        <w:rPr>
          <w:lang w:val="en-US"/>
        </w:rPr>
        <w:t>serializeToProto</w:t>
      </w:r>
      <w:proofErr w:type="spellEnd"/>
      <w:r w:rsidRPr="4B6D2C13">
        <w:rPr>
          <w:lang w:val="en-US"/>
        </w:rPr>
        <w:t>(</w:t>
      </w:r>
      <w:proofErr w:type="spellStart"/>
      <w:r w:rsidRPr="4B6D2C13">
        <w:rPr>
          <w:lang w:val="en-US"/>
        </w:rPr>
        <w:t>genMetadata</w:t>
      </w:r>
      <w:proofErr w:type="spellEnd"/>
      <w:r w:rsidRPr="4B6D2C13">
        <w:rPr>
          <w:lang w:val="en-US"/>
        </w:rPr>
        <w:t>)</w:t>
      </w:r>
    </w:p>
    <w:p w14:paraId="7AB29708" w14:textId="77777777" w:rsidR="0024614E" w:rsidRPr="00B876CE" w:rsidRDefault="4B6D2C13" w:rsidP="0024614E">
      <w:pPr>
        <w:pStyle w:val="SC-Source"/>
      </w:pPr>
      <w:r w:rsidRPr="4B6D2C13">
        <w:rPr>
          <w:lang w:val="en-US"/>
        </w:rPr>
        <w:t>    if err != nil {</w:t>
      </w:r>
    </w:p>
    <w:p w14:paraId="3058F6E2" w14:textId="77777777" w:rsidR="0024614E" w:rsidRPr="00B876CE" w:rsidRDefault="0024614E" w:rsidP="0024614E">
      <w:pPr>
        <w:pStyle w:val="SC-Source"/>
      </w:pPr>
      <w:r>
        <w:t>        </w:t>
      </w:r>
      <w:r w:rsidRPr="00B876CE">
        <w:t>panic(err)</w:t>
      </w:r>
    </w:p>
    <w:p w14:paraId="60040D66" w14:textId="77777777" w:rsidR="0024614E" w:rsidRPr="00B876CE" w:rsidRDefault="0024614E" w:rsidP="0024614E">
      <w:pPr>
        <w:pStyle w:val="SC-Source"/>
      </w:pPr>
      <w:r>
        <w:t>    </w:t>
      </w:r>
      <w:r w:rsidRPr="00B876CE">
        <w:t>}</w:t>
      </w:r>
    </w:p>
    <w:p w14:paraId="1682DEF8" w14:textId="77777777" w:rsidR="0024614E" w:rsidRPr="00B876CE" w:rsidRDefault="0024614E" w:rsidP="0024614E">
      <w:pPr>
        <w:pStyle w:val="SC-Source"/>
      </w:pPr>
    </w:p>
    <w:p w14:paraId="35B08C90" w14:textId="77777777" w:rsidR="0024614E" w:rsidRPr="00B876CE" w:rsidRDefault="4B6D2C13" w:rsidP="0024614E">
      <w:pPr>
        <w:pStyle w:val="SC-Source"/>
      </w:pPr>
      <w:r w:rsidRPr="4B6D2C13">
        <w:rPr>
          <w:lang w:val="en-US"/>
        </w:rPr>
        <w:t>    </w:t>
      </w:r>
      <w:proofErr w:type="spellStart"/>
      <w:r w:rsidRPr="4B6D2C13">
        <w:rPr>
          <w:lang w:val="en-US"/>
        </w:rPr>
        <w:t>fmt.Printf</w:t>
      </w:r>
      <w:proofErr w:type="spellEnd"/>
      <w:r w:rsidRPr="4B6D2C13">
        <w:rPr>
          <w:lang w:val="en-US"/>
        </w:rPr>
        <w:t>("JSON size:\</w:t>
      </w:r>
      <w:proofErr w:type="spellStart"/>
      <w:r w:rsidRPr="4B6D2C13">
        <w:rPr>
          <w:lang w:val="en-US"/>
        </w:rPr>
        <w:t>t%dB</w:t>
      </w:r>
      <w:proofErr w:type="spellEnd"/>
      <w:r w:rsidRPr="4B6D2C13">
        <w:rPr>
          <w:lang w:val="en-US"/>
        </w:rPr>
        <w:t xml:space="preserve">\n", </w:t>
      </w:r>
      <w:proofErr w:type="spellStart"/>
      <w:r w:rsidRPr="4B6D2C13">
        <w:rPr>
          <w:lang w:val="en-US"/>
        </w:rPr>
        <w:t>len</w:t>
      </w:r>
      <w:proofErr w:type="spellEnd"/>
      <w:r w:rsidRPr="4B6D2C13">
        <w:rPr>
          <w:lang w:val="en-US"/>
        </w:rPr>
        <w:t>(</w:t>
      </w:r>
      <w:proofErr w:type="spellStart"/>
      <w:r w:rsidRPr="4B6D2C13">
        <w:rPr>
          <w:lang w:val="en-US"/>
        </w:rPr>
        <w:t>jsonBytes</w:t>
      </w:r>
      <w:proofErr w:type="spellEnd"/>
      <w:r w:rsidRPr="4B6D2C13">
        <w:rPr>
          <w:lang w:val="en-US"/>
        </w:rPr>
        <w:t>))</w:t>
      </w:r>
    </w:p>
    <w:p w14:paraId="510D3A31" w14:textId="77777777" w:rsidR="0024614E" w:rsidRPr="00B876CE" w:rsidRDefault="4B6D2C13" w:rsidP="0024614E">
      <w:pPr>
        <w:pStyle w:val="SC-Source"/>
      </w:pPr>
      <w:r w:rsidRPr="4B6D2C13">
        <w:rPr>
          <w:lang w:val="en-US"/>
        </w:rPr>
        <w:t>    </w:t>
      </w:r>
      <w:proofErr w:type="spellStart"/>
      <w:r w:rsidRPr="4B6D2C13">
        <w:rPr>
          <w:lang w:val="en-US"/>
        </w:rPr>
        <w:t>fmt.Printf</w:t>
      </w:r>
      <w:proofErr w:type="spellEnd"/>
      <w:r w:rsidRPr="4B6D2C13">
        <w:rPr>
          <w:lang w:val="en-US"/>
        </w:rPr>
        <w:t>("XML size:\</w:t>
      </w:r>
      <w:proofErr w:type="spellStart"/>
      <w:r w:rsidRPr="4B6D2C13">
        <w:rPr>
          <w:lang w:val="en-US"/>
        </w:rPr>
        <w:t>t%dB</w:t>
      </w:r>
      <w:proofErr w:type="spellEnd"/>
      <w:r w:rsidRPr="4B6D2C13">
        <w:rPr>
          <w:lang w:val="en-US"/>
        </w:rPr>
        <w:t xml:space="preserve">\n", </w:t>
      </w:r>
      <w:proofErr w:type="spellStart"/>
      <w:r w:rsidRPr="4B6D2C13">
        <w:rPr>
          <w:lang w:val="en-US"/>
        </w:rPr>
        <w:t>len</w:t>
      </w:r>
      <w:proofErr w:type="spellEnd"/>
      <w:r w:rsidRPr="4B6D2C13">
        <w:rPr>
          <w:lang w:val="en-US"/>
        </w:rPr>
        <w:t>(</w:t>
      </w:r>
      <w:proofErr w:type="spellStart"/>
      <w:r w:rsidRPr="4B6D2C13">
        <w:rPr>
          <w:lang w:val="en-US"/>
        </w:rPr>
        <w:t>xmlBytes</w:t>
      </w:r>
      <w:proofErr w:type="spellEnd"/>
      <w:r w:rsidRPr="4B6D2C13">
        <w:rPr>
          <w:lang w:val="en-US"/>
        </w:rPr>
        <w:t>))</w:t>
      </w:r>
    </w:p>
    <w:p w14:paraId="037E4764" w14:textId="77777777" w:rsidR="0024614E" w:rsidRPr="00B876CE" w:rsidRDefault="4B6D2C13" w:rsidP="0024614E">
      <w:pPr>
        <w:pStyle w:val="SC-Source"/>
      </w:pPr>
      <w:r w:rsidRPr="4B6D2C13">
        <w:rPr>
          <w:lang w:val="en-US"/>
        </w:rPr>
        <w:t>    </w:t>
      </w:r>
      <w:proofErr w:type="spellStart"/>
      <w:r w:rsidRPr="4B6D2C13">
        <w:rPr>
          <w:lang w:val="en-US"/>
        </w:rPr>
        <w:t>fmt.Printf</w:t>
      </w:r>
      <w:proofErr w:type="spellEnd"/>
      <w:r w:rsidRPr="4B6D2C13">
        <w:rPr>
          <w:lang w:val="en-US"/>
        </w:rPr>
        <w:t>("Proto size:\</w:t>
      </w:r>
      <w:proofErr w:type="spellStart"/>
      <w:r w:rsidRPr="4B6D2C13">
        <w:rPr>
          <w:lang w:val="en-US"/>
        </w:rPr>
        <w:t>t%dB</w:t>
      </w:r>
      <w:proofErr w:type="spellEnd"/>
      <w:r w:rsidRPr="4B6D2C13">
        <w:rPr>
          <w:lang w:val="en-US"/>
        </w:rPr>
        <w:t xml:space="preserve">\n", </w:t>
      </w:r>
      <w:proofErr w:type="spellStart"/>
      <w:r w:rsidRPr="4B6D2C13">
        <w:rPr>
          <w:lang w:val="en-US"/>
        </w:rPr>
        <w:t>len</w:t>
      </w:r>
      <w:proofErr w:type="spellEnd"/>
      <w:r w:rsidRPr="4B6D2C13">
        <w:rPr>
          <w:lang w:val="en-US"/>
        </w:rPr>
        <w:t>(</w:t>
      </w:r>
      <w:proofErr w:type="spellStart"/>
      <w:r w:rsidRPr="4B6D2C13">
        <w:rPr>
          <w:lang w:val="en-US"/>
        </w:rPr>
        <w:t>protoBytes</w:t>
      </w:r>
      <w:proofErr w:type="spellEnd"/>
      <w:r w:rsidRPr="4B6D2C13">
        <w:rPr>
          <w:lang w:val="en-US"/>
        </w:rPr>
        <w:t>))</w:t>
      </w:r>
    </w:p>
    <w:p w14:paraId="1E8575C9" w14:textId="77777777" w:rsidR="0024614E" w:rsidRPr="00B876CE" w:rsidRDefault="0024614E" w:rsidP="0024614E">
      <w:pPr>
        <w:pStyle w:val="SC-Source"/>
      </w:pPr>
      <w:r w:rsidRPr="00B876CE">
        <w:t>}</w:t>
      </w:r>
    </w:p>
    <w:p w14:paraId="01046B2D" w14:textId="77777777" w:rsidR="0024614E" w:rsidRDefault="0024614E" w:rsidP="0024614E">
      <w:pPr>
        <w:pStyle w:val="P-Regular"/>
      </w:pPr>
      <w:r>
        <w:t>Additionally, add</w:t>
      </w:r>
      <w:r>
        <w:fldChar w:fldCharType="begin"/>
      </w:r>
      <w:r>
        <w:instrText xml:space="preserve"> XE "serialization format:benchmark, performing" </w:instrText>
      </w:r>
      <w:r>
        <w:fldChar w:fldCharType="end"/>
      </w:r>
      <w:r>
        <w:t xml:space="preserve"> the following functions:</w:t>
      </w:r>
    </w:p>
    <w:p w14:paraId="219057F2" w14:textId="77777777" w:rsidR="0024614E" w:rsidRPr="00B876CE" w:rsidRDefault="4B6D2C13" w:rsidP="0024614E">
      <w:pPr>
        <w:pStyle w:val="SC-Source"/>
      </w:pPr>
      <w:proofErr w:type="spellStart"/>
      <w:r w:rsidRPr="4B6D2C13">
        <w:rPr>
          <w:lang w:val="en-US"/>
        </w:rPr>
        <w:t>func</w:t>
      </w:r>
      <w:proofErr w:type="spellEnd"/>
      <w:r w:rsidRPr="4B6D2C13">
        <w:rPr>
          <w:lang w:val="en-US"/>
        </w:rPr>
        <w:t xml:space="preserve"> </w:t>
      </w:r>
      <w:proofErr w:type="spellStart"/>
      <w:r w:rsidRPr="4B6D2C13">
        <w:rPr>
          <w:lang w:val="en-US"/>
        </w:rPr>
        <w:t>serializeToJSON</w:t>
      </w:r>
      <w:proofErr w:type="spellEnd"/>
      <w:r w:rsidRPr="4B6D2C13">
        <w:rPr>
          <w:lang w:val="en-US"/>
        </w:rPr>
        <w:t>(m *</w:t>
      </w:r>
      <w:proofErr w:type="spellStart"/>
      <w:r w:rsidRPr="4B6D2C13">
        <w:rPr>
          <w:lang w:val="en-US"/>
        </w:rPr>
        <w:t>model.Metadata</w:t>
      </w:r>
      <w:proofErr w:type="spellEnd"/>
      <w:r w:rsidRPr="4B6D2C13">
        <w:rPr>
          <w:lang w:val="en-US"/>
        </w:rPr>
        <w:t>) ([]byte, error) {</w:t>
      </w:r>
    </w:p>
    <w:p w14:paraId="398A940A" w14:textId="77777777" w:rsidR="0024614E" w:rsidRPr="00B876CE" w:rsidRDefault="4B6D2C13" w:rsidP="0024614E">
      <w:pPr>
        <w:pStyle w:val="SC-Source"/>
      </w:pPr>
      <w:r w:rsidRPr="4B6D2C13">
        <w:rPr>
          <w:lang w:val="en-US"/>
        </w:rPr>
        <w:t xml:space="preserve">    return </w:t>
      </w:r>
      <w:proofErr w:type="spellStart"/>
      <w:r w:rsidRPr="4B6D2C13">
        <w:rPr>
          <w:lang w:val="en-US"/>
        </w:rPr>
        <w:t>json.Marshal</w:t>
      </w:r>
      <w:proofErr w:type="spellEnd"/>
      <w:r w:rsidRPr="4B6D2C13">
        <w:rPr>
          <w:lang w:val="en-US"/>
        </w:rPr>
        <w:t>(m)</w:t>
      </w:r>
    </w:p>
    <w:p w14:paraId="145E20A9" w14:textId="77777777" w:rsidR="0024614E" w:rsidRPr="00B876CE" w:rsidRDefault="0024614E" w:rsidP="0024614E">
      <w:pPr>
        <w:pStyle w:val="SC-Source"/>
      </w:pPr>
      <w:r w:rsidRPr="00B876CE">
        <w:t>}</w:t>
      </w:r>
    </w:p>
    <w:p w14:paraId="7A17A72B" w14:textId="77777777" w:rsidR="0024614E" w:rsidRPr="00B876CE" w:rsidRDefault="0024614E" w:rsidP="0024614E">
      <w:pPr>
        <w:pStyle w:val="SC-Source"/>
      </w:pPr>
    </w:p>
    <w:p w14:paraId="78750A2A" w14:textId="77777777" w:rsidR="0024614E" w:rsidRPr="00B876CE" w:rsidRDefault="4B6D2C13" w:rsidP="0024614E">
      <w:pPr>
        <w:pStyle w:val="SC-Source"/>
      </w:pPr>
      <w:proofErr w:type="spellStart"/>
      <w:r w:rsidRPr="4B6D2C13">
        <w:rPr>
          <w:lang w:val="en-US"/>
        </w:rPr>
        <w:t>func</w:t>
      </w:r>
      <w:proofErr w:type="spellEnd"/>
      <w:r w:rsidRPr="4B6D2C13">
        <w:rPr>
          <w:lang w:val="en-US"/>
        </w:rPr>
        <w:t xml:space="preserve"> </w:t>
      </w:r>
      <w:proofErr w:type="spellStart"/>
      <w:r w:rsidRPr="4B6D2C13">
        <w:rPr>
          <w:lang w:val="en-US"/>
        </w:rPr>
        <w:t>serializeToXML</w:t>
      </w:r>
      <w:proofErr w:type="spellEnd"/>
      <w:r w:rsidRPr="4B6D2C13">
        <w:rPr>
          <w:lang w:val="en-US"/>
        </w:rPr>
        <w:t>(m *</w:t>
      </w:r>
      <w:proofErr w:type="spellStart"/>
      <w:r w:rsidRPr="4B6D2C13">
        <w:rPr>
          <w:lang w:val="en-US"/>
        </w:rPr>
        <w:t>model.Metadata</w:t>
      </w:r>
      <w:proofErr w:type="spellEnd"/>
      <w:r w:rsidRPr="4B6D2C13">
        <w:rPr>
          <w:lang w:val="en-US"/>
        </w:rPr>
        <w:t>) ([]byte, error) {</w:t>
      </w:r>
    </w:p>
    <w:p w14:paraId="3D13DC87" w14:textId="77777777" w:rsidR="0024614E" w:rsidRPr="00B876CE" w:rsidRDefault="4B6D2C13" w:rsidP="0024614E">
      <w:pPr>
        <w:pStyle w:val="SC-Source"/>
      </w:pPr>
      <w:r w:rsidRPr="4B6D2C13">
        <w:rPr>
          <w:lang w:val="en-US"/>
        </w:rPr>
        <w:t xml:space="preserve">    return </w:t>
      </w:r>
      <w:proofErr w:type="spellStart"/>
      <w:r w:rsidRPr="4B6D2C13">
        <w:rPr>
          <w:lang w:val="en-US"/>
        </w:rPr>
        <w:t>xml.Marshal</w:t>
      </w:r>
      <w:proofErr w:type="spellEnd"/>
      <w:r w:rsidRPr="4B6D2C13">
        <w:rPr>
          <w:lang w:val="en-US"/>
        </w:rPr>
        <w:t>(m)</w:t>
      </w:r>
    </w:p>
    <w:p w14:paraId="3DFFF6D8" w14:textId="77777777" w:rsidR="0024614E" w:rsidRPr="00B876CE" w:rsidRDefault="0024614E" w:rsidP="0024614E">
      <w:pPr>
        <w:pStyle w:val="SC-Source"/>
      </w:pPr>
      <w:r w:rsidRPr="00B876CE">
        <w:t>}</w:t>
      </w:r>
    </w:p>
    <w:p w14:paraId="1FAD811B" w14:textId="77777777" w:rsidR="0024614E" w:rsidRPr="00B876CE" w:rsidRDefault="0024614E" w:rsidP="0024614E">
      <w:pPr>
        <w:pStyle w:val="SC-Source"/>
      </w:pPr>
    </w:p>
    <w:p w14:paraId="5E3EAAF8" w14:textId="77777777" w:rsidR="0024614E" w:rsidRPr="00B876CE" w:rsidRDefault="4B6D2C13" w:rsidP="0024614E">
      <w:pPr>
        <w:pStyle w:val="SC-Source"/>
      </w:pPr>
      <w:proofErr w:type="spellStart"/>
      <w:r w:rsidRPr="4B6D2C13">
        <w:rPr>
          <w:lang w:val="en-US"/>
        </w:rPr>
        <w:t>func</w:t>
      </w:r>
      <w:proofErr w:type="spellEnd"/>
      <w:r w:rsidRPr="4B6D2C13">
        <w:rPr>
          <w:lang w:val="en-US"/>
        </w:rPr>
        <w:t xml:space="preserve"> </w:t>
      </w:r>
      <w:proofErr w:type="spellStart"/>
      <w:r w:rsidRPr="4B6D2C13">
        <w:rPr>
          <w:lang w:val="en-US"/>
        </w:rPr>
        <w:t>serializeToProto</w:t>
      </w:r>
      <w:proofErr w:type="spellEnd"/>
      <w:r w:rsidRPr="4B6D2C13">
        <w:rPr>
          <w:lang w:val="en-US"/>
        </w:rPr>
        <w:t>(m *</w:t>
      </w:r>
      <w:proofErr w:type="spellStart"/>
      <w:r w:rsidRPr="4B6D2C13">
        <w:rPr>
          <w:lang w:val="en-US"/>
        </w:rPr>
        <w:t>gen.Metadata</w:t>
      </w:r>
      <w:proofErr w:type="spellEnd"/>
      <w:r w:rsidRPr="4B6D2C13">
        <w:rPr>
          <w:lang w:val="en-US"/>
        </w:rPr>
        <w:t>) ([]byte, error) {</w:t>
      </w:r>
    </w:p>
    <w:p w14:paraId="2531D4D8" w14:textId="77777777" w:rsidR="0024614E" w:rsidRPr="00B876CE" w:rsidRDefault="4B6D2C13" w:rsidP="0024614E">
      <w:pPr>
        <w:pStyle w:val="SC-Source"/>
      </w:pPr>
      <w:r w:rsidRPr="4B6D2C13">
        <w:rPr>
          <w:lang w:val="en-US"/>
        </w:rPr>
        <w:t xml:space="preserve">    return </w:t>
      </w:r>
      <w:proofErr w:type="spellStart"/>
      <w:r w:rsidRPr="4B6D2C13">
        <w:rPr>
          <w:lang w:val="en-US"/>
        </w:rPr>
        <w:t>proto.Marshal</w:t>
      </w:r>
      <w:proofErr w:type="spellEnd"/>
      <w:r w:rsidRPr="4B6D2C13">
        <w:rPr>
          <w:lang w:val="en-US"/>
        </w:rPr>
        <w:t>(m)</w:t>
      </w:r>
    </w:p>
    <w:p w14:paraId="03BF39C4" w14:textId="0D2ADBF8" w:rsidR="0024614E" w:rsidRDefault="36BBEAC0" w:rsidP="0024614E">
      <w:pPr>
        <w:pStyle w:val="SC-Source"/>
      </w:pPr>
      <w:r>
        <w:t>}</w:t>
      </w:r>
      <w:r w:rsidR="0024614E">
        <w:tab/>
      </w:r>
    </w:p>
    <w:p w14:paraId="5A17B8C4" w14:textId="77777777" w:rsidR="0024614E" w:rsidRDefault="0024614E" w:rsidP="0024614E">
      <w:pPr>
        <w:pStyle w:val="P-Regular"/>
      </w:pPr>
      <w:r>
        <w:t xml:space="preserve">In the preceding code, we encode our </w:t>
      </w:r>
      <w:r w:rsidRPr="00A27D2E">
        <w:rPr>
          <w:rStyle w:val="P-Code"/>
        </w:rPr>
        <w:t>Metadata</w:t>
      </w:r>
      <w:r>
        <w:t xml:space="preserve"> structure using JSON, XML, and Protocol Buffers formats, and print the output sizes in bytes for each encoded result.</w:t>
      </w:r>
    </w:p>
    <w:p w14:paraId="5B18299E" w14:textId="77777777" w:rsidR="0024614E" w:rsidRDefault="4B6D2C13" w:rsidP="0024614E">
      <w:pPr>
        <w:pStyle w:val="P-Regular"/>
      </w:pPr>
      <w:r w:rsidRPr="4B6D2C13">
        <w:rPr>
          <w:lang w:val="en-US"/>
        </w:rPr>
        <w:t xml:space="preserve">You may need </w:t>
      </w:r>
      <w:r w:rsidR="0024614E">
        <w:fldChar w:fldCharType="begin"/>
      </w:r>
      <w:r w:rsidR="0024614E">
        <w:instrText xml:space="preserve"> XE "serialization format:benchmark, performing" </w:instrText>
      </w:r>
      <w:r w:rsidR="0024614E">
        <w:fldChar w:fldCharType="end"/>
      </w:r>
      <w:r w:rsidRPr="4B6D2C13">
        <w:rPr>
          <w:lang w:val="en-US"/>
        </w:rPr>
        <w:t xml:space="preserve">to fetch the </w:t>
      </w:r>
      <w:r w:rsidRPr="4B6D2C13">
        <w:rPr>
          <w:rStyle w:val="P-Code"/>
          <w:lang w:val="en-US"/>
        </w:rPr>
        <w:t>github.com/</w:t>
      </w:r>
      <w:proofErr w:type="spellStart"/>
      <w:r w:rsidRPr="4B6D2C13">
        <w:rPr>
          <w:rStyle w:val="P-Code"/>
          <w:lang w:val="en-US"/>
        </w:rPr>
        <w:t>golang</w:t>
      </w:r>
      <w:proofErr w:type="spellEnd"/>
      <w:r w:rsidRPr="4B6D2C13">
        <w:rPr>
          <w:rStyle w:val="P-Code"/>
          <w:lang w:val="en-US"/>
        </w:rPr>
        <w:t>/</w:t>
      </w:r>
      <w:proofErr w:type="spellStart"/>
      <w:r w:rsidRPr="4B6D2C13">
        <w:rPr>
          <w:rStyle w:val="P-Code"/>
          <w:lang w:val="en-US"/>
        </w:rPr>
        <w:t>protobuf</w:t>
      </w:r>
      <w:proofErr w:type="spellEnd"/>
      <w:r w:rsidRPr="4B6D2C13">
        <w:rPr>
          <w:rStyle w:val="P-Code"/>
          <w:lang w:val="en-US"/>
        </w:rPr>
        <w:t>/proto</w:t>
      </w:r>
      <w:r w:rsidRPr="4B6D2C13">
        <w:rPr>
          <w:lang w:val="en-US"/>
        </w:rPr>
        <w:t xml:space="preserve"> package required for our benchmark by running the following:</w:t>
      </w:r>
    </w:p>
    <w:p w14:paraId="49017A40" w14:textId="77777777" w:rsidR="0024614E" w:rsidRDefault="0024614E" w:rsidP="0024614E">
      <w:pPr>
        <w:pStyle w:val="P-Source"/>
        <w:rPr>
          <w:bCs/>
        </w:rPr>
      </w:pPr>
      <w:r>
        <w:lastRenderedPageBreak/>
        <w:t>go mod tidy</w:t>
      </w:r>
    </w:p>
    <w:p w14:paraId="58BBB9A6" w14:textId="77777777" w:rsidR="0024614E" w:rsidRDefault="4B6D2C13" w:rsidP="0024614E">
      <w:pPr>
        <w:pStyle w:val="P-Regular"/>
      </w:pPr>
      <w:r w:rsidRPr="4B6D2C13">
        <w:rPr>
          <w:lang w:val="en-US"/>
        </w:rPr>
        <w:t xml:space="preserve">Now, you can run our benchmark by executing </w:t>
      </w:r>
      <w:r w:rsidRPr="4B6D2C13">
        <w:rPr>
          <w:rStyle w:val="P-Code"/>
          <w:lang w:val="en-US"/>
        </w:rPr>
        <w:t>go run *.go</w:t>
      </w:r>
      <w:r w:rsidRPr="4B6D2C13">
        <w:rPr>
          <w:lang w:val="en-US"/>
        </w:rPr>
        <w:t xml:space="preserve"> inside its directory and will see following the output:</w:t>
      </w:r>
    </w:p>
    <w:p w14:paraId="34CDEB53" w14:textId="77777777" w:rsidR="0024614E" w:rsidRPr="00727F57" w:rsidRDefault="0024614E" w:rsidP="0024614E">
      <w:pPr>
        <w:pStyle w:val="SC-Source"/>
        <w:rPr>
          <w:rStyle w:val="SC-Highlight"/>
        </w:rPr>
      </w:pPr>
      <w:r w:rsidRPr="00727F57">
        <w:rPr>
          <w:rStyle w:val="SC-Highlight"/>
        </w:rPr>
        <w:t>JSON size:</w:t>
      </w:r>
      <w:r>
        <w:rPr>
          <w:rStyle w:val="SC-Highlight"/>
        </w:rPr>
        <w:t>       </w:t>
      </w:r>
      <w:r w:rsidRPr="00727F57">
        <w:rPr>
          <w:rStyle w:val="SC-Highlight"/>
        </w:rPr>
        <w:t>106B</w:t>
      </w:r>
    </w:p>
    <w:p w14:paraId="5AC996B5" w14:textId="77777777" w:rsidR="0024614E" w:rsidRPr="00727F57" w:rsidRDefault="0024614E" w:rsidP="0024614E">
      <w:pPr>
        <w:pStyle w:val="SC-Source"/>
        <w:rPr>
          <w:rStyle w:val="SC-Highlight"/>
        </w:rPr>
      </w:pPr>
      <w:r w:rsidRPr="00727F57">
        <w:rPr>
          <w:rStyle w:val="SC-Highlight"/>
        </w:rPr>
        <w:t>XML size:</w:t>
      </w:r>
      <w:r>
        <w:rPr>
          <w:rStyle w:val="SC-Highlight"/>
        </w:rPr>
        <w:t>       </w:t>
      </w:r>
      <w:r w:rsidRPr="00727F57">
        <w:rPr>
          <w:rStyle w:val="SC-Highlight"/>
        </w:rPr>
        <w:t>148B</w:t>
      </w:r>
    </w:p>
    <w:p w14:paraId="02A78981" w14:textId="77777777" w:rsidR="0024614E" w:rsidRPr="00727F57" w:rsidRDefault="0024614E" w:rsidP="0024614E">
      <w:pPr>
        <w:pStyle w:val="SC-Source"/>
        <w:rPr>
          <w:rStyle w:val="SC-Highlight"/>
        </w:rPr>
      </w:pPr>
      <w:r w:rsidRPr="00727F57">
        <w:rPr>
          <w:rStyle w:val="SC-Highlight"/>
        </w:rPr>
        <w:t>Proto size:</w:t>
      </w:r>
      <w:r>
        <w:rPr>
          <w:rStyle w:val="SC-Highlight"/>
        </w:rPr>
        <w:t>   </w:t>
      </w:r>
      <w:r w:rsidRPr="00727F57">
        <w:rPr>
          <w:rStyle w:val="SC-Highlight"/>
        </w:rPr>
        <w:t>63B</w:t>
      </w:r>
    </w:p>
    <w:p w14:paraId="7052D4FB" w14:textId="77777777" w:rsidR="0024614E" w:rsidRDefault="4B6D2C13" w:rsidP="0024614E">
      <w:pPr>
        <w:pStyle w:val="P-Regular"/>
      </w:pPr>
      <w:r w:rsidRPr="4B6D2C13">
        <w:rPr>
          <w:lang w:val="en-US"/>
        </w:rPr>
        <w:t xml:space="preserve">The result is quite interesting. The XML output is almost 40% bigger than the JSON one. At the same time, Protocol </w:t>
      </w:r>
      <w:proofErr w:type="spellStart"/>
      <w:r w:rsidRPr="4B6D2C13">
        <w:rPr>
          <w:lang w:val="en-US"/>
        </w:rPr>
        <w:t>Buffers’s</w:t>
      </w:r>
      <w:proofErr w:type="spellEnd"/>
      <w:r w:rsidRPr="4B6D2C13">
        <w:rPr>
          <w:lang w:val="en-US"/>
        </w:rPr>
        <w:t xml:space="preserve"> output is more than 40% smaller than the JSON data and more than twice as small as the XML result. This illustrates quite well how efficient the Protocol Buffers format is compared to the other two in terms of output size. By switching from JSON to Protocol Buffers, we reduce the amount of data that we need to send over the network and make our communication faster.</w:t>
      </w:r>
    </w:p>
    <w:p w14:paraId="34C18717" w14:textId="77777777" w:rsidR="0024614E" w:rsidRDefault="4B6D2C13" w:rsidP="0024614E">
      <w:pPr>
        <w:pStyle w:val="P-Regular"/>
      </w:pPr>
      <w:r w:rsidRPr="4B6D2C13">
        <w:rPr>
          <w:lang w:val="en-US"/>
        </w:rPr>
        <w:t xml:space="preserve">Let’s now do an </w:t>
      </w:r>
      <w:r w:rsidR="0024614E">
        <w:fldChar w:fldCharType="begin"/>
      </w:r>
      <w:r w:rsidR="0024614E">
        <w:instrText xml:space="preserve"> XE "serialization format:benchmark, performing" </w:instrText>
      </w:r>
      <w:r w:rsidR="0024614E">
        <w:fldChar w:fldCharType="end"/>
      </w:r>
      <w:r w:rsidRPr="4B6D2C13">
        <w:rPr>
          <w:lang w:val="en-US"/>
        </w:rPr>
        <w:t xml:space="preserve">additional experiment and test serialization speed for all three formats. For this, we are going to do a </w:t>
      </w:r>
      <w:r w:rsidRPr="4B6D2C13">
        <w:rPr>
          <w:rStyle w:val="P-Keyword"/>
          <w:lang w:val="en-US"/>
        </w:rPr>
        <w:t>benchmark</w:t>
      </w:r>
      <w:r w:rsidRPr="4B6D2C13">
        <w:rPr>
          <w:lang w:val="en-US"/>
        </w:rPr>
        <w:t xml:space="preserve"> — an automated performance check that is going to measure how fast a target operation is.</w:t>
      </w:r>
    </w:p>
    <w:p w14:paraId="7F6848F4" w14:textId="77777777" w:rsidR="0024614E" w:rsidRDefault="4B6D2C13" w:rsidP="0024614E">
      <w:pPr>
        <w:pStyle w:val="P-Regular"/>
      </w:pPr>
      <w:r w:rsidRPr="4B6D2C13">
        <w:rPr>
          <w:lang w:val="en-US"/>
        </w:rPr>
        <w:t xml:space="preserve">Create a file called </w:t>
      </w:r>
      <w:proofErr w:type="spellStart"/>
      <w:r w:rsidRPr="4B6D2C13">
        <w:rPr>
          <w:rStyle w:val="P-Code"/>
          <w:lang w:val="en-US"/>
        </w:rPr>
        <w:t>main_test.go</w:t>
      </w:r>
      <w:proofErr w:type="spellEnd"/>
      <w:r w:rsidRPr="4B6D2C13">
        <w:rPr>
          <w:lang w:val="en-US"/>
        </w:rPr>
        <w:t xml:space="preserve"> in the same directory and add the following to it:</w:t>
      </w:r>
    </w:p>
    <w:p w14:paraId="5EC3C368" w14:textId="77777777" w:rsidR="0024614E" w:rsidRPr="00B876CE" w:rsidRDefault="0024614E" w:rsidP="0024614E">
      <w:pPr>
        <w:pStyle w:val="SC-Source"/>
        <w:rPr>
          <w:lang w:val="en-US"/>
        </w:rPr>
      </w:pPr>
      <w:r w:rsidRPr="00B876CE">
        <w:rPr>
          <w:lang w:val="en-US"/>
        </w:rPr>
        <w:t>package main</w:t>
      </w:r>
    </w:p>
    <w:p w14:paraId="172C55E9" w14:textId="77777777" w:rsidR="0024614E" w:rsidRPr="00B876CE" w:rsidRDefault="0024614E" w:rsidP="0024614E">
      <w:pPr>
        <w:pStyle w:val="SC-Source"/>
        <w:rPr>
          <w:lang w:val="en-US"/>
        </w:rPr>
      </w:pPr>
    </w:p>
    <w:p w14:paraId="1AE8790E" w14:textId="77777777" w:rsidR="0024614E" w:rsidRPr="00B876CE" w:rsidRDefault="0024614E" w:rsidP="0024614E">
      <w:pPr>
        <w:pStyle w:val="SC-Source"/>
        <w:rPr>
          <w:lang w:val="en-US"/>
        </w:rPr>
      </w:pPr>
      <w:r w:rsidRPr="00B876CE">
        <w:rPr>
          <w:lang w:val="en-US"/>
        </w:rPr>
        <w:t>import (</w:t>
      </w:r>
    </w:p>
    <w:p w14:paraId="6378C468" w14:textId="77777777" w:rsidR="0024614E" w:rsidRPr="00B876CE" w:rsidRDefault="0024614E" w:rsidP="0024614E">
      <w:pPr>
        <w:pStyle w:val="SC-Source"/>
        <w:rPr>
          <w:lang w:val="en-US"/>
        </w:rPr>
      </w:pPr>
      <w:r>
        <w:rPr>
          <w:lang w:val="en-US"/>
        </w:rPr>
        <w:t>    </w:t>
      </w:r>
      <w:r w:rsidRPr="00B876CE">
        <w:rPr>
          <w:lang w:val="en-US"/>
        </w:rPr>
        <w:t>"testing"</w:t>
      </w:r>
    </w:p>
    <w:p w14:paraId="2B13BE12" w14:textId="77777777" w:rsidR="0024614E" w:rsidRPr="00B876CE" w:rsidRDefault="0024614E" w:rsidP="0024614E">
      <w:pPr>
        <w:pStyle w:val="SC-Source"/>
        <w:rPr>
          <w:lang w:val="en-US"/>
        </w:rPr>
      </w:pPr>
      <w:r w:rsidRPr="00B876CE">
        <w:rPr>
          <w:lang w:val="en-US"/>
        </w:rPr>
        <w:t>)</w:t>
      </w:r>
    </w:p>
    <w:p w14:paraId="2F6F8EC8" w14:textId="77777777" w:rsidR="0024614E" w:rsidRPr="00B876CE" w:rsidRDefault="0024614E" w:rsidP="0024614E">
      <w:pPr>
        <w:pStyle w:val="SC-Source"/>
        <w:rPr>
          <w:lang w:val="en-US"/>
        </w:rPr>
      </w:pPr>
    </w:p>
    <w:p w14:paraId="65C56B1E" w14:textId="77777777" w:rsidR="0024614E" w:rsidRPr="00B876CE" w:rsidRDefault="0024614E" w:rsidP="0024614E">
      <w:pPr>
        <w:pStyle w:val="SC-Source"/>
        <w:rPr>
          <w:lang w:val="en-US"/>
        </w:rPr>
      </w:pPr>
      <w:proofErr w:type="spellStart"/>
      <w:r w:rsidRPr="00B876CE">
        <w:rPr>
          <w:lang w:val="en-US"/>
        </w:rPr>
        <w:t>func</w:t>
      </w:r>
      <w:proofErr w:type="spellEnd"/>
      <w:r w:rsidRPr="00B876CE">
        <w:rPr>
          <w:lang w:val="en-US"/>
        </w:rPr>
        <w:t xml:space="preserve"> </w:t>
      </w:r>
      <w:proofErr w:type="spellStart"/>
      <w:r w:rsidRPr="00B876CE">
        <w:rPr>
          <w:lang w:val="en-US"/>
        </w:rPr>
        <w:t>BenchmarkSerializeToJSON</w:t>
      </w:r>
      <w:proofErr w:type="spellEnd"/>
      <w:r w:rsidRPr="00B876CE">
        <w:rPr>
          <w:lang w:val="en-US"/>
        </w:rPr>
        <w:t>(b *</w:t>
      </w:r>
      <w:proofErr w:type="spellStart"/>
      <w:r w:rsidRPr="00B876CE">
        <w:rPr>
          <w:lang w:val="en-US"/>
        </w:rPr>
        <w:t>testing.B</w:t>
      </w:r>
      <w:proofErr w:type="spellEnd"/>
      <w:r w:rsidRPr="00B876CE">
        <w:rPr>
          <w:lang w:val="en-US"/>
        </w:rPr>
        <w:t>) {</w:t>
      </w:r>
    </w:p>
    <w:p w14:paraId="61AB3D48" w14:textId="77777777" w:rsidR="0024614E" w:rsidRPr="00B876CE" w:rsidRDefault="0024614E" w:rsidP="0024614E">
      <w:pPr>
        <w:pStyle w:val="SC-Source"/>
        <w:rPr>
          <w:lang w:val="en-US"/>
        </w:rPr>
      </w:pPr>
      <w:r>
        <w:rPr>
          <w:lang w:val="en-US"/>
        </w:rPr>
        <w:t>    </w:t>
      </w:r>
      <w:r w:rsidRPr="00B876CE">
        <w:rPr>
          <w:lang w:val="en-US"/>
        </w:rPr>
        <w:t xml:space="preserve">for </w:t>
      </w:r>
      <w:proofErr w:type="spellStart"/>
      <w:r w:rsidRPr="00B876CE">
        <w:rPr>
          <w:lang w:val="en-US"/>
        </w:rPr>
        <w:t>i</w:t>
      </w:r>
      <w:proofErr w:type="spellEnd"/>
      <w:r w:rsidRPr="00B876CE">
        <w:rPr>
          <w:lang w:val="en-US"/>
        </w:rPr>
        <w:t xml:space="preserve"> := 0; </w:t>
      </w:r>
      <w:proofErr w:type="spellStart"/>
      <w:r w:rsidRPr="00B876CE">
        <w:rPr>
          <w:lang w:val="en-US"/>
        </w:rPr>
        <w:t>i</w:t>
      </w:r>
      <w:proofErr w:type="spellEnd"/>
      <w:r w:rsidRPr="00B876CE">
        <w:rPr>
          <w:lang w:val="en-US"/>
        </w:rPr>
        <w:t xml:space="preserve"> &lt; </w:t>
      </w:r>
      <w:proofErr w:type="spellStart"/>
      <w:r w:rsidRPr="00B876CE">
        <w:rPr>
          <w:lang w:val="en-US"/>
        </w:rPr>
        <w:t>b.N</w:t>
      </w:r>
      <w:proofErr w:type="spellEnd"/>
      <w:r w:rsidRPr="00B876CE">
        <w:rPr>
          <w:lang w:val="en-US"/>
        </w:rPr>
        <w:t xml:space="preserve">; </w:t>
      </w:r>
      <w:proofErr w:type="spellStart"/>
      <w:r w:rsidRPr="00B876CE">
        <w:rPr>
          <w:lang w:val="en-US"/>
        </w:rPr>
        <w:t>i</w:t>
      </w:r>
      <w:proofErr w:type="spellEnd"/>
      <w:r w:rsidRPr="00B876CE">
        <w:rPr>
          <w:lang w:val="en-US"/>
        </w:rPr>
        <w:t>++ {</w:t>
      </w:r>
    </w:p>
    <w:p w14:paraId="015AD5C4" w14:textId="77777777" w:rsidR="0024614E" w:rsidRPr="00B876CE" w:rsidRDefault="0024614E" w:rsidP="0024614E">
      <w:pPr>
        <w:pStyle w:val="SC-Source"/>
        <w:rPr>
          <w:lang w:val="en-US"/>
        </w:rPr>
      </w:pPr>
      <w:r>
        <w:rPr>
          <w:lang w:val="en-US"/>
        </w:rPr>
        <w:t>        </w:t>
      </w:r>
      <w:proofErr w:type="spellStart"/>
      <w:r w:rsidRPr="00B876CE">
        <w:rPr>
          <w:lang w:val="en-US"/>
        </w:rPr>
        <w:t>serializeToJSON</w:t>
      </w:r>
      <w:proofErr w:type="spellEnd"/>
      <w:r w:rsidRPr="00B876CE">
        <w:rPr>
          <w:lang w:val="en-US"/>
        </w:rPr>
        <w:t>(metadata)</w:t>
      </w:r>
    </w:p>
    <w:p w14:paraId="14C7752E" w14:textId="77777777" w:rsidR="0024614E" w:rsidRPr="00B876CE" w:rsidRDefault="0024614E" w:rsidP="0024614E">
      <w:pPr>
        <w:pStyle w:val="SC-Source"/>
        <w:rPr>
          <w:lang w:val="en-US"/>
        </w:rPr>
      </w:pPr>
      <w:r>
        <w:rPr>
          <w:lang w:val="en-US"/>
        </w:rPr>
        <w:t>    </w:t>
      </w:r>
      <w:r w:rsidRPr="00B876CE">
        <w:rPr>
          <w:lang w:val="en-US"/>
        </w:rPr>
        <w:t>}</w:t>
      </w:r>
    </w:p>
    <w:p w14:paraId="42E7294C" w14:textId="77777777" w:rsidR="0024614E" w:rsidRPr="00B876CE" w:rsidRDefault="0024614E" w:rsidP="0024614E">
      <w:pPr>
        <w:pStyle w:val="SC-Source"/>
        <w:rPr>
          <w:lang w:val="en-US"/>
        </w:rPr>
      </w:pPr>
      <w:r w:rsidRPr="00B876CE">
        <w:rPr>
          <w:lang w:val="en-US"/>
        </w:rPr>
        <w:t>}</w:t>
      </w:r>
    </w:p>
    <w:p w14:paraId="392827CE" w14:textId="77777777" w:rsidR="0024614E" w:rsidRPr="00B876CE" w:rsidRDefault="0024614E" w:rsidP="0024614E">
      <w:pPr>
        <w:pStyle w:val="SC-Source"/>
        <w:rPr>
          <w:lang w:val="en-US"/>
        </w:rPr>
      </w:pPr>
    </w:p>
    <w:p w14:paraId="548BEE3D" w14:textId="77777777" w:rsidR="0024614E" w:rsidRPr="00B876CE" w:rsidRDefault="0024614E" w:rsidP="0024614E">
      <w:pPr>
        <w:pStyle w:val="SC-Source"/>
        <w:rPr>
          <w:lang w:val="en-US"/>
        </w:rPr>
      </w:pPr>
      <w:proofErr w:type="spellStart"/>
      <w:r w:rsidRPr="00B876CE">
        <w:rPr>
          <w:lang w:val="en-US"/>
        </w:rPr>
        <w:lastRenderedPageBreak/>
        <w:t>func</w:t>
      </w:r>
      <w:proofErr w:type="spellEnd"/>
      <w:r w:rsidRPr="00B876CE">
        <w:rPr>
          <w:lang w:val="en-US"/>
        </w:rPr>
        <w:t xml:space="preserve"> </w:t>
      </w:r>
      <w:proofErr w:type="spellStart"/>
      <w:r w:rsidRPr="00B876CE">
        <w:rPr>
          <w:lang w:val="en-US"/>
        </w:rPr>
        <w:t>BenchmarkSerializeToXML</w:t>
      </w:r>
      <w:proofErr w:type="spellEnd"/>
      <w:r w:rsidRPr="00B876CE">
        <w:rPr>
          <w:lang w:val="en-US"/>
        </w:rPr>
        <w:t>(b *</w:t>
      </w:r>
      <w:proofErr w:type="spellStart"/>
      <w:r w:rsidRPr="00B876CE">
        <w:rPr>
          <w:lang w:val="en-US"/>
        </w:rPr>
        <w:t>testing.B</w:t>
      </w:r>
      <w:proofErr w:type="spellEnd"/>
      <w:r w:rsidRPr="00B876CE">
        <w:rPr>
          <w:lang w:val="en-US"/>
        </w:rPr>
        <w:t>) {</w:t>
      </w:r>
    </w:p>
    <w:p w14:paraId="173F834A" w14:textId="77777777" w:rsidR="0024614E" w:rsidRPr="00B876CE" w:rsidRDefault="0024614E" w:rsidP="0024614E">
      <w:pPr>
        <w:pStyle w:val="SC-Source"/>
        <w:rPr>
          <w:lang w:val="en-US"/>
        </w:rPr>
      </w:pPr>
      <w:r>
        <w:rPr>
          <w:lang w:val="en-US"/>
        </w:rPr>
        <w:t>    </w:t>
      </w:r>
      <w:r w:rsidRPr="00B876CE">
        <w:rPr>
          <w:lang w:val="en-US"/>
        </w:rPr>
        <w:t xml:space="preserve">for </w:t>
      </w:r>
      <w:proofErr w:type="spellStart"/>
      <w:r w:rsidRPr="00B876CE">
        <w:rPr>
          <w:lang w:val="en-US"/>
        </w:rPr>
        <w:t>i</w:t>
      </w:r>
      <w:proofErr w:type="spellEnd"/>
      <w:r w:rsidRPr="00B876CE">
        <w:rPr>
          <w:lang w:val="en-US"/>
        </w:rPr>
        <w:t xml:space="preserve"> := 0; </w:t>
      </w:r>
      <w:proofErr w:type="spellStart"/>
      <w:r w:rsidRPr="00B876CE">
        <w:rPr>
          <w:lang w:val="en-US"/>
        </w:rPr>
        <w:t>i</w:t>
      </w:r>
      <w:proofErr w:type="spellEnd"/>
      <w:r w:rsidRPr="00B876CE">
        <w:rPr>
          <w:lang w:val="en-US"/>
        </w:rPr>
        <w:t xml:space="preserve"> &lt; </w:t>
      </w:r>
      <w:proofErr w:type="spellStart"/>
      <w:r w:rsidRPr="00B876CE">
        <w:rPr>
          <w:lang w:val="en-US"/>
        </w:rPr>
        <w:t>b.N</w:t>
      </w:r>
      <w:proofErr w:type="spellEnd"/>
      <w:r w:rsidRPr="00B876CE">
        <w:rPr>
          <w:lang w:val="en-US"/>
        </w:rPr>
        <w:t xml:space="preserve">; </w:t>
      </w:r>
      <w:proofErr w:type="spellStart"/>
      <w:r w:rsidRPr="00B876CE">
        <w:rPr>
          <w:lang w:val="en-US"/>
        </w:rPr>
        <w:t>i</w:t>
      </w:r>
      <w:proofErr w:type="spellEnd"/>
      <w:r w:rsidRPr="00B876CE">
        <w:rPr>
          <w:lang w:val="en-US"/>
        </w:rPr>
        <w:t>++ {</w:t>
      </w:r>
    </w:p>
    <w:p w14:paraId="7A9C5B49" w14:textId="77777777" w:rsidR="0024614E" w:rsidRPr="00B876CE" w:rsidRDefault="0024614E" w:rsidP="0024614E">
      <w:pPr>
        <w:pStyle w:val="SC-Source"/>
        <w:rPr>
          <w:lang w:val="en-US"/>
        </w:rPr>
      </w:pPr>
      <w:r>
        <w:rPr>
          <w:lang w:val="en-US"/>
        </w:rPr>
        <w:t>        </w:t>
      </w:r>
      <w:proofErr w:type="spellStart"/>
      <w:r w:rsidRPr="00B876CE">
        <w:rPr>
          <w:lang w:val="en-US"/>
        </w:rPr>
        <w:t>serializeToXML</w:t>
      </w:r>
      <w:proofErr w:type="spellEnd"/>
      <w:r w:rsidRPr="00B876CE">
        <w:rPr>
          <w:lang w:val="en-US"/>
        </w:rPr>
        <w:t>(metadata)</w:t>
      </w:r>
    </w:p>
    <w:p w14:paraId="5B670291" w14:textId="77777777" w:rsidR="0024614E" w:rsidRPr="00B876CE" w:rsidRDefault="0024614E" w:rsidP="0024614E">
      <w:pPr>
        <w:pStyle w:val="SC-Source"/>
        <w:rPr>
          <w:lang w:val="en-US"/>
        </w:rPr>
      </w:pPr>
      <w:r>
        <w:rPr>
          <w:lang w:val="en-US"/>
        </w:rPr>
        <w:t>    </w:t>
      </w:r>
      <w:r w:rsidRPr="00B876CE">
        <w:rPr>
          <w:lang w:val="en-US"/>
        </w:rPr>
        <w:t>}</w:t>
      </w:r>
    </w:p>
    <w:p w14:paraId="19DA690B" w14:textId="77777777" w:rsidR="0024614E" w:rsidRPr="00B876CE" w:rsidRDefault="0024614E" w:rsidP="0024614E">
      <w:pPr>
        <w:pStyle w:val="SC-Source"/>
        <w:rPr>
          <w:lang w:val="en-US"/>
        </w:rPr>
      </w:pPr>
      <w:r w:rsidRPr="00B876CE">
        <w:rPr>
          <w:lang w:val="en-US"/>
        </w:rPr>
        <w:t>}</w:t>
      </w:r>
    </w:p>
    <w:p w14:paraId="6AFC81D7" w14:textId="77777777" w:rsidR="0024614E" w:rsidRPr="00B876CE" w:rsidRDefault="0024614E" w:rsidP="0024614E">
      <w:pPr>
        <w:pStyle w:val="SC-Source"/>
        <w:rPr>
          <w:lang w:val="en-US"/>
        </w:rPr>
      </w:pPr>
    </w:p>
    <w:p w14:paraId="740E13CE" w14:textId="77777777" w:rsidR="0024614E" w:rsidRPr="00B876CE" w:rsidRDefault="0024614E" w:rsidP="0024614E">
      <w:pPr>
        <w:pStyle w:val="SC-Source"/>
        <w:rPr>
          <w:lang w:val="en-US"/>
        </w:rPr>
      </w:pPr>
      <w:proofErr w:type="spellStart"/>
      <w:r w:rsidRPr="00B876CE">
        <w:rPr>
          <w:lang w:val="en-US"/>
        </w:rPr>
        <w:t>func</w:t>
      </w:r>
      <w:proofErr w:type="spellEnd"/>
      <w:r w:rsidRPr="00B876CE">
        <w:rPr>
          <w:lang w:val="en-US"/>
        </w:rPr>
        <w:t xml:space="preserve"> </w:t>
      </w:r>
      <w:proofErr w:type="spellStart"/>
      <w:r w:rsidRPr="00B876CE">
        <w:rPr>
          <w:lang w:val="en-US"/>
        </w:rPr>
        <w:t>BenchmarkSerializeToProto</w:t>
      </w:r>
      <w:proofErr w:type="spellEnd"/>
      <w:r w:rsidRPr="00B876CE">
        <w:rPr>
          <w:lang w:val="en-US"/>
        </w:rPr>
        <w:t>(b *</w:t>
      </w:r>
      <w:proofErr w:type="spellStart"/>
      <w:r w:rsidRPr="00B876CE">
        <w:rPr>
          <w:lang w:val="en-US"/>
        </w:rPr>
        <w:t>testing.B</w:t>
      </w:r>
      <w:proofErr w:type="spellEnd"/>
      <w:r w:rsidRPr="00B876CE">
        <w:rPr>
          <w:lang w:val="en-US"/>
        </w:rPr>
        <w:t>) {</w:t>
      </w:r>
    </w:p>
    <w:p w14:paraId="5B1ACC08" w14:textId="77777777" w:rsidR="0024614E" w:rsidRPr="00B876CE" w:rsidRDefault="0024614E" w:rsidP="0024614E">
      <w:pPr>
        <w:pStyle w:val="SC-Source"/>
        <w:rPr>
          <w:lang w:val="en-US"/>
        </w:rPr>
      </w:pPr>
      <w:r>
        <w:rPr>
          <w:lang w:val="en-US"/>
        </w:rPr>
        <w:t>    </w:t>
      </w:r>
      <w:r w:rsidRPr="00B876CE">
        <w:rPr>
          <w:lang w:val="en-US"/>
        </w:rPr>
        <w:t xml:space="preserve">for </w:t>
      </w:r>
      <w:proofErr w:type="spellStart"/>
      <w:r w:rsidRPr="00B876CE">
        <w:rPr>
          <w:lang w:val="en-US"/>
        </w:rPr>
        <w:t>i</w:t>
      </w:r>
      <w:proofErr w:type="spellEnd"/>
      <w:r w:rsidRPr="00B876CE">
        <w:rPr>
          <w:lang w:val="en-US"/>
        </w:rPr>
        <w:t xml:space="preserve"> := 0; </w:t>
      </w:r>
      <w:proofErr w:type="spellStart"/>
      <w:r w:rsidRPr="00B876CE">
        <w:rPr>
          <w:lang w:val="en-US"/>
        </w:rPr>
        <w:t>i</w:t>
      </w:r>
      <w:proofErr w:type="spellEnd"/>
      <w:r w:rsidRPr="00B876CE">
        <w:rPr>
          <w:lang w:val="en-US"/>
        </w:rPr>
        <w:t xml:space="preserve"> &lt; </w:t>
      </w:r>
      <w:proofErr w:type="spellStart"/>
      <w:r w:rsidRPr="00B876CE">
        <w:rPr>
          <w:lang w:val="en-US"/>
        </w:rPr>
        <w:t>b.N</w:t>
      </w:r>
      <w:proofErr w:type="spellEnd"/>
      <w:r w:rsidRPr="00B876CE">
        <w:rPr>
          <w:lang w:val="en-US"/>
        </w:rPr>
        <w:t xml:space="preserve">; </w:t>
      </w:r>
      <w:proofErr w:type="spellStart"/>
      <w:r w:rsidRPr="00B876CE">
        <w:rPr>
          <w:lang w:val="en-US"/>
        </w:rPr>
        <w:t>i</w:t>
      </w:r>
      <w:proofErr w:type="spellEnd"/>
      <w:r w:rsidRPr="00B876CE">
        <w:rPr>
          <w:lang w:val="en-US"/>
        </w:rPr>
        <w:t>++ {</w:t>
      </w:r>
    </w:p>
    <w:p w14:paraId="2E123509" w14:textId="77777777" w:rsidR="0024614E" w:rsidRPr="00B876CE" w:rsidRDefault="0024614E" w:rsidP="0024614E">
      <w:pPr>
        <w:pStyle w:val="SC-Source"/>
        <w:rPr>
          <w:lang w:val="en-US"/>
        </w:rPr>
      </w:pPr>
      <w:r>
        <w:rPr>
          <w:lang w:val="en-US"/>
        </w:rPr>
        <w:t>        </w:t>
      </w:r>
      <w:proofErr w:type="spellStart"/>
      <w:r w:rsidRPr="00B876CE">
        <w:rPr>
          <w:lang w:val="en-US"/>
        </w:rPr>
        <w:t>serializeToProto</w:t>
      </w:r>
      <w:proofErr w:type="spellEnd"/>
      <w:r w:rsidRPr="00B876CE">
        <w:rPr>
          <w:lang w:val="en-US"/>
        </w:rPr>
        <w:t>(</w:t>
      </w:r>
      <w:proofErr w:type="spellStart"/>
      <w:r w:rsidRPr="00B876CE">
        <w:rPr>
          <w:lang w:val="en-US"/>
        </w:rPr>
        <w:t>genMetadata</w:t>
      </w:r>
      <w:proofErr w:type="spellEnd"/>
      <w:r w:rsidRPr="00B876CE">
        <w:rPr>
          <w:lang w:val="en-US"/>
        </w:rPr>
        <w:t>)</w:t>
      </w:r>
    </w:p>
    <w:p w14:paraId="0B8963DA" w14:textId="77777777" w:rsidR="0024614E" w:rsidRPr="00B876CE" w:rsidRDefault="0024614E" w:rsidP="0024614E">
      <w:pPr>
        <w:pStyle w:val="SC-Source"/>
        <w:rPr>
          <w:lang w:val="en-US"/>
        </w:rPr>
      </w:pPr>
      <w:r>
        <w:rPr>
          <w:lang w:val="en-US"/>
        </w:rPr>
        <w:t>    </w:t>
      </w:r>
      <w:r w:rsidRPr="00B876CE">
        <w:rPr>
          <w:lang w:val="en-US"/>
        </w:rPr>
        <w:t>}</w:t>
      </w:r>
    </w:p>
    <w:p w14:paraId="30C863E9" w14:textId="77777777" w:rsidR="0024614E" w:rsidRPr="00E704A0" w:rsidRDefault="0024614E" w:rsidP="0024614E">
      <w:pPr>
        <w:pStyle w:val="SC-Source"/>
        <w:rPr>
          <w:lang w:val="en-US"/>
        </w:rPr>
      </w:pPr>
      <w:r w:rsidRPr="00B876CE">
        <w:rPr>
          <w:lang w:val="en-US"/>
        </w:rPr>
        <w:t>}</w:t>
      </w:r>
    </w:p>
    <w:p w14:paraId="12ADA096" w14:textId="77777777" w:rsidR="0024614E" w:rsidRDefault="4B6D2C13" w:rsidP="0024614E">
      <w:pPr>
        <w:pStyle w:val="P-Regular"/>
      </w:pPr>
      <w:r w:rsidRPr="4B6D2C13">
        <w:rPr>
          <w:lang w:val="en-US"/>
        </w:rPr>
        <w:t xml:space="preserve">We have just </w:t>
      </w:r>
      <w:r w:rsidR="0024614E">
        <w:fldChar w:fldCharType="begin"/>
      </w:r>
      <w:r w:rsidR="0024614E">
        <w:instrText xml:space="preserve"> XE "serialization format:benchmark, performing" </w:instrText>
      </w:r>
      <w:r w:rsidR="0024614E">
        <w:fldChar w:fldCharType="end"/>
      </w:r>
      <w:r w:rsidRPr="4B6D2C13">
        <w:rPr>
          <w:lang w:val="en-US"/>
        </w:rPr>
        <w:t xml:space="preserve">created a Go benchmark, that is going to tell us how fast is JSON, XML, and Protocol Buffers encoding. We are going to cover the details of benchmarking in </w:t>
      </w:r>
      <w:r w:rsidRPr="4B6D2C13">
        <w:rPr>
          <w:rStyle w:val="P-Italics"/>
          <w:lang w:val="en-US"/>
        </w:rPr>
        <w:t>Chapter 8</w:t>
      </w:r>
      <w:r w:rsidRPr="4B6D2C13">
        <w:rPr>
          <w:lang w:val="en-US"/>
        </w:rPr>
        <w:t>, let’s now run the code to see the output by executing the following command:</w:t>
      </w:r>
    </w:p>
    <w:p w14:paraId="29F66426" w14:textId="77777777" w:rsidR="0024614E" w:rsidRPr="00B876CE" w:rsidRDefault="0024614E" w:rsidP="0024614E">
      <w:pPr>
        <w:pStyle w:val="P-Source"/>
      </w:pPr>
      <w:r w:rsidRPr="00B876CE">
        <w:t>go test -bench=.</w:t>
      </w:r>
    </w:p>
    <w:p w14:paraId="6C6CCE7C" w14:textId="77777777" w:rsidR="0024614E" w:rsidRDefault="0024614E" w:rsidP="0024614E">
      <w:pPr>
        <w:pStyle w:val="P-Regular"/>
      </w:pPr>
      <w:r>
        <w:t>The result of the command should look as follows:</w:t>
      </w:r>
    </w:p>
    <w:p w14:paraId="253A4C3B" w14:textId="77777777" w:rsidR="0024614E" w:rsidRPr="00B876CE" w:rsidRDefault="0024614E" w:rsidP="0024614E">
      <w:pPr>
        <w:pStyle w:val="SC-Source"/>
        <w:rPr>
          <w:lang w:val="en-US"/>
        </w:rPr>
      </w:pPr>
      <w:proofErr w:type="spellStart"/>
      <w:r w:rsidRPr="00B876CE">
        <w:rPr>
          <w:lang w:val="en-US"/>
        </w:rPr>
        <w:t>goos</w:t>
      </w:r>
      <w:proofErr w:type="spellEnd"/>
      <w:r w:rsidRPr="00B876CE">
        <w:rPr>
          <w:lang w:val="en-US"/>
        </w:rPr>
        <w:t xml:space="preserve">: </w:t>
      </w:r>
      <w:proofErr w:type="spellStart"/>
      <w:r w:rsidRPr="00B876CE">
        <w:rPr>
          <w:lang w:val="en-US"/>
        </w:rPr>
        <w:t>darwin</w:t>
      </w:r>
      <w:proofErr w:type="spellEnd"/>
    </w:p>
    <w:p w14:paraId="488B3D8A" w14:textId="77777777" w:rsidR="0024614E" w:rsidRPr="00B876CE" w:rsidRDefault="0024614E" w:rsidP="0024614E">
      <w:pPr>
        <w:pStyle w:val="SC-Source"/>
        <w:rPr>
          <w:lang w:val="en-US"/>
        </w:rPr>
      </w:pPr>
      <w:proofErr w:type="spellStart"/>
      <w:r w:rsidRPr="00B876CE">
        <w:rPr>
          <w:lang w:val="en-US"/>
        </w:rPr>
        <w:t>goarch</w:t>
      </w:r>
      <w:proofErr w:type="spellEnd"/>
      <w:r w:rsidRPr="00B876CE">
        <w:rPr>
          <w:lang w:val="en-US"/>
        </w:rPr>
        <w:t>: amd64</w:t>
      </w:r>
    </w:p>
    <w:p w14:paraId="20C4A343" w14:textId="77777777" w:rsidR="0024614E" w:rsidRPr="00B876CE" w:rsidRDefault="0024614E" w:rsidP="0024614E">
      <w:pPr>
        <w:pStyle w:val="SC-Source"/>
        <w:rPr>
          <w:lang w:val="en-US"/>
        </w:rPr>
      </w:pPr>
      <w:r w:rsidRPr="00B876CE">
        <w:rPr>
          <w:lang w:val="en-US"/>
        </w:rPr>
        <w:t>pkg: movieexample.com/</w:t>
      </w:r>
      <w:proofErr w:type="spellStart"/>
      <w:r w:rsidRPr="00B876CE">
        <w:rPr>
          <w:lang w:val="en-US"/>
        </w:rPr>
        <w:t>cmd</w:t>
      </w:r>
      <w:proofErr w:type="spellEnd"/>
      <w:r w:rsidRPr="00B876CE">
        <w:rPr>
          <w:lang w:val="en-US"/>
        </w:rPr>
        <w:t>/</w:t>
      </w:r>
      <w:proofErr w:type="spellStart"/>
      <w:r w:rsidRPr="00B876CE">
        <w:rPr>
          <w:lang w:val="en-US"/>
        </w:rPr>
        <w:t>sizecompare</w:t>
      </w:r>
      <w:proofErr w:type="spellEnd"/>
    </w:p>
    <w:p w14:paraId="32B809CC" w14:textId="77777777" w:rsidR="0024614E" w:rsidRPr="00B876CE" w:rsidRDefault="0024614E" w:rsidP="0024614E">
      <w:pPr>
        <w:pStyle w:val="SC-Source"/>
        <w:rPr>
          <w:lang w:val="en-US"/>
        </w:rPr>
      </w:pPr>
      <w:proofErr w:type="spellStart"/>
      <w:r w:rsidRPr="00B876CE">
        <w:rPr>
          <w:lang w:val="en-US"/>
        </w:rPr>
        <w:t>cpu</w:t>
      </w:r>
      <w:proofErr w:type="spellEnd"/>
      <w:r w:rsidRPr="00B876CE">
        <w:rPr>
          <w:lang w:val="en-US"/>
        </w:rPr>
        <w:t>: Intel(R) Core(TM) i7-8850H CPU @ 2.60GHz</w:t>
      </w:r>
    </w:p>
    <w:p w14:paraId="595CA363" w14:textId="77777777" w:rsidR="0024614E" w:rsidRPr="00B876CE" w:rsidRDefault="0024614E" w:rsidP="0024614E">
      <w:pPr>
        <w:pStyle w:val="SC-Source"/>
        <w:rPr>
          <w:lang w:val="en-US"/>
        </w:rPr>
      </w:pPr>
      <w:r w:rsidRPr="00B876CE">
        <w:rPr>
          <w:lang w:val="en-US"/>
        </w:rPr>
        <w:t>BenchmarkSerializeToJSON-12</w:t>
      </w:r>
      <w:r>
        <w:rPr>
          <w:lang w:val="en-US"/>
        </w:rPr>
        <w:t>          </w:t>
      </w:r>
      <w:r w:rsidRPr="00B876CE">
        <w:rPr>
          <w:lang w:val="en-US"/>
        </w:rPr>
        <w:t>3308172</w:t>
      </w:r>
      <w:r>
        <w:rPr>
          <w:lang w:val="en-US"/>
        </w:rPr>
        <w:t>           </w:t>
      </w:r>
      <w:r w:rsidRPr="00B876CE">
        <w:rPr>
          <w:lang w:val="en-US"/>
        </w:rPr>
        <w:t>342.2 ns/op</w:t>
      </w:r>
    </w:p>
    <w:p w14:paraId="51F4E35B" w14:textId="77777777" w:rsidR="0024614E" w:rsidRPr="00B876CE" w:rsidRDefault="0024614E" w:rsidP="0024614E">
      <w:pPr>
        <w:pStyle w:val="SC-Source"/>
        <w:rPr>
          <w:lang w:val="en-US"/>
        </w:rPr>
      </w:pPr>
      <w:r w:rsidRPr="00B876CE">
        <w:rPr>
          <w:lang w:val="en-US"/>
        </w:rPr>
        <w:t>BenchmarkSerializeToXML-12</w:t>
      </w:r>
      <w:r>
        <w:rPr>
          <w:lang w:val="en-US"/>
        </w:rPr>
        <w:t>            </w:t>
      </w:r>
      <w:r w:rsidRPr="00B876CE">
        <w:rPr>
          <w:lang w:val="en-US"/>
        </w:rPr>
        <w:t>480728</w:t>
      </w:r>
      <w:r>
        <w:rPr>
          <w:lang w:val="en-US"/>
        </w:rPr>
        <w:t>          </w:t>
      </w:r>
      <w:r w:rsidRPr="00B876CE">
        <w:rPr>
          <w:lang w:val="en-US"/>
        </w:rPr>
        <w:t>2519 ns/op</w:t>
      </w:r>
    </w:p>
    <w:p w14:paraId="3AC30475" w14:textId="77777777" w:rsidR="0024614E" w:rsidRPr="00B876CE" w:rsidRDefault="0024614E" w:rsidP="0024614E">
      <w:pPr>
        <w:pStyle w:val="SC-Source"/>
        <w:rPr>
          <w:lang w:val="en-US"/>
        </w:rPr>
      </w:pPr>
      <w:r w:rsidRPr="00B876CE">
        <w:rPr>
          <w:lang w:val="en-US"/>
        </w:rPr>
        <w:t>BenchmarkSerializeToProto-12</w:t>
      </w:r>
      <w:r>
        <w:rPr>
          <w:lang w:val="en-US"/>
        </w:rPr>
        <w:t>         </w:t>
      </w:r>
      <w:r w:rsidRPr="00B876CE">
        <w:rPr>
          <w:lang w:val="en-US"/>
        </w:rPr>
        <w:t>6596490</w:t>
      </w:r>
      <w:r>
        <w:rPr>
          <w:lang w:val="en-US"/>
        </w:rPr>
        <w:t>           </w:t>
      </w:r>
      <w:r w:rsidRPr="00B876CE">
        <w:rPr>
          <w:lang w:val="en-US"/>
        </w:rPr>
        <w:t>185.7 ns/op</w:t>
      </w:r>
    </w:p>
    <w:p w14:paraId="668ED3A5" w14:textId="77777777" w:rsidR="0024614E" w:rsidRPr="00B876CE" w:rsidRDefault="0024614E" w:rsidP="0024614E">
      <w:pPr>
        <w:pStyle w:val="SC-Source"/>
        <w:rPr>
          <w:lang w:val="en-US"/>
        </w:rPr>
      </w:pPr>
      <w:r w:rsidRPr="00B876CE">
        <w:rPr>
          <w:lang w:val="en-US"/>
        </w:rPr>
        <w:lastRenderedPageBreak/>
        <w:t>PASS</w:t>
      </w:r>
    </w:p>
    <w:p w14:paraId="105A444D" w14:textId="77777777" w:rsidR="0024614E" w:rsidRDefault="0024614E" w:rsidP="0024614E">
      <w:pPr>
        <w:pStyle w:val="SC-Source"/>
      </w:pPr>
      <w:r w:rsidRPr="00B876CE">
        <w:rPr>
          <w:lang w:val="en-US"/>
        </w:rPr>
        <w:t>ok</w:t>
      </w:r>
      <w:r>
        <w:rPr>
          <w:lang w:val="en-US"/>
        </w:rPr>
        <w:t>      </w:t>
      </w:r>
      <w:r w:rsidRPr="00B876CE">
        <w:rPr>
          <w:lang w:val="en-US"/>
        </w:rPr>
        <w:t>movieexample.com/</w:t>
      </w:r>
      <w:proofErr w:type="spellStart"/>
      <w:r w:rsidRPr="00B876CE">
        <w:rPr>
          <w:lang w:val="en-US"/>
        </w:rPr>
        <w:t>cmd</w:t>
      </w:r>
      <w:proofErr w:type="spellEnd"/>
      <w:r w:rsidRPr="00B876CE">
        <w:rPr>
          <w:lang w:val="en-US"/>
        </w:rPr>
        <w:t>/</w:t>
      </w:r>
      <w:proofErr w:type="spellStart"/>
      <w:r w:rsidRPr="00B876CE">
        <w:rPr>
          <w:lang w:val="en-US"/>
        </w:rPr>
        <w:t>sizecompare</w:t>
      </w:r>
      <w:proofErr w:type="spellEnd"/>
      <w:r>
        <w:rPr>
          <w:lang w:val="en-US"/>
        </w:rPr>
        <w:t>    </w:t>
      </w:r>
      <w:r w:rsidRPr="00B876CE">
        <w:rPr>
          <w:lang w:val="en-US"/>
        </w:rPr>
        <w:t>5.239s</w:t>
      </w:r>
    </w:p>
    <w:p w14:paraId="71FAEBE7" w14:textId="77777777" w:rsidR="0024614E" w:rsidRDefault="0024614E" w:rsidP="0024614E">
      <w:pPr>
        <w:pStyle w:val="P-Regular"/>
      </w:pPr>
      <w:r>
        <w:t xml:space="preserve">You can see the names of three functions that we just implemented and two numbers next to them: </w:t>
      </w:r>
    </w:p>
    <w:p w14:paraId="4238E405" w14:textId="77777777" w:rsidR="0024614E" w:rsidRDefault="0024614E" w:rsidP="0024614E">
      <w:pPr>
        <w:pStyle w:val="L-Bullets"/>
      </w:pPr>
      <w:r>
        <w:t>The first one is the number of times the function got executed</w:t>
      </w:r>
    </w:p>
    <w:p w14:paraId="1B906B43" w14:textId="77777777" w:rsidR="0024614E" w:rsidRDefault="0024614E" w:rsidP="0024614E">
      <w:pPr>
        <w:pStyle w:val="L-Bullets"/>
      </w:pPr>
      <w:r>
        <w:t xml:space="preserve">The second is the average processing speed, measured in nanoseconds per operation </w:t>
      </w:r>
    </w:p>
    <w:p w14:paraId="0E6F9BD8" w14:textId="77777777" w:rsidR="0024614E" w:rsidRDefault="0024614E" w:rsidP="0024614E">
      <w:pPr>
        <w:pStyle w:val="P-Regular"/>
      </w:pPr>
      <w:r>
        <w:t xml:space="preserve">From the </w:t>
      </w:r>
      <w:r>
        <w:fldChar w:fldCharType="begin"/>
      </w:r>
      <w:r>
        <w:instrText xml:space="preserve"> XE "serialization format:benchmark, performing" </w:instrText>
      </w:r>
      <w:r>
        <w:fldChar w:fldCharType="end"/>
      </w:r>
      <w:r>
        <w:t xml:space="preserve">output, we can see that Protocol Buffers serialization on average took 185.7 nanoseconds, while JSON serialization was almost two times slower at 342.2 nanoseconds. XML serialization on average took 2519 nanoseconds, being more than 13 times slower than Protocol Buffers, and more than 7 times slower than JSON serialization. </w:t>
      </w:r>
    </w:p>
    <w:p w14:paraId="6ABA7147" w14:textId="77777777" w:rsidR="0024614E" w:rsidRPr="00E704A0" w:rsidRDefault="0024614E" w:rsidP="0024614E">
      <w:pPr>
        <w:pStyle w:val="P-Regular"/>
      </w:pPr>
      <w:r>
        <w:t>The benchmark is indeed interesting – it illustrates how different the average encoding speeds for various serialization formats are. If performance is important for your services, you should consider faster serialization formats to achieve a higher encoding and decoding speed.</w:t>
      </w:r>
    </w:p>
    <w:p w14:paraId="0D989965" w14:textId="77777777" w:rsidR="0024614E" w:rsidRDefault="0024614E" w:rsidP="0024614E">
      <w:pPr>
        <w:pStyle w:val="P-Regular"/>
      </w:pPr>
      <w:r>
        <w:t xml:space="preserve">For now, we are going to leave the generated structures in our repository. We will be using them in the next chapter, </w:t>
      </w:r>
      <w:r w:rsidRPr="6E70D121">
        <w:rPr>
          <w:rStyle w:val="P-Italics"/>
        </w:rPr>
        <w:t>Chapter 5</w:t>
      </w:r>
      <w:r>
        <w:t>, to replace our JSON API handlers.</w:t>
      </w:r>
    </w:p>
    <w:p w14:paraId="3241810C" w14:textId="77777777" w:rsidR="0024614E" w:rsidRDefault="4B6D2C13" w:rsidP="0024614E">
      <w:pPr>
        <w:pStyle w:val="P-Regular"/>
      </w:pPr>
      <w:r w:rsidRPr="4B6D2C13">
        <w:rPr>
          <w:lang w:val="en-US"/>
        </w:rPr>
        <w:t>Now, let’s learn some best practices for using serialization.</w:t>
      </w:r>
    </w:p>
    <w:p w14:paraId="16007C88" w14:textId="4F6A8AE6" w:rsidR="0024614E" w:rsidRDefault="36BBEAC0" w:rsidP="0024614E">
      <w:pPr>
        <w:pStyle w:val="H1-Section"/>
      </w:pPr>
      <w:r>
        <w:t xml:space="preserve">Serialization best </w:t>
      </w:r>
      <w:commentRangeStart w:id="58"/>
      <w:commentRangeStart w:id="59"/>
      <w:commentRangeStart w:id="60"/>
      <w:r>
        <w:t>practices</w:t>
      </w:r>
      <w:commentRangeEnd w:id="58"/>
      <w:r w:rsidR="0097281B">
        <w:rPr>
          <w:rStyle w:val="CommentReference"/>
        </w:rPr>
        <w:commentReference w:id="58"/>
      </w:r>
      <w:commentRangeEnd w:id="59"/>
      <w:r w:rsidR="009F464C">
        <w:rPr>
          <w:rStyle w:val="CommentReference"/>
          <w:b w:val="0"/>
        </w:rPr>
        <w:commentReference w:id="59"/>
      </w:r>
      <w:commentRangeEnd w:id="60"/>
      <w:r w:rsidR="005B31F3">
        <w:rPr>
          <w:rStyle w:val="CommentReference"/>
          <w:b w:val="0"/>
        </w:rPr>
        <w:commentReference w:id="60"/>
      </w:r>
    </w:p>
    <w:p w14:paraId="2BB638B6" w14:textId="207CD691" w:rsidR="0024614E" w:rsidRDefault="0024614E" w:rsidP="0024614E">
      <w:pPr>
        <w:pStyle w:val="P-Regular"/>
      </w:pPr>
      <w:r>
        <w:t>This section</w:t>
      </w:r>
      <w:ins w:id="61" w:author="Alexander Shuiskov" w:date="2025-04-02T10:53:00Z" w16du:dateUtc="2025-04-02T05:53:00Z">
        <w:r w:rsidR="00CE6987">
          <w:t xml:space="preserve"> briefly</w:t>
        </w:r>
      </w:ins>
      <w:r>
        <w:fldChar w:fldCharType="begin"/>
      </w:r>
      <w:r>
        <w:instrText xml:space="preserve"> XE "serialization:best practices" </w:instrText>
      </w:r>
      <w:r>
        <w:fldChar w:fldCharType="end"/>
      </w:r>
      <w:r>
        <w:t xml:space="preserve"> summarizes the best practices for serializing and deserializing the data. These practices will help you </w:t>
      </w:r>
      <w:del w:id="62" w:author="Alexander Shuiskov" w:date="2025-04-02T10:53:00Z" w16du:dateUtc="2025-04-02T05:53:00Z">
        <w:r w:rsidDel="00CE6987">
          <w:delText xml:space="preserve">make </w:delText>
        </w:r>
        <w:commentRangeStart w:id="63"/>
        <w:r w:rsidDel="00CE6987">
          <w:delText xml:space="preserve">efficient decisions </w:delText>
        </w:r>
        <w:commentRangeEnd w:id="63"/>
        <w:r w:rsidR="00993C90" w:rsidDel="00CE6987">
          <w:rPr>
            <w:rStyle w:val="CommentReference"/>
            <w:rFonts w:eastAsiaTheme="minorHAnsi"/>
            <w:lang w:val="en-US"/>
          </w:rPr>
          <w:commentReference w:id="63"/>
        </w:r>
        <w:r w:rsidDel="00CE6987">
          <w:delText>for using serialization in your applications and writing your schema definitions in Protocol Buffers and other formats:</w:delText>
        </w:r>
      </w:del>
      <w:ins w:id="64" w:author="Alexander Shuiskov" w:date="2025-04-02T10:54:00Z" w16du:dateUtc="2025-04-02T05:54:00Z">
        <w:r w:rsidR="00CE6987">
          <w:t>to maintain and evolve your data schemas over time, as well a</w:t>
        </w:r>
      </w:ins>
      <w:ins w:id="65" w:author="Alexander Shuiskov" w:date="2025-04-02T10:56:00Z" w16du:dateUtc="2025-04-02T05:56:00Z">
        <w:r w:rsidR="005B31F3">
          <w:t>s make them easy to us</w:t>
        </w:r>
      </w:ins>
      <w:ins w:id="66" w:author="Alexander Shuiskov" w:date="2025-04-02T10:57:00Z" w16du:dateUtc="2025-04-02T05:57:00Z">
        <w:r w:rsidR="005B31F3">
          <w:t>e</w:t>
        </w:r>
      </w:ins>
      <w:ins w:id="67" w:author="Alexander Shuiskov" w:date="2025-04-02T10:56:00Z" w16du:dateUtc="2025-04-02T05:56:00Z">
        <w:r w:rsidR="005B31F3">
          <w:t>:</w:t>
        </w:r>
      </w:ins>
    </w:p>
    <w:p w14:paraId="08AA66A7" w14:textId="087B2ADC" w:rsidR="0024614E" w:rsidRDefault="0024614E" w:rsidP="0024614E">
      <w:pPr>
        <w:pStyle w:val="L-Bullets"/>
      </w:pPr>
      <w:r w:rsidRPr="03930FCE">
        <w:rPr>
          <w:rStyle w:val="P-Keyword"/>
        </w:rPr>
        <w:t>Keep your schema backward compatible</w:t>
      </w:r>
      <w:r>
        <w:t>: Avoid any changes in your data schema that would break any existing callers. Such changes include modifications (renaming or removal) of field names and types.</w:t>
      </w:r>
    </w:p>
    <w:p w14:paraId="0C30C18E" w14:textId="1D55D2A4" w:rsidR="0024614E" w:rsidRDefault="4B6D2C13" w:rsidP="0024614E">
      <w:pPr>
        <w:pStyle w:val="L-Bullets"/>
      </w:pPr>
      <w:r w:rsidRPr="4B6D2C13">
        <w:rPr>
          <w:rStyle w:val="P-Keyword"/>
          <w:lang w:val="en-US"/>
        </w:rPr>
        <w:t>Ensu</w:t>
      </w:r>
      <w:r w:rsidR="002268E8">
        <w:rPr>
          <w:rStyle w:val="P-Keyword"/>
          <w:lang w:val="en-US"/>
        </w:rPr>
        <w:t>re</w:t>
      </w:r>
      <w:r w:rsidRPr="4B6D2C13">
        <w:rPr>
          <w:rStyle w:val="P-Keyword"/>
          <w:lang w:val="en-US"/>
        </w:rPr>
        <w:t xml:space="preserve"> that data schemas are kept in sync between clients and servers</w:t>
      </w:r>
      <w:r w:rsidRPr="4B6D2C13">
        <w:rPr>
          <w:lang w:val="en-US"/>
        </w:rPr>
        <w:t xml:space="preserve">: For serialization formats with explicit schema definitions, such as </w:t>
      </w:r>
      <w:r w:rsidRPr="4B6D2C13">
        <w:rPr>
          <w:lang w:val="en-US"/>
        </w:rPr>
        <w:lastRenderedPageBreak/>
        <w:t>Apache Thrift, Protocol Buffers, and Apache Avro, you should keep clients and servers in sync with the latest schema versions.</w:t>
      </w:r>
    </w:p>
    <w:p w14:paraId="457E107E" w14:textId="30E79B6A" w:rsidR="0024614E" w:rsidRDefault="0024614E" w:rsidP="0024614E">
      <w:pPr>
        <w:pStyle w:val="L-Bullets"/>
        <w:rPr>
          <w:rFonts w:eastAsiaTheme="minorEastAsia"/>
        </w:rPr>
      </w:pPr>
      <w:r w:rsidRPr="03930FCE">
        <w:rPr>
          <w:rStyle w:val="P-Keyword"/>
        </w:rPr>
        <w:t>Document implicit details</w:t>
      </w:r>
      <w:r>
        <w:t>: Let the callers know any implicit details related to your data schema. For example, if your API does not allow an empty value of a certain field of a structure, include this in the comments in the schema file.</w:t>
      </w:r>
    </w:p>
    <w:p w14:paraId="104B9C8D" w14:textId="4042038E" w:rsidR="0024614E" w:rsidRDefault="4B6D2C13" w:rsidP="4B6D2C13">
      <w:pPr>
        <w:pStyle w:val="L-Bullets"/>
        <w:rPr>
          <w:rFonts w:eastAsiaTheme="minorEastAsia"/>
          <w:lang w:val="en-US"/>
        </w:rPr>
      </w:pPr>
      <w:r w:rsidRPr="4B6D2C13">
        <w:rPr>
          <w:rStyle w:val="P-Keyword"/>
          <w:lang w:val="en-US"/>
        </w:rPr>
        <w:t>Us</w:t>
      </w:r>
      <w:r w:rsidR="002268E8">
        <w:rPr>
          <w:rStyle w:val="P-Keyword"/>
          <w:lang w:val="en-US"/>
        </w:rPr>
        <w:t>e</w:t>
      </w:r>
      <w:r w:rsidRPr="4B6D2C13">
        <w:rPr>
          <w:rStyle w:val="P-Keyword"/>
          <w:lang w:val="en-US"/>
        </w:rPr>
        <w:t xml:space="preserve"> built-in structures for representing time whenever possible</w:t>
      </w:r>
      <w:r w:rsidRPr="4B6D2C13">
        <w:rPr>
          <w:lang w:val="en-US"/>
        </w:rPr>
        <w:t xml:space="preserve">: Protocol Buffers </w:t>
      </w:r>
      <w:r w:rsidR="0024614E">
        <w:fldChar w:fldCharType="begin"/>
      </w:r>
      <w:r w:rsidR="0024614E">
        <w:instrText xml:space="preserve"> XE "serialization:best practices" </w:instrText>
      </w:r>
      <w:r w:rsidR="0024614E">
        <w:fldChar w:fldCharType="end"/>
      </w:r>
      <w:r w:rsidRPr="4B6D2C13">
        <w:rPr>
          <w:lang w:val="en-US"/>
        </w:rPr>
        <w:t xml:space="preserve">and some other serialization protocols provide built-in types for timestamps and durations. Taking Protocol Buffers as an example, having a </w:t>
      </w:r>
      <w:r w:rsidRPr="4B6D2C13">
        <w:rPr>
          <w:rStyle w:val="P-Code"/>
          <w:lang w:val="en-US"/>
        </w:rPr>
        <w:t>int timestamp</w:t>
      </w:r>
      <w:r w:rsidRPr="4B6D2C13">
        <w:rPr>
          <w:lang w:val="en-US"/>
        </w:rPr>
        <w:t xml:space="preserve"> filed would be considered a bad practice. The right approach would be to use </w:t>
      </w:r>
      <w:proofErr w:type="spellStart"/>
      <w:r w:rsidRPr="4B6D2C13">
        <w:rPr>
          <w:rStyle w:val="P-Code"/>
          <w:lang w:val="en-US"/>
        </w:rPr>
        <w:t>google.protobuf.Timestamp</w:t>
      </w:r>
      <w:proofErr w:type="spellEnd"/>
      <w:r w:rsidRPr="4B6D2C13">
        <w:rPr>
          <w:lang w:val="en-US"/>
        </w:rPr>
        <w:t>.</w:t>
      </w:r>
    </w:p>
    <w:p w14:paraId="3FC17A7B" w14:textId="3F8F3474" w:rsidR="0024614E" w:rsidRDefault="4B6D2C13" w:rsidP="0024614E">
      <w:pPr>
        <w:pStyle w:val="L-Bullets"/>
      </w:pPr>
      <w:r w:rsidRPr="4B6D2C13">
        <w:rPr>
          <w:rStyle w:val="P-Keyword"/>
          <w:lang w:val="en-US"/>
        </w:rPr>
        <w:t>Us</w:t>
      </w:r>
      <w:r w:rsidR="002268E8">
        <w:rPr>
          <w:rStyle w:val="P-Keyword"/>
          <w:lang w:val="en-US"/>
        </w:rPr>
        <w:t>e</w:t>
      </w:r>
      <w:r w:rsidRPr="4B6D2C13">
        <w:rPr>
          <w:rStyle w:val="P-Keyword"/>
          <w:lang w:val="en-US"/>
        </w:rPr>
        <w:t xml:space="preserve"> consistent naming</w:t>
      </w:r>
      <w:r w:rsidRPr="4B6D2C13">
        <w:rPr>
          <w:lang w:val="en-US"/>
        </w:rPr>
        <w:t xml:space="preserve">: </w:t>
      </w:r>
      <w:proofErr w:type="spellStart"/>
      <w:r w:rsidRPr="4B6D2C13">
        <w:rPr>
          <w:lang w:val="en-US"/>
        </w:rPr>
        <w:t>Opt</w:t>
      </w:r>
      <w:proofErr w:type="spellEnd"/>
      <w:r w:rsidRPr="4B6D2C13">
        <w:rPr>
          <w:lang w:val="en-US"/>
        </w:rPr>
        <w:t xml:space="preserve"> for using consistent naming in your schema files, similarly to your code.</w:t>
      </w:r>
    </w:p>
    <w:p w14:paraId="7C848F6E" w14:textId="73DC261F" w:rsidR="0024614E" w:rsidRPr="00A8246D" w:rsidRDefault="0024614E" w:rsidP="0024614E">
      <w:pPr>
        <w:pStyle w:val="L-Bullets"/>
      </w:pPr>
      <w:r w:rsidRPr="03930FCE">
        <w:rPr>
          <w:rStyle w:val="P-Keyword"/>
        </w:rPr>
        <w:t>Follow the official style guide</w:t>
      </w:r>
      <w:r w:rsidRPr="00A8246D">
        <w:t xml:space="preserve">: Get familiar with the official style guide if you are using a schema definition language, such as Thrift or Protocol Buffers. You can find the link to the official style guide for Protocol Buffers in the </w:t>
      </w:r>
      <w:r w:rsidRPr="006E21CC">
        <w:rPr>
          <w:rStyle w:val="P-Italics"/>
        </w:rPr>
        <w:t xml:space="preserve">Further </w:t>
      </w:r>
      <w:r>
        <w:rPr>
          <w:rStyle w:val="P-Italics"/>
        </w:rPr>
        <w:t>r</w:t>
      </w:r>
      <w:r w:rsidRPr="006E21CC">
        <w:rPr>
          <w:rStyle w:val="P-Italics"/>
        </w:rPr>
        <w:t>eading</w:t>
      </w:r>
      <w:r w:rsidRPr="00A8246D">
        <w:t xml:space="preserve"> section below.</w:t>
      </w:r>
    </w:p>
    <w:p w14:paraId="047F6B7F" w14:textId="77777777" w:rsidR="0024614E" w:rsidRDefault="4B6D2C13" w:rsidP="0024614E">
      <w:pPr>
        <w:pStyle w:val="P-Regular"/>
      </w:pPr>
      <w:r w:rsidRPr="4B6D2C13">
        <w:rPr>
          <w:lang w:val="en-US"/>
        </w:rPr>
        <w:t>This list provides some high-level recommendations applicable to all serialization protocols. For protocol-specific recommendations, follow the official documentation and check the popular open source projects to get some real-world code examples.</w:t>
      </w:r>
    </w:p>
    <w:p w14:paraId="274B9645" w14:textId="77777777" w:rsidR="0024614E" w:rsidRDefault="0024614E" w:rsidP="0024614E">
      <w:pPr>
        <w:pStyle w:val="H1-Section"/>
        <w:rPr>
          <w:bCs/>
          <w:szCs w:val="36"/>
        </w:rPr>
      </w:pPr>
      <w:r w:rsidRPr="7FF036D2">
        <w:rPr>
          <w:bCs/>
          <w:szCs w:val="36"/>
        </w:rPr>
        <w:t>Summary</w:t>
      </w:r>
    </w:p>
    <w:p w14:paraId="19D09236" w14:textId="77777777" w:rsidR="0024614E" w:rsidRDefault="0024614E" w:rsidP="0024614E">
      <w:pPr>
        <w:pStyle w:val="P-Regular"/>
      </w:pPr>
      <w:r>
        <w:t xml:space="preserve">In this chapter, we covered the basics of serialization and illustrated how our data structures could be encoded using various serialization protocols, including XML, JSON, and Protocol Buffers. You learned about the differences between the most popular serialization protocols and their main advantages and disadvantages. </w:t>
      </w:r>
    </w:p>
    <w:p w14:paraId="7185DD7B" w14:textId="56B80206" w:rsidR="0024614E" w:rsidRDefault="0024614E" w:rsidP="0024614E">
      <w:pPr>
        <w:pStyle w:val="P-Regular"/>
      </w:pPr>
      <w:r>
        <w:t xml:space="preserve">We </w:t>
      </w:r>
      <w:r w:rsidR="002268E8">
        <w:t xml:space="preserve">also </w:t>
      </w:r>
      <w:r>
        <w:t xml:space="preserve">covered the basics of Protocol Buffers </w:t>
      </w:r>
      <w:r w:rsidR="002268E8">
        <w:t xml:space="preserve">serialization format </w:t>
      </w:r>
      <w:r>
        <w:t xml:space="preserve">and showed how to define custom data structures in its schema definition language. </w:t>
      </w:r>
      <w:r w:rsidR="002268E8">
        <w:t>W</w:t>
      </w:r>
      <w:r>
        <w:t xml:space="preserve">e used the example code to illustrate how to generate the schema files for the Go language. Finally, we </w:t>
      </w:r>
      <w:r w:rsidR="002268E8">
        <w:t>compared the performance</w:t>
      </w:r>
      <w:r>
        <w:t xml:space="preserve"> </w:t>
      </w:r>
      <w:r w:rsidR="002268E8">
        <w:t xml:space="preserve">of </w:t>
      </w:r>
      <w:r>
        <w:t>XML, JSON, and Protocol Buffers</w:t>
      </w:r>
      <w:r w:rsidR="002268E8">
        <w:t xml:space="preserve"> </w:t>
      </w:r>
      <w:commentRangeStart w:id="68"/>
      <w:commentRangeStart w:id="69"/>
      <w:r w:rsidR="002268E8">
        <w:t>formats</w:t>
      </w:r>
      <w:commentRangeEnd w:id="68"/>
      <w:r w:rsidR="000D3EBE">
        <w:rPr>
          <w:rStyle w:val="CommentReference"/>
          <w:rFonts w:eastAsiaTheme="minorHAnsi"/>
          <w:lang w:val="en-US"/>
        </w:rPr>
        <w:commentReference w:id="68"/>
      </w:r>
      <w:commentRangeEnd w:id="69"/>
      <w:r w:rsidR="00CE6987">
        <w:rPr>
          <w:rStyle w:val="CommentReference"/>
          <w:rFonts w:eastAsiaTheme="minorHAnsi"/>
          <w:lang w:val="en-US"/>
        </w:rPr>
        <w:commentReference w:id="69"/>
      </w:r>
      <w:ins w:id="70" w:author="Alexander Shuiskov" w:date="2025-04-02T10:52:00Z" w16du:dateUtc="2025-04-02T05:52:00Z">
        <w:r w:rsidR="00CE6987">
          <w:t>, and discussed some common data serialization best practices</w:t>
        </w:r>
      </w:ins>
      <w:r>
        <w:t>.</w:t>
      </w:r>
    </w:p>
    <w:p w14:paraId="378EBCE8" w14:textId="6FFD52B4" w:rsidR="0024614E" w:rsidRDefault="36BBEAC0" w:rsidP="0024614E">
      <w:pPr>
        <w:pStyle w:val="P-Regular"/>
      </w:pPr>
      <w:r w:rsidRPr="36BBEAC0">
        <w:rPr>
          <w:lang w:val="en-US"/>
        </w:rPr>
        <w:lastRenderedPageBreak/>
        <w:t xml:space="preserve">In the next chapter, we are going to demonstrate how to use Protocol Buffers-based serialization for communication between services. </w:t>
      </w:r>
    </w:p>
    <w:p w14:paraId="79F1E878" w14:textId="77777777" w:rsidR="0024614E" w:rsidRDefault="0024614E" w:rsidP="0024614E">
      <w:pPr>
        <w:pStyle w:val="H1-Section"/>
        <w:rPr>
          <w:bCs/>
          <w:szCs w:val="36"/>
        </w:rPr>
      </w:pPr>
      <w:r w:rsidRPr="7FF036D2">
        <w:rPr>
          <w:bCs/>
          <w:szCs w:val="36"/>
        </w:rPr>
        <w:t xml:space="preserve">Further </w:t>
      </w:r>
      <w:r>
        <w:rPr>
          <w:bCs/>
          <w:szCs w:val="36"/>
        </w:rPr>
        <w:t>r</w:t>
      </w:r>
      <w:r w:rsidRPr="7FF036D2">
        <w:rPr>
          <w:bCs/>
          <w:szCs w:val="36"/>
        </w:rPr>
        <w:t>eading</w:t>
      </w:r>
    </w:p>
    <w:p w14:paraId="1F2A566B" w14:textId="77777777" w:rsidR="00CE6987" w:rsidRPr="00A8246D" w:rsidDel="00CE6987" w:rsidRDefault="00CE6987" w:rsidP="00CE6987">
      <w:pPr>
        <w:pStyle w:val="L-Bullets"/>
        <w:rPr>
          <w:del w:id="71" w:author="Alexander Shuiskov" w:date="2025-04-02T10:52:00Z" w16du:dateUtc="2025-04-02T05:52:00Z"/>
          <w:moveTo w:id="72" w:author="Alexander Shuiskov" w:date="2025-04-02T10:52:00Z" w16du:dateUtc="2025-04-02T05:52:00Z"/>
          <w:rStyle w:val="P-URL"/>
        </w:rPr>
      </w:pPr>
      <w:moveToRangeStart w:id="73" w:author="Alexander Shuiskov" w:date="2025-04-02T10:52:00Z" w:name="move194483577"/>
      <w:moveTo w:id="74" w:author="Alexander Shuiskov" w:date="2025-04-02T10:52:00Z" w16du:dateUtc="2025-04-02T05:52:00Z">
        <w:r w:rsidRPr="00C105B0">
          <w:rPr>
            <w:rStyle w:val="P-Italics"/>
          </w:rPr>
          <w:t>Comparison of serialization formats</w:t>
        </w:r>
        <w:r w:rsidRPr="00A8246D">
          <w:t xml:space="preserve">: </w:t>
        </w:r>
        <w:r w:rsidRPr="03930FCE">
          <w:rPr>
            <w:rStyle w:val="P-URL"/>
          </w:rPr>
          <w:t>https://en.wikipedia.org/wiki/Comparison_of_data-serialization_formats</w:t>
        </w:r>
      </w:moveTo>
    </w:p>
    <w:moveToRangeEnd w:id="73"/>
    <w:p w14:paraId="5B2D00CC" w14:textId="77777777" w:rsidR="00CE6987" w:rsidRPr="00CE6987" w:rsidRDefault="00CE6987" w:rsidP="00CE6987">
      <w:pPr>
        <w:pStyle w:val="L-Bullets"/>
        <w:rPr>
          <w:ins w:id="75" w:author="Alexander Shuiskov" w:date="2025-04-02T10:52:00Z" w16du:dateUtc="2025-04-02T05:52:00Z"/>
          <w:rStyle w:val="P-Italics"/>
          <w:rFonts w:asciiTheme="minorHAnsi" w:eastAsiaTheme="minorEastAsia" w:hAnsiTheme="minorHAnsi"/>
          <w:i w:val="0"/>
          <w:shd w:val="clear" w:color="auto" w:fill="auto"/>
          <w:rPrChange w:id="76" w:author="Alexander Shuiskov" w:date="2025-04-02T10:52:00Z" w16du:dateUtc="2025-04-02T05:52:00Z">
            <w:rPr>
              <w:ins w:id="77" w:author="Alexander Shuiskov" w:date="2025-04-02T10:52:00Z" w16du:dateUtc="2025-04-02T05:52:00Z"/>
              <w:rStyle w:val="P-Italics"/>
            </w:rPr>
          </w:rPrChange>
        </w:rPr>
      </w:pPr>
    </w:p>
    <w:p w14:paraId="50703BC7" w14:textId="31E28C4C" w:rsidR="0024614E" w:rsidRDefault="0024614E" w:rsidP="0024614E">
      <w:pPr>
        <w:pStyle w:val="L-Bullets"/>
        <w:rPr>
          <w:rFonts w:eastAsiaTheme="minorEastAsia"/>
        </w:rPr>
      </w:pPr>
      <w:r w:rsidRPr="00C105B0">
        <w:rPr>
          <w:rStyle w:val="P-Italics"/>
        </w:rPr>
        <w:t>The Protocol Buffers documentation</w:t>
      </w:r>
      <w:r w:rsidRPr="00A8246D">
        <w:t xml:space="preserve">: </w:t>
      </w:r>
      <w:hyperlink r:id="rId13">
        <w:r w:rsidRPr="7FF036D2">
          <w:rPr>
            <w:rStyle w:val="P-URL"/>
          </w:rPr>
          <w:t>https://developers.google.com/protocol-buffers</w:t>
        </w:r>
      </w:hyperlink>
    </w:p>
    <w:p w14:paraId="7CB2289E" w14:textId="74F75184" w:rsidR="0024614E" w:rsidRPr="00A8246D" w:rsidDel="00CE6987" w:rsidRDefault="0024614E" w:rsidP="0024614E">
      <w:pPr>
        <w:pStyle w:val="L-Bullets"/>
        <w:rPr>
          <w:moveFrom w:id="78" w:author="Alexander Shuiskov" w:date="2025-04-02T10:52:00Z" w16du:dateUtc="2025-04-02T05:52:00Z"/>
          <w:rStyle w:val="P-URL"/>
        </w:rPr>
      </w:pPr>
      <w:moveFromRangeStart w:id="79" w:author="Alexander Shuiskov" w:date="2025-04-02T10:52:00Z" w:name="move194483577"/>
      <w:moveFrom w:id="80" w:author="Alexander Shuiskov" w:date="2025-04-02T10:52:00Z" w16du:dateUtc="2025-04-02T05:52:00Z">
        <w:r w:rsidRPr="00C105B0" w:rsidDel="00CE6987">
          <w:rPr>
            <w:rStyle w:val="P-Italics"/>
          </w:rPr>
          <w:t>Comparison of serialization formats</w:t>
        </w:r>
        <w:r w:rsidRPr="00A8246D" w:rsidDel="00CE6987">
          <w:t xml:space="preserve">: </w:t>
        </w:r>
        <w:r w:rsidRPr="03930FCE" w:rsidDel="00CE6987">
          <w:rPr>
            <w:rStyle w:val="P-URL"/>
          </w:rPr>
          <w:t>https://en.wikipedia.org/wiki/Comparison_of_data-serialization_formats</w:t>
        </w:r>
      </w:moveFrom>
    </w:p>
    <w:moveFromRangeEnd w:id="79"/>
    <w:p w14:paraId="1373EA50" w14:textId="645AA46C" w:rsidR="00893CBF" w:rsidRPr="00893CBF" w:rsidRDefault="0024614E" w:rsidP="00337CC7">
      <w:pPr>
        <w:pStyle w:val="L-Bullets"/>
      </w:pPr>
      <w:r w:rsidRPr="00C105B0">
        <w:rPr>
          <w:rStyle w:val="P-Italics"/>
        </w:rPr>
        <w:t>The Protocol Buffers official style guide</w:t>
      </w:r>
      <w:r w:rsidRPr="00A8246D">
        <w:t xml:space="preserve">: </w:t>
      </w:r>
      <w:r w:rsidRPr="03930FCE">
        <w:rPr>
          <w:rStyle w:val="P-URL"/>
        </w:rPr>
        <w:t>https://developers.google.com/protocol-buffers/docs/style</w:t>
      </w:r>
    </w:p>
    <w:sectPr w:rsidR="00893CBF" w:rsidRPr="00893CBF"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epayan Bhattacharjee" w:date="2025-03-26T13:05:00Z" w:initials="DB">
    <w:p w14:paraId="353B3B03" w14:textId="77777777" w:rsidR="0028228C" w:rsidRDefault="0028228C" w:rsidP="0028228C">
      <w:pPr>
        <w:pStyle w:val="CommentText"/>
      </w:pPr>
      <w:r>
        <w:rPr>
          <w:rStyle w:val="CommentReference"/>
        </w:rPr>
        <w:annotationRef/>
      </w:r>
      <w:r>
        <w:t>Alexander, this link is not working. I think the chapter folders are not created yet under this repo. Could you please check and update the repo? This goes for the other chapters as well.</w:t>
      </w:r>
    </w:p>
  </w:comment>
  <w:comment w:id="1" w:author="Alexander Shuiskov" w:date="2025-04-02T10:20:00Z" w:initials="AS">
    <w:p w14:paraId="03953ACF" w14:textId="77777777" w:rsidR="007041B9" w:rsidRDefault="007041B9" w:rsidP="007041B9">
      <w:r>
        <w:rPr>
          <w:rStyle w:val="CommentReference"/>
        </w:rPr>
        <w:annotationRef/>
      </w:r>
      <w:r>
        <w:rPr>
          <w:sz w:val="20"/>
          <w:szCs w:val="20"/>
        </w:rPr>
        <w:t>Done</w:t>
      </w:r>
    </w:p>
  </w:comment>
  <w:comment w:id="17" w:author="Guest User" w:date="2025-01-21T21:00:00Z" w:initials="GU">
    <w:p w14:paraId="36715992" w14:textId="699C3BFB" w:rsidR="00FA0D29" w:rsidRDefault="00000000">
      <w:pPr>
        <w:pStyle w:val="CommentText"/>
      </w:pPr>
      <w:r>
        <w:rPr>
          <w:rStyle w:val="CommentReference"/>
        </w:rPr>
        <w:annotationRef/>
      </w:r>
      <w:r w:rsidRPr="25468403">
        <w:t>usually into strings. Both redis and etcd expect key value pairs of string &lt;&gt; string</w:t>
      </w:r>
    </w:p>
  </w:comment>
  <w:comment w:id="18" w:author="Alexander Shuiskov" w:date="2025-04-02T10:25:00Z" w:initials="AS">
    <w:p w14:paraId="06D79CC8" w14:textId="77777777" w:rsidR="007041B9" w:rsidRDefault="007041B9" w:rsidP="007041B9">
      <w:r>
        <w:rPr>
          <w:rStyle w:val="CommentReference"/>
        </w:rPr>
        <w:annotationRef/>
      </w:r>
      <w:r>
        <w:rPr>
          <w:sz w:val="20"/>
          <w:szCs w:val="20"/>
        </w:rPr>
        <w:t>Added clarification</w:t>
      </w:r>
    </w:p>
  </w:comment>
  <w:comment w:id="19" w:author="Guest User" w:date="2025-01-21T23:03:00Z" w:initials="GU">
    <w:p w14:paraId="70555268" w14:textId="5BDD38F5" w:rsidR="00FA0D29" w:rsidRDefault="00000000">
      <w:pPr>
        <w:pStyle w:val="CommentText"/>
      </w:pPr>
      <w:r>
        <w:rPr>
          <w:rStyle w:val="CommentReference"/>
        </w:rPr>
        <w:annotationRef/>
      </w:r>
      <w:r w:rsidRPr="7020F4AA">
        <w:t>I think there is a larger point here. In that popular encodings allow for a standard way for services of different language to communicate with each other. i.e a javscript node service can communicate with. c++ server</w:t>
      </w:r>
    </w:p>
  </w:comment>
  <w:comment w:id="20" w:author="Deepayan Bhattacharjee" w:date="2025-03-26T12:48:00Z" w:initials="DB">
    <w:p w14:paraId="58276A53" w14:textId="77777777" w:rsidR="00272C1F" w:rsidRDefault="00272C1F" w:rsidP="00272C1F">
      <w:pPr>
        <w:pStyle w:val="CommentText"/>
      </w:pPr>
      <w:r>
        <w:rPr>
          <w:rStyle w:val="CommentReference"/>
        </w:rPr>
        <w:annotationRef/>
      </w:r>
      <w:r>
        <w:t>Can we include this point here?</w:t>
      </w:r>
    </w:p>
  </w:comment>
  <w:comment w:id="21" w:author="Alexander Shuiskov" w:date="2025-04-02T10:41:00Z" w:initials="AS">
    <w:p w14:paraId="222FBA27" w14:textId="77777777" w:rsidR="00A06D67" w:rsidRDefault="00A06D67" w:rsidP="00A06D67">
      <w:r>
        <w:rPr>
          <w:rStyle w:val="CommentReference"/>
        </w:rPr>
        <w:annotationRef/>
      </w:r>
      <w:r>
        <w:rPr>
          <w:sz w:val="20"/>
          <w:szCs w:val="20"/>
        </w:rPr>
        <w:t>Added</w:t>
      </w:r>
    </w:p>
  </w:comment>
  <w:comment w:id="24" w:author="Guest User" w:date="2025-01-21T23:01:00Z" w:initials="GU">
    <w:p w14:paraId="57202C10" w14:textId="3E777C26" w:rsidR="00FA0D29" w:rsidRDefault="00000000">
      <w:pPr>
        <w:pStyle w:val="CommentText"/>
      </w:pPr>
      <w:r>
        <w:rPr>
          <w:rStyle w:val="CommentReference"/>
        </w:rPr>
        <w:annotationRef/>
      </w:r>
      <w:r w:rsidRPr="63A78C52">
        <w:t>might be good to include why it was so widely used given how large and ineffecient it was</w:t>
      </w:r>
    </w:p>
    <w:p w14:paraId="1FE0206C" w14:textId="1C80A775" w:rsidR="00FA0D29" w:rsidRDefault="00FA0D29">
      <w:pPr>
        <w:pStyle w:val="CommentText"/>
      </w:pPr>
    </w:p>
    <w:p w14:paraId="10956EE2" w14:textId="12ED9ADB" w:rsidR="00FA0D29" w:rsidRDefault="00000000">
      <w:pPr>
        <w:pStyle w:val="CommentText"/>
      </w:pPr>
      <w:r w:rsidRPr="558E3A5D">
        <w:t>(could just be that it was the best at the time in the industry)</w:t>
      </w:r>
    </w:p>
  </w:comment>
  <w:comment w:id="31" w:author="Guest User" w:date="2025-01-21T23:17:00Z" w:initials="GU">
    <w:p w14:paraId="1A3A78D5" w14:textId="74C38462" w:rsidR="00FA0D29" w:rsidRDefault="00000000">
      <w:pPr>
        <w:pStyle w:val="CommentText"/>
      </w:pPr>
      <w:r>
        <w:rPr>
          <w:rStyle w:val="CommentReference"/>
        </w:rPr>
        <w:annotationRef/>
      </w:r>
      <w:r w:rsidRPr="3168AD77">
        <w:t>is there a benchmarking index?</w:t>
      </w:r>
    </w:p>
  </w:comment>
  <w:comment w:id="32" w:author="Alexander Shuiskov" w:date="2025-04-02T10:47:00Z" w:initials="AS">
    <w:p w14:paraId="507600BC" w14:textId="77777777" w:rsidR="00CE6987" w:rsidRDefault="00CE6987" w:rsidP="00CE6987">
      <w:r>
        <w:rPr>
          <w:rStyle w:val="CommentReference"/>
        </w:rPr>
        <w:annotationRef/>
      </w:r>
      <w:r>
        <w:rPr>
          <w:sz w:val="20"/>
          <w:szCs w:val="20"/>
        </w:rPr>
        <w:t>Added a clarification - we'll benchmark the sizes and speed in the following section</w:t>
      </w:r>
    </w:p>
  </w:comment>
  <w:comment w:id="33" w:author="Guest User" w:date="2025-01-21T23:20:00Z" w:initials="GU">
    <w:p w14:paraId="5A261B67" w14:textId="207676F7" w:rsidR="00FA0D29" w:rsidRDefault="00000000">
      <w:pPr>
        <w:pStyle w:val="CommentText"/>
      </w:pPr>
      <w:r>
        <w:rPr>
          <w:rStyle w:val="CommentReference"/>
        </w:rPr>
        <w:annotationRef/>
      </w:r>
      <w:r w:rsidRPr="57996A4A">
        <w:t>given this book is called microservices, it might be worth noting a distinction here between a service as a binary unit, and a service in providing a group of rpc methods</w:t>
      </w:r>
    </w:p>
    <w:p w14:paraId="696E2744" w14:textId="5D0A69F0" w:rsidR="00FA0D29" w:rsidRDefault="00FA0D29">
      <w:pPr>
        <w:pStyle w:val="CommentText"/>
      </w:pPr>
    </w:p>
  </w:comment>
  <w:comment w:id="34" w:author="Guest User" w:date="2025-01-21T23:23:00Z" w:initials="GU">
    <w:p w14:paraId="69FBE9BC" w14:textId="17FD152D" w:rsidR="00FA0D29" w:rsidRDefault="00000000">
      <w:pPr>
        <w:pStyle w:val="CommentText"/>
      </w:pPr>
      <w:r>
        <w:rPr>
          <w:rStyle w:val="CommentReference"/>
        </w:rPr>
        <w:annotationRef/>
      </w:r>
      <w:r w:rsidRPr="3768F030">
        <w:t xml:space="preserve">Is this specific to Avro the transport, or just happens to be a by product of the fact that Avro is mostly used in kafka communication, and kafka brokers usually allow multiple versions of schemas in registry. </w:t>
      </w:r>
    </w:p>
    <w:p w14:paraId="7E558853" w14:textId="5320DB3B" w:rsidR="00FA0D29" w:rsidRDefault="00FA0D29">
      <w:pPr>
        <w:pStyle w:val="CommentText"/>
      </w:pPr>
    </w:p>
    <w:p w14:paraId="7DD7E969" w14:textId="27EB560C" w:rsidR="00FA0D29" w:rsidRDefault="00000000">
      <w:pPr>
        <w:pStyle w:val="CommentText"/>
      </w:pPr>
      <w:r w:rsidRPr="26E28F91">
        <w:t>All that is to say, couldn't thrift / proto files do the same thing?</w:t>
      </w:r>
    </w:p>
  </w:comment>
  <w:comment w:id="35" w:author="Alexander Shuiskov" w:date="2025-04-02T10:49:00Z" w:initials="AS">
    <w:p w14:paraId="01C22D50" w14:textId="77777777" w:rsidR="00CE6987" w:rsidRDefault="00CE6987" w:rsidP="00CE6987">
      <w:r>
        <w:rPr>
          <w:rStyle w:val="CommentReference"/>
        </w:rPr>
        <w:annotationRef/>
      </w:r>
      <w:r>
        <w:rPr>
          <w:sz w:val="20"/>
          <w:szCs w:val="20"/>
        </w:rPr>
        <w:t>It's specific to Avro itself - a feature.</w:t>
      </w:r>
    </w:p>
    <w:p w14:paraId="744A1BF7" w14:textId="77777777" w:rsidR="00CE6987" w:rsidRDefault="00CE6987" w:rsidP="00CE6987">
      <w:r>
        <w:rPr>
          <w:sz w:val="20"/>
          <w:szCs w:val="20"/>
        </w:rPr>
        <w:t>(i dont think we need to add any extra comments to text itself)</w:t>
      </w:r>
    </w:p>
  </w:comment>
  <w:comment w:id="37" w:author="Guest User" w:date="2025-01-21T23:24:00Z" w:initials="GU">
    <w:p w14:paraId="15C54385" w14:textId="6D0A4341" w:rsidR="00FA0D29" w:rsidRDefault="00000000">
      <w:pPr>
        <w:pStyle w:val="CommentText"/>
      </w:pPr>
      <w:r>
        <w:rPr>
          <w:rStyle w:val="CommentReference"/>
        </w:rPr>
        <w:annotationRef/>
      </w:r>
      <w:r w:rsidRPr="74F9B5C3">
        <w:t>thrift and proto also have automatic stub generation (per language), to both encode (send data) and decode (when receiving data)</w:t>
      </w:r>
    </w:p>
    <w:p w14:paraId="3A20EE56" w14:textId="7AC2FA24" w:rsidR="00FA0D29" w:rsidRDefault="00FA0D29">
      <w:pPr>
        <w:pStyle w:val="CommentText"/>
      </w:pPr>
    </w:p>
  </w:comment>
  <w:comment w:id="58" w:author="Guest User" w:date="2025-01-21T23:39:00Z" w:initials="GU">
    <w:p w14:paraId="7AAAEB72" w14:textId="2C1E5604" w:rsidR="00FA0D29" w:rsidRDefault="00000000">
      <w:pPr>
        <w:pStyle w:val="CommentText"/>
      </w:pPr>
      <w:r>
        <w:rPr>
          <w:rStyle w:val="CommentReference"/>
        </w:rPr>
        <w:annotationRef/>
      </w:r>
      <w:r w:rsidRPr="56931612">
        <w:t>might be worth including a section on why protobuf makes everything an optional field</w:t>
      </w:r>
    </w:p>
  </w:comment>
  <w:comment w:id="59" w:author="Deepayan Bhattacharjee" w:date="2025-03-26T12:50:00Z" w:initials="DB">
    <w:p w14:paraId="0DB3DC03" w14:textId="77777777" w:rsidR="009F464C" w:rsidRDefault="009F464C" w:rsidP="009F464C">
      <w:pPr>
        <w:pStyle w:val="CommentText"/>
      </w:pPr>
      <w:r>
        <w:rPr>
          <w:rStyle w:val="CommentReference"/>
        </w:rPr>
        <w:annotationRef/>
      </w:r>
      <w:r>
        <w:t>I like Sadman’s suggestion here. Could you include that info under the ‘using protocol buffers’ section?</w:t>
      </w:r>
    </w:p>
  </w:comment>
  <w:comment w:id="60" w:author="Alexander Shuiskov" w:date="2025-04-02T10:57:00Z" w:initials="AS">
    <w:p w14:paraId="685D8546" w14:textId="77777777" w:rsidR="005B31F3" w:rsidRDefault="005B31F3" w:rsidP="005B31F3">
      <w:r>
        <w:rPr>
          <w:rStyle w:val="CommentReference"/>
        </w:rPr>
        <w:annotationRef/>
      </w:r>
      <w:r>
        <w:rPr>
          <w:sz w:val="20"/>
          <w:szCs w:val="20"/>
        </w:rPr>
        <w:t>Added</w:t>
      </w:r>
    </w:p>
  </w:comment>
  <w:comment w:id="63" w:author="Deepayan Bhattacharjee" w:date="2025-03-26T12:55:00Z" w:initials="DB">
    <w:p w14:paraId="26457514" w14:textId="318A2EF5" w:rsidR="00993C90" w:rsidRDefault="00993C90" w:rsidP="00993C90">
      <w:pPr>
        <w:pStyle w:val="CommentText"/>
      </w:pPr>
      <w:r>
        <w:rPr>
          <w:rStyle w:val="CommentReference"/>
        </w:rPr>
        <w:annotationRef/>
      </w:r>
      <w:r>
        <w:t>Could you elaborate a little bit here? Something like, what is meant by efficient decisions, what could happen if these best practices are not followed, etc.</w:t>
      </w:r>
    </w:p>
  </w:comment>
  <w:comment w:id="68" w:author="Deepayan Bhattacharjee" w:date="2025-03-26T12:53:00Z" w:initials="DB">
    <w:p w14:paraId="3C6D2256" w14:textId="5AB8DBBC" w:rsidR="000D3EBE" w:rsidRDefault="000D3EBE" w:rsidP="000D3EBE">
      <w:pPr>
        <w:pStyle w:val="CommentText"/>
      </w:pPr>
      <w:r>
        <w:rPr>
          <w:rStyle w:val="CommentReference"/>
        </w:rPr>
        <w:annotationRef/>
      </w:r>
      <w:r>
        <w:t>Is it worth mentioning the section on serialization best practices in this summary?</w:t>
      </w:r>
    </w:p>
  </w:comment>
  <w:comment w:id="69" w:author="Alexander Shuiskov" w:date="2025-04-02T10:52:00Z" w:initials="AS">
    <w:p w14:paraId="5CE80C5B" w14:textId="77777777" w:rsidR="00CE6987" w:rsidRDefault="00CE6987" w:rsidP="00CE6987">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3B3B03" w15:done="0"/>
  <w15:commentEx w15:paraId="03953ACF" w15:paraIdParent="353B3B03" w15:done="0"/>
  <w15:commentEx w15:paraId="36715992" w15:done="0"/>
  <w15:commentEx w15:paraId="06D79CC8" w15:paraIdParent="36715992" w15:done="0"/>
  <w15:commentEx w15:paraId="70555268" w15:done="0"/>
  <w15:commentEx w15:paraId="58276A53" w15:paraIdParent="70555268" w15:done="0"/>
  <w15:commentEx w15:paraId="222FBA27" w15:paraIdParent="70555268" w15:done="0"/>
  <w15:commentEx w15:paraId="10956EE2" w15:done="0"/>
  <w15:commentEx w15:paraId="1A3A78D5" w15:done="0"/>
  <w15:commentEx w15:paraId="507600BC" w15:paraIdParent="1A3A78D5" w15:done="0"/>
  <w15:commentEx w15:paraId="696E2744" w15:done="0"/>
  <w15:commentEx w15:paraId="7DD7E969" w15:done="0"/>
  <w15:commentEx w15:paraId="744A1BF7" w15:paraIdParent="7DD7E969" w15:done="0"/>
  <w15:commentEx w15:paraId="3A20EE56" w15:done="0"/>
  <w15:commentEx w15:paraId="7AAAEB72" w15:done="0"/>
  <w15:commentEx w15:paraId="0DB3DC03" w15:paraIdParent="7AAAEB72" w15:done="0"/>
  <w15:commentEx w15:paraId="685D8546" w15:paraIdParent="7AAAEB72" w15:done="0"/>
  <w15:commentEx w15:paraId="26457514" w15:done="0"/>
  <w15:commentEx w15:paraId="3C6D2256" w15:done="0"/>
  <w15:commentEx w15:paraId="5CE80C5B" w15:paraIdParent="3C6D2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FE44B0" w16cex:dateUtc="2025-03-26T07:35:00Z"/>
  <w16cex:commentExtensible w16cex:durableId="61602726" w16cex:dateUtc="2025-04-02T05:20:00Z"/>
  <w16cex:commentExtensible w16cex:durableId="120D988E" w16cex:dateUtc="2025-01-22T02:00:00Z"/>
  <w16cex:commentExtensible w16cex:durableId="07EB68CC" w16cex:dateUtc="2025-04-02T05:25:00Z"/>
  <w16cex:commentExtensible w16cex:durableId="556B2ACF" w16cex:dateUtc="2025-01-22T04:03:00Z"/>
  <w16cex:commentExtensible w16cex:durableId="71BC7F2F" w16cex:dateUtc="2025-03-26T07:18:00Z"/>
  <w16cex:commentExtensible w16cex:durableId="3C8654A2" w16cex:dateUtc="2025-04-02T05:41:00Z"/>
  <w16cex:commentExtensible w16cex:durableId="5A044ED4" w16cex:dateUtc="2025-01-22T04:01:00Z"/>
  <w16cex:commentExtensible w16cex:durableId="10C26B40" w16cex:dateUtc="2025-01-22T04:17:00Z"/>
  <w16cex:commentExtensible w16cex:durableId="39C4BA9B" w16cex:dateUtc="2025-04-02T05:47:00Z"/>
  <w16cex:commentExtensible w16cex:durableId="1A0F44C6" w16cex:dateUtc="2025-01-22T04:20:00Z"/>
  <w16cex:commentExtensible w16cex:durableId="5D010D4C" w16cex:dateUtc="2025-01-22T04:23:00Z"/>
  <w16cex:commentExtensible w16cex:durableId="082113F0" w16cex:dateUtc="2025-04-02T05:49:00Z"/>
  <w16cex:commentExtensible w16cex:durableId="44230FF1" w16cex:dateUtc="2025-01-22T04:24:00Z"/>
  <w16cex:commentExtensible w16cex:durableId="250ECE2B" w16cex:dateUtc="2025-01-22T04:39:00Z"/>
  <w16cex:commentExtensible w16cex:durableId="78414E08" w16cex:dateUtc="2025-03-26T07:20:00Z"/>
  <w16cex:commentExtensible w16cex:durableId="06382530" w16cex:dateUtc="2025-04-02T05:57:00Z"/>
  <w16cex:commentExtensible w16cex:durableId="161E4D18" w16cex:dateUtc="2025-03-26T07:25:00Z"/>
  <w16cex:commentExtensible w16cex:durableId="52D9C24E" w16cex:dateUtc="2025-03-26T07:23:00Z"/>
  <w16cex:commentExtensible w16cex:durableId="4877A3F7" w16cex:dateUtc="2025-04-02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3B3B03" w16cid:durableId="5DFE44B0"/>
  <w16cid:commentId w16cid:paraId="03953ACF" w16cid:durableId="61602726"/>
  <w16cid:commentId w16cid:paraId="36715992" w16cid:durableId="120D988E"/>
  <w16cid:commentId w16cid:paraId="06D79CC8" w16cid:durableId="07EB68CC"/>
  <w16cid:commentId w16cid:paraId="70555268" w16cid:durableId="556B2ACF"/>
  <w16cid:commentId w16cid:paraId="58276A53" w16cid:durableId="71BC7F2F"/>
  <w16cid:commentId w16cid:paraId="222FBA27" w16cid:durableId="3C8654A2"/>
  <w16cid:commentId w16cid:paraId="10956EE2" w16cid:durableId="5A044ED4"/>
  <w16cid:commentId w16cid:paraId="1A3A78D5" w16cid:durableId="10C26B40"/>
  <w16cid:commentId w16cid:paraId="507600BC" w16cid:durableId="39C4BA9B"/>
  <w16cid:commentId w16cid:paraId="696E2744" w16cid:durableId="1A0F44C6"/>
  <w16cid:commentId w16cid:paraId="7DD7E969" w16cid:durableId="5D010D4C"/>
  <w16cid:commentId w16cid:paraId="744A1BF7" w16cid:durableId="082113F0"/>
  <w16cid:commentId w16cid:paraId="3A20EE56" w16cid:durableId="44230FF1"/>
  <w16cid:commentId w16cid:paraId="7AAAEB72" w16cid:durableId="250ECE2B"/>
  <w16cid:commentId w16cid:paraId="0DB3DC03" w16cid:durableId="78414E08"/>
  <w16cid:commentId w16cid:paraId="685D8546" w16cid:durableId="06382530"/>
  <w16cid:commentId w16cid:paraId="26457514" w16cid:durableId="161E4D18"/>
  <w16cid:commentId w16cid:paraId="3C6D2256" w16cid:durableId="52D9C24E"/>
  <w16cid:commentId w16cid:paraId="5CE80C5B" w16cid:durableId="4877A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3" w15:restartNumberingAfterBreak="0">
    <w:nsid w:val="0A0F2FB6"/>
    <w:multiLevelType w:val="hybridMultilevel"/>
    <w:tmpl w:val="C48479F6"/>
    <w:lvl w:ilvl="0" w:tplc="62F23BA6">
      <w:start w:val="1"/>
      <w:numFmt w:val="bullet"/>
      <w:lvlText w:val=""/>
      <w:lvlJc w:val="left"/>
      <w:pPr>
        <w:ind w:left="717" w:hanging="360"/>
      </w:pPr>
      <w:rPr>
        <w:rFonts w:ascii="Symbol" w:hAnsi="Symbol" w:hint="default"/>
      </w:rPr>
    </w:lvl>
    <w:lvl w:ilvl="1" w:tplc="B302F25E">
      <w:start w:val="1"/>
      <w:numFmt w:val="bullet"/>
      <w:lvlText w:val="o"/>
      <w:lvlJc w:val="left"/>
      <w:pPr>
        <w:ind w:left="1440" w:hanging="360"/>
      </w:pPr>
      <w:rPr>
        <w:rFonts w:ascii="Courier New" w:hAnsi="Courier New" w:hint="default"/>
      </w:rPr>
    </w:lvl>
    <w:lvl w:ilvl="2" w:tplc="83140CE6">
      <w:start w:val="1"/>
      <w:numFmt w:val="bullet"/>
      <w:lvlText w:val=""/>
      <w:lvlJc w:val="left"/>
      <w:pPr>
        <w:ind w:left="2160" w:hanging="360"/>
      </w:pPr>
      <w:rPr>
        <w:rFonts w:ascii="Wingdings" w:hAnsi="Wingdings" w:hint="default"/>
      </w:rPr>
    </w:lvl>
    <w:lvl w:ilvl="3" w:tplc="4AC6E4C2">
      <w:start w:val="1"/>
      <w:numFmt w:val="bullet"/>
      <w:lvlText w:val=""/>
      <w:lvlJc w:val="left"/>
      <w:pPr>
        <w:ind w:left="2880" w:hanging="360"/>
      </w:pPr>
      <w:rPr>
        <w:rFonts w:ascii="Symbol" w:hAnsi="Symbol" w:hint="default"/>
      </w:rPr>
    </w:lvl>
    <w:lvl w:ilvl="4" w:tplc="82A8E008">
      <w:start w:val="1"/>
      <w:numFmt w:val="bullet"/>
      <w:lvlText w:val="o"/>
      <w:lvlJc w:val="left"/>
      <w:pPr>
        <w:ind w:left="3600" w:hanging="360"/>
      </w:pPr>
      <w:rPr>
        <w:rFonts w:ascii="Courier New" w:hAnsi="Courier New" w:hint="default"/>
      </w:rPr>
    </w:lvl>
    <w:lvl w:ilvl="5" w:tplc="45E839D0">
      <w:start w:val="1"/>
      <w:numFmt w:val="bullet"/>
      <w:lvlText w:val=""/>
      <w:lvlJc w:val="left"/>
      <w:pPr>
        <w:ind w:left="4320" w:hanging="360"/>
      </w:pPr>
      <w:rPr>
        <w:rFonts w:ascii="Wingdings" w:hAnsi="Wingdings" w:hint="default"/>
      </w:rPr>
    </w:lvl>
    <w:lvl w:ilvl="6" w:tplc="733E8FBE">
      <w:start w:val="1"/>
      <w:numFmt w:val="bullet"/>
      <w:lvlText w:val=""/>
      <w:lvlJc w:val="left"/>
      <w:pPr>
        <w:ind w:left="5040" w:hanging="360"/>
      </w:pPr>
      <w:rPr>
        <w:rFonts w:ascii="Symbol" w:hAnsi="Symbol" w:hint="default"/>
      </w:rPr>
    </w:lvl>
    <w:lvl w:ilvl="7" w:tplc="CDEC9062">
      <w:start w:val="1"/>
      <w:numFmt w:val="bullet"/>
      <w:lvlText w:val="o"/>
      <w:lvlJc w:val="left"/>
      <w:pPr>
        <w:ind w:left="5760" w:hanging="360"/>
      </w:pPr>
      <w:rPr>
        <w:rFonts w:ascii="Courier New" w:hAnsi="Courier New" w:hint="default"/>
      </w:rPr>
    </w:lvl>
    <w:lvl w:ilvl="8" w:tplc="8A009DB6">
      <w:start w:val="1"/>
      <w:numFmt w:val="bullet"/>
      <w:lvlText w:val=""/>
      <w:lvlJc w:val="left"/>
      <w:pPr>
        <w:ind w:left="6480" w:hanging="360"/>
      </w:pPr>
      <w:rPr>
        <w:rFonts w:ascii="Wingdings" w:hAnsi="Wingdings" w:hint="default"/>
      </w:rPr>
    </w:lvl>
  </w:abstractNum>
  <w:abstractNum w:abstractNumId="14" w15:restartNumberingAfterBreak="0">
    <w:nsid w:val="23CEEB9F"/>
    <w:multiLevelType w:val="hybridMultilevel"/>
    <w:tmpl w:val="58F8A4E8"/>
    <w:lvl w:ilvl="0" w:tplc="C3702238">
      <w:start w:val="1"/>
      <w:numFmt w:val="bullet"/>
      <w:lvlText w:val=""/>
      <w:lvlJc w:val="left"/>
      <w:pPr>
        <w:ind w:left="717" w:hanging="360"/>
      </w:pPr>
      <w:rPr>
        <w:rFonts w:ascii="Symbol" w:hAnsi="Symbol" w:hint="default"/>
      </w:rPr>
    </w:lvl>
    <w:lvl w:ilvl="1" w:tplc="3A3439D8">
      <w:start w:val="1"/>
      <w:numFmt w:val="bullet"/>
      <w:lvlText w:val="o"/>
      <w:lvlJc w:val="left"/>
      <w:pPr>
        <w:ind w:left="1440" w:hanging="360"/>
      </w:pPr>
      <w:rPr>
        <w:rFonts w:ascii="Courier New" w:hAnsi="Courier New" w:hint="default"/>
      </w:rPr>
    </w:lvl>
    <w:lvl w:ilvl="2" w:tplc="62A02DEA">
      <w:start w:val="1"/>
      <w:numFmt w:val="bullet"/>
      <w:lvlText w:val=""/>
      <w:lvlJc w:val="left"/>
      <w:pPr>
        <w:ind w:left="2160" w:hanging="360"/>
      </w:pPr>
      <w:rPr>
        <w:rFonts w:ascii="Wingdings" w:hAnsi="Wingdings" w:hint="default"/>
      </w:rPr>
    </w:lvl>
    <w:lvl w:ilvl="3" w:tplc="E19012AA">
      <w:start w:val="1"/>
      <w:numFmt w:val="bullet"/>
      <w:lvlText w:val=""/>
      <w:lvlJc w:val="left"/>
      <w:pPr>
        <w:ind w:left="2880" w:hanging="360"/>
      </w:pPr>
      <w:rPr>
        <w:rFonts w:ascii="Symbol" w:hAnsi="Symbol" w:hint="default"/>
      </w:rPr>
    </w:lvl>
    <w:lvl w:ilvl="4" w:tplc="673E17E4">
      <w:start w:val="1"/>
      <w:numFmt w:val="bullet"/>
      <w:lvlText w:val="o"/>
      <w:lvlJc w:val="left"/>
      <w:pPr>
        <w:ind w:left="3600" w:hanging="360"/>
      </w:pPr>
      <w:rPr>
        <w:rFonts w:ascii="Courier New" w:hAnsi="Courier New" w:hint="default"/>
      </w:rPr>
    </w:lvl>
    <w:lvl w:ilvl="5" w:tplc="D3BA19BA">
      <w:start w:val="1"/>
      <w:numFmt w:val="bullet"/>
      <w:lvlText w:val=""/>
      <w:lvlJc w:val="left"/>
      <w:pPr>
        <w:ind w:left="4320" w:hanging="360"/>
      </w:pPr>
      <w:rPr>
        <w:rFonts w:ascii="Wingdings" w:hAnsi="Wingdings" w:hint="default"/>
      </w:rPr>
    </w:lvl>
    <w:lvl w:ilvl="6" w:tplc="6EC62E62">
      <w:start w:val="1"/>
      <w:numFmt w:val="bullet"/>
      <w:lvlText w:val=""/>
      <w:lvlJc w:val="left"/>
      <w:pPr>
        <w:ind w:left="5040" w:hanging="360"/>
      </w:pPr>
      <w:rPr>
        <w:rFonts w:ascii="Symbol" w:hAnsi="Symbol" w:hint="default"/>
      </w:rPr>
    </w:lvl>
    <w:lvl w:ilvl="7" w:tplc="CF08F4C2">
      <w:start w:val="1"/>
      <w:numFmt w:val="bullet"/>
      <w:lvlText w:val="o"/>
      <w:lvlJc w:val="left"/>
      <w:pPr>
        <w:ind w:left="5760" w:hanging="360"/>
      </w:pPr>
      <w:rPr>
        <w:rFonts w:ascii="Courier New" w:hAnsi="Courier New" w:hint="default"/>
      </w:rPr>
    </w:lvl>
    <w:lvl w:ilvl="8" w:tplc="3F36496E">
      <w:start w:val="1"/>
      <w:numFmt w:val="bullet"/>
      <w:lvlText w:val=""/>
      <w:lvlJc w:val="left"/>
      <w:pPr>
        <w:ind w:left="6480" w:hanging="360"/>
      </w:pPr>
      <w:rPr>
        <w:rFonts w:ascii="Wingdings" w:hAnsi="Wingdings" w:hint="default"/>
      </w:rPr>
    </w:lvl>
  </w:abstractNum>
  <w:abstractNum w:abstractNumId="15"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8BF00"/>
    <w:multiLevelType w:val="hybridMultilevel"/>
    <w:tmpl w:val="76DA0396"/>
    <w:lvl w:ilvl="0" w:tplc="F6001234">
      <w:start w:val="1"/>
      <w:numFmt w:val="bullet"/>
      <w:lvlText w:val=""/>
      <w:lvlJc w:val="left"/>
      <w:pPr>
        <w:ind w:left="717" w:hanging="360"/>
      </w:pPr>
      <w:rPr>
        <w:rFonts w:ascii="Symbol" w:hAnsi="Symbol" w:hint="default"/>
      </w:rPr>
    </w:lvl>
    <w:lvl w:ilvl="1" w:tplc="D6DA0EFA">
      <w:start w:val="1"/>
      <w:numFmt w:val="bullet"/>
      <w:lvlText w:val="o"/>
      <w:lvlJc w:val="left"/>
      <w:pPr>
        <w:ind w:left="1440" w:hanging="360"/>
      </w:pPr>
      <w:rPr>
        <w:rFonts w:ascii="Courier New" w:hAnsi="Courier New" w:hint="default"/>
      </w:rPr>
    </w:lvl>
    <w:lvl w:ilvl="2" w:tplc="F78A34F4">
      <w:start w:val="1"/>
      <w:numFmt w:val="bullet"/>
      <w:lvlText w:val=""/>
      <w:lvlJc w:val="left"/>
      <w:pPr>
        <w:ind w:left="2160" w:hanging="360"/>
      </w:pPr>
      <w:rPr>
        <w:rFonts w:ascii="Wingdings" w:hAnsi="Wingdings" w:hint="default"/>
      </w:rPr>
    </w:lvl>
    <w:lvl w:ilvl="3" w:tplc="04384816">
      <w:start w:val="1"/>
      <w:numFmt w:val="bullet"/>
      <w:lvlText w:val=""/>
      <w:lvlJc w:val="left"/>
      <w:pPr>
        <w:ind w:left="2880" w:hanging="360"/>
      </w:pPr>
      <w:rPr>
        <w:rFonts w:ascii="Symbol" w:hAnsi="Symbol" w:hint="default"/>
      </w:rPr>
    </w:lvl>
    <w:lvl w:ilvl="4" w:tplc="CFD22DC6">
      <w:start w:val="1"/>
      <w:numFmt w:val="bullet"/>
      <w:lvlText w:val="o"/>
      <w:lvlJc w:val="left"/>
      <w:pPr>
        <w:ind w:left="3600" w:hanging="360"/>
      </w:pPr>
      <w:rPr>
        <w:rFonts w:ascii="Courier New" w:hAnsi="Courier New" w:hint="default"/>
      </w:rPr>
    </w:lvl>
    <w:lvl w:ilvl="5" w:tplc="804EB304">
      <w:start w:val="1"/>
      <w:numFmt w:val="bullet"/>
      <w:lvlText w:val=""/>
      <w:lvlJc w:val="left"/>
      <w:pPr>
        <w:ind w:left="4320" w:hanging="360"/>
      </w:pPr>
      <w:rPr>
        <w:rFonts w:ascii="Wingdings" w:hAnsi="Wingdings" w:hint="default"/>
      </w:rPr>
    </w:lvl>
    <w:lvl w:ilvl="6" w:tplc="2C12F682">
      <w:start w:val="1"/>
      <w:numFmt w:val="bullet"/>
      <w:lvlText w:val=""/>
      <w:lvlJc w:val="left"/>
      <w:pPr>
        <w:ind w:left="5040" w:hanging="360"/>
      </w:pPr>
      <w:rPr>
        <w:rFonts w:ascii="Symbol" w:hAnsi="Symbol" w:hint="default"/>
      </w:rPr>
    </w:lvl>
    <w:lvl w:ilvl="7" w:tplc="9C90EFF4">
      <w:start w:val="1"/>
      <w:numFmt w:val="bullet"/>
      <w:lvlText w:val="o"/>
      <w:lvlJc w:val="left"/>
      <w:pPr>
        <w:ind w:left="5760" w:hanging="360"/>
      </w:pPr>
      <w:rPr>
        <w:rFonts w:ascii="Courier New" w:hAnsi="Courier New" w:hint="default"/>
      </w:rPr>
    </w:lvl>
    <w:lvl w:ilvl="8" w:tplc="09D22F6A">
      <w:start w:val="1"/>
      <w:numFmt w:val="bullet"/>
      <w:lvlText w:val=""/>
      <w:lvlJc w:val="left"/>
      <w:pPr>
        <w:ind w:left="6480" w:hanging="360"/>
      </w:pPr>
      <w:rPr>
        <w:rFonts w:ascii="Wingdings" w:hAnsi="Wingdings" w:hint="default"/>
      </w:rPr>
    </w:lvl>
  </w:abstractNum>
  <w:abstractNum w:abstractNumId="18"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532481"/>
    <w:multiLevelType w:val="multilevel"/>
    <w:tmpl w:val="53C2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0783966">
    <w:abstractNumId w:val="14"/>
  </w:num>
  <w:num w:numId="2" w16cid:durableId="146895328">
    <w:abstractNumId w:val="17"/>
  </w:num>
  <w:num w:numId="3" w16cid:durableId="1078283163">
    <w:abstractNumId w:val="13"/>
  </w:num>
  <w:num w:numId="4" w16cid:durableId="1479883689">
    <w:abstractNumId w:val="18"/>
  </w:num>
  <w:num w:numId="5" w16cid:durableId="1077089049">
    <w:abstractNumId w:val="11"/>
  </w:num>
  <w:num w:numId="6" w16cid:durableId="1838693099">
    <w:abstractNumId w:val="27"/>
  </w:num>
  <w:num w:numId="7" w16cid:durableId="2093694759">
    <w:abstractNumId w:val="19"/>
  </w:num>
  <w:num w:numId="8" w16cid:durableId="1312559918">
    <w:abstractNumId w:val="9"/>
  </w:num>
  <w:num w:numId="9" w16cid:durableId="1472089855">
    <w:abstractNumId w:val="7"/>
  </w:num>
  <w:num w:numId="10" w16cid:durableId="1395154054">
    <w:abstractNumId w:val="6"/>
  </w:num>
  <w:num w:numId="11" w16cid:durableId="911501800">
    <w:abstractNumId w:val="5"/>
  </w:num>
  <w:num w:numId="12" w16cid:durableId="163977826">
    <w:abstractNumId w:val="4"/>
  </w:num>
  <w:num w:numId="13" w16cid:durableId="622461465">
    <w:abstractNumId w:val="8"/>
  </w:num>
  <w:num w:numId="14" w16cid:durableId="321130168">
    <w:abstractNumId w:val="3"/>
  </w:num>
  <w:num w:numId="15" w16cid:durableId="1154107048">
    <w:abstractNumId w:val="2"/>
  </w:num>
  <w:num w:numId="16" w16cid:durableId="572131396">
    <w:abstractNumId w:val="1"/>
  </w:num>
  <w:num w:numId="17" w16cid:durableId="331640159">
    <w:abstractNumId w:val="0"/>
  </w:num>
  <w:num w:numId="18" w16cid:durableId="411780371">
    <w:abstractNumId w:val="26"/>
  </w:num>
  <w:num w:numId="19" w16cid:durableId="1561208181">
    <w:abstractNumId w:val="21"/>
  </w:num>
  <w:num w:numId="20" w16cid:durableId="1363677389">
    <w:abstractNumId w:val="37"/>
  </w:num>
  <w:num w:numId="21" w16cid:durableId="1056391860">
    <w:abstractNumId w:val="35"/>
  </w:num>
  <w:num w:numId="22" w16cid:durableId="1022047604">
    <w:abstractNumId w:val="30"/>
  </w:num>
  <w:num w:numId="23" w16cid:durableId="645553275">
    <w:abstractNumId w:val="20"/>
  </w:num>
  <w:num w:numId="24" w16cid:durableId="1364479168">
    <w:abstractNumId w:val="28"/>
  </w:num>
  <w:num w:numId="25" w16cid:durableId="1449812707">
    <w:abstractNumId w:val="34"/>
  </w:num>
  <w:num w:numId="26" w16cid:durableId="1272978133">
    <w:abstractNumId w:val="22"/>
  </w:num>
  <w:num w:numId="27" w16cid:durableId="1580871009">
    <w:abstractNumId w:val="24"/>
  </w:num>
  <w:num w:numId="28" w16cid:durableId="2129278747">
    <w:abstractNumId w:val="31"/>
  </w:num>
  <w:num w:numId="29" w16cid:durableId="2076975057">
    <w:abstractNumId w:val="16"/>
  </w:num>
  <w:num w:numId="30" w16cid:durableId="1159154371">
    <w:abstractNumId w:val="27"/>
    <w:lvlOverride w:ilvl="0">
      <w:startOverride w:val="1"/>
    </w:lvlOverride>
  </w:num>
  <w:num w:numId="31" w16cid:durableId="602108199">
    <w:abstractNumId w:val="27"/>
    <w:lvlOverride w:ilvl="0">
      <w:startOverride w:val="1"/>
    </w:lvlOverride>
  </w:num>
  <w:num w:numId="32" w16cid:durableId="1399980753">
    <w:abstractNumId w:val="27"/>
    <w:lvlOverride w:ilvl="0">
      <w:startOverride w:val="1"/>
    </w:lvlOverride>
  </w:num>
  <w:num w:numId="33" w16cid:durableId="2129082674">
    <w:abstractNumId w:val="32"/>
  </w:num>
  <w:num w:numId="34" w16cid:durableId="1208950024">
    <w:abstractNumId w:val="27"/>
    <w:lvlOverride w:ilvl="0">
      <w:startOverride w:val="1"/>
    </w:lvlOverride>
  </w:num>
  <w:num w:numId="35" w16cid:durableId="1627394435">
    <w:abstractNumId w:val="27"/>
    <w:lvlOverride w:ilvl="0">
      <w:startOverride w:val="1"/>
    </w:lvlOverride>
  </w:num>
  <w:num w:numId="36" w16cid:durableId="223680864">
    <w:abstractNumId w:val="23"/>
  </w:num>
  <w:num w:numId="37" w16cid:durableId="1164976269">
    <w:abstractNumId w:val="27"/>
    <w:lvlOverride w:ilvl="0">
      <w:startOverride w:val="1"/>
    </w:lvlOverride>
  </w:num>
  <w:num w:numId="38" w16cid:durableId="663751709">
    <w:abstractNumId w:val="27"/>
    <w:lvlOverride w:ilvl="0">
      <w:startOverride w:val="1"/>
    </w:lvlOverride>
  </w:num>
  <w:num w:numId="39" w16cid:durableId="1910386255">
    <w:abstractNumId w:val="27"/>
    <w:lvlOverride w:ilvl="0">
      <w:startOverride w:val="1"/>
    </w:lvlOverride>
  </w:num>
  <w:num w:numId="40" w16cid:durableId="703364360">
    <w:abstractNumId w:val="27"/>
    <w:lvlOverride w:ilvl="0">
      <w:startOverride w:val="1"/>
    </w:lvlOverride>
  </w:num>
  <w:num w:numId="41" w16cid:durableId="657268431">
    <w:abstractNumId w:val="27"/>
    <w:lvlOverride w:ilvl="0">
      <w:startOverride w:val="1"/>
    </w:lvlOverride>
  </w:num>
  <w:num w:numId="42" w16cid:durableId="2096896165">
    <w:abstractNumId w:val="27"/>
    <w:lvlOverride w:ilvl="0">
      <w:startOverride w:val="1"/>
    </w:lvlOverride>
  </w:num>
  <w:num w:numId="43" w16cid:durableId="770395854">
    <w:abstractNumId w:val="27"/>
    <w:lvlOverride w:ilvl="0">
      <w:startOverride w:val="1"/>
    </w:lvlOverride>
  </w:num>
  <w:num w:numId="44" w16cid:durableId="2104446547">
    <w:abstractNumId w:val="27"/>
    <w:lvlOverride w:ilvl="0">
      <w:startOverride w:val="1"/>
    </w:lvlOverride>
  </w:num>
  <w:num w:numId="45" w16cid:durableId="621810957">
    <w:abstractNumId w:val="27"/>
    <w:lvlOverride w:ilvl="0">
      <w:startOverride w:val="1"/>
    </w:lvlOverride>
  </w:num>
  <w:num w:numId="46" w16cid:durableId="251361244">
    <w:abstractNumId w:val="27"/>
    <w:lvlOverride w:ilvl="0">
      <w:startOverride w:val="1"/>
    </w:lvlOverride>
  </w:num>
  <w:num w:numId="47" w16cid:durableId="1561594144">
    <w:abstractNumId w:val="27"/>
    <w:lvlOverride w:ilvl="0">
      <w:startOverride w:val="1"/>
    </w:lvlOverride>
  </w:num>
  <w:num w:numId="48" w16cid:durableId="47921951">
    <w:abstractNumId w:val="27"/>
    <w:lvlOverride w:ilvl="0">
      <w:startOverride w:val="1"/>
    </w:lvlOverride>
  </w:num>
  <w:num w:numId="49" w16cid:durableId="8884217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42111260">
    <w:abstractNumId w:val="25"/>
  </w:num>
  <w:num w:numId="51" w16cid:durableId="51970580">
    <w:abstractNumId w:val="29"/>
  </w:num>
  <w:num w:numId="52" w16cid:durableId="971714932">
    <w:abstractNumId w:val="12"/>
  </w:num>
  <w:num w:numId="53" w16cid:durableId="1160578658">
    <w:abstractNumId w:val="15"/>
  </w:num>
  <w:num w:numId="54" w16cid:durableId="1242063909">
    <w:abstractNumId w:val="29"/>
    <w:lvlOverride w:ilvl="0">
      <w:startOverride w:val="1"/>
    </w:lvlOverride>
  </w:num>
  <w:num w:numId="55" w16cid:durableId="769080292">
    <w:abstractNumId w:val="33"/>
  </w:num>
  <w:num w:numId="56" w16cid:durableId="1752506432">
    <w:abstractNumId w:val="36"/>
  </w:num>
  <w:num w:numId="57" w16cid:durableId="495994135">
    <w:abstractNumId w:val="1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epayan Bhattacharjee">
    <w15:presenceInfo w15:providerId="AD" w15:userId="S::deepayanb@packt.com::e5f616cf-d9ea-4513-939c-c57a4f394349"/>
  </w15:person>
  <w15:person w15:author="Alexander Shuiskov">
    <w15:presenceInfo w15:providerId="Windows Live" w15:userId="96f58f2f0f8d986a"/>
  </w15:person>
  <w15:person w15:author="Guest User">
    <w15:presenceInfo w15:providerId="AD" w15:userId="S::urn:spo:anon#48fa930a2be6c7a3c7a78cf9ff6ce7596e026f06bb5328718e31e8e54175f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8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59B0"/>
    <w:rsid w:val="00035535"/>
    <w:rsid w:val="00042F71"/>
    <w:rsid w:val="0004373F"/>
    <w:rsid w:val="0006743D"/>
    <w:rsid w:val="00086DB5"/>
    <w:rsid w:val="000B6564"/>
    <w:rsid w:val="000D3EBE"/>
    <w:rsid w:val="000E393D"/>
    <w:rsid w:val="000F673A"/>
    <w:rsid w:val="001230D3"/>
    <w:rsid w:val="00123A1A"/>
    <w:rsid w:val="001B1A8B"/>
    <w:rsid w:val="0020073A"/>
    <w:rsid w:val="00204BA3"/>
    <w:rsid w:val="00212253"/>
    <w:rsid w:val="00217116"/>
    <w:rsid w:val="00217A7E"/>
    <w:rsid w:val="00222DB0"/>
    <w:rsid w:val="002268E8"/>
    <w:rsid w:val="00235DDE"/>
    <w:rsid w:val="0024614E"/>
    <w:rsid w:val="0025053C"/>
    <w:rsid w:val="00251F34"/>
    <w:rsid w:val="00272C1F"/>
    <w:rsid w:val="0028114E"/>
    <w:rsid w:val="0028228C"/>
    <w:rsid w:val="00283AA0"/>
    <w:rsid w:val="002A17B7"/>
    <w:rsid w:val="002A7053"/>
    <w:rsid w:val="002B3E85"/>
    <w:rsid w:val="002B575F"/>
    <w:rsid w:val="002F0EEE"/>
    <w:rsid w:val="003165FF"/>
    <w:rsid w:val="00337CC7"/>
    <w:rsid w:val="00347F9F"/>
    <w:rsid w:val="003661F4"/>
    <w:rsid w:val="003714A4"/>
    <w:rsid w:val="00386256"/>
    <w:rsid w:val="003B6E22"/>
    <w:rsid w:val="003C3243"/>
    <w:rsid w:val="003C45C6"/>
    <w:rsid w:val="003D0401"/>
    <w:rsid w:val="003E3344"/>
    <w:rsid w:val="003F0193"/>
    <w:rsid w:val="004072D5"/>
    <w:rsid w:val="0043035F"/>
    <w:rsid w:val="00464154"/>
    <w:rsid w:val="00464810"/>
    <w:rsid w:val="0047308D"/>
    <w:rsid w:val="004C0374"/>
    <w:rsid w:val="004E11BB"/>
    <w:rsid w:val="00511551"/>
    <w:rsid w:val="00512176"/>
    <w:rsid w:val="00526D7C"/>
    <w:rsid w:val="00570370"/>
    <w:rsid w:val="005B31F3"/>
    <w:rsid w:val="005D5EFE"/>
    <w:rsid w:val="005E2822"/>
    <w:rsid w:val="0060629A"/>
    <w:rsid w:val="006225F0"/>
    <w:rsid w:val="00624A0A"/>
    <w:rsid w:val="00625700"/>
    <w:rsid w:val="00625848"/>
    <w:rsid w:val="00641D62"/>
    <w:rsid w:val="006739BB"/>
    <w:rsid w:val="006808BA"/>
    <w:rsid w:val="00683D19"/>
    <w:rsid w:val="006D556F"/>
    <w:rsid w:val="006E4A3B"/>
    <w:rsid w:val="006F560C"/>
    <w:rsid w:val="006F7553"/>
    <w:rsid w:val="007041B9"/>
    <w:rsid w:val="00714E28"/>
    <w:rsid w:val="00733CC1"/>
    <w:rsid w:val="00757BA6"/>
    <w:rsid w:val="00760A21"/>
    <w:rsid w:val="00776BC6"/>
    <w:rsid w:val="00780C03"/>
    <w:rsid w:val="00783FFB"/>
    <w:rsid w:val="00794157"/>
    <w:rsid w:val="007C7E9A"/>
    <w:rsid w:val="00805409"/>
    <w:rsid w:val="00814E69"/>
    <w:rsid w:val="00837C4C"/>
    <w:rsid w:val="00887581"/>
    <w:rsid w:val="0089201C"/>
    <w:rsid w:val="00893CBF"/>
    <w:rsid w:val="008D0B73"/>
    <w:rsid w:val="008E5B6C"/>
    <w:rsid w:val="008F7FC4"/>
    <w:rsid w:val="0090482A"/>
    <w:rsid w:val="009258DE"/>
    <w:rsid w:val="00940E1A"/>
    <w:rsid w:val="00956561"/>
    <w:rsid w:val="00967DCC"/>
    <w:rsid w:val="0097281B"/>
    <w:rsid w:val="00973C84"/>
    <w:rsid w:val="00990385"/>
    <w:rsid w:val="00993C90"/>
    <w:rsid w:val="009A1AEA"/>
    <w:rsid w:val="009F464C"/>
    <w:rsid w:val="00A06D67"/>
    <w:rsid w:val="00A14F90"/>
    <w:rsid w:val="00A2774A"/>
    <w:rsid w:val="00A42540"/>
    <w:rsid w:val="00A55F8D"/>
    <w:rsid w:val="00A617F7"/>
    <w:rsid w:val="00A6433C"/>
    <w:rsid w:val="00A833A5"/>
    <w:rsid w:val="00AA1BDD"/>
    <w:rsid w:val="00AB7756"/>
    <w:rsid w:val="00B34934"/>
    <w:rsid w:val="00B62217"/>
    <w:rsid w:val="00B72559"/>
    <w:rsid w:val="00B9556B"/>
    <w:rsid w:val="00BA7F42"/>
    <w:rsid w:val="00BB12A8"/>
    <w:rsid w:val="00BB155C"/>
    <w:rsid w:val="00BB1DC4"/>
    <w:rsid w:val="00BD0C70"/>
    <w:rsid w:val="00C63037"/>
    <w:rsid w:val="00CA1874"/>
    <w:rsid w:val="00CA3A02"/>
    <w:rsid w:val="00CA6204"/>
    <w:rsid w:val="00CA6394"/>
    <w:rsid w:val="00CB75DA"/>
    <w:rsid w:val="00CC3753"/>
    <w:rsid w:val="00CC53DA"/>
    <w:rsid w:val="00CD7433"/>
    <w:rsid w:val="00CE6987"/>
    <w:rsid w:val="00D469DC"/>
    <w:rsid w:val="00D5505B"/>
    <w:rsid w:val="00D61752"/>
    <w:rsid w:val="00D62D2A"/>
    <w:rsid w:val="00D651AC"/>
    <w:rsid w:val="00DB0C69"/>
    <w:rsid w:val="00DB66E3"/>
    <w:rsid w:val="00DD51A0"/>
    <w:rsid w:val="00E20017"/>
    <w:rsid w:val="00E230ED"/>
    <w:rsid w:val="00E24FDA"/>
    <w:rsid w:val="00E32E2E"/>
    <w:rsid w:val="00E47BA5"/>
    <w:rsid w:val="00E710F2"/>
    <w:rsid w:val="00E90E41"/>
    <w:rsid w:val="00EA7909"/>
    <w:rsid w:val="00EB0283"/>
    <w:rsid w:val="00EB33A2"/>
    <w:rsid w:val="00F26228"/>
    <w:rsid w:val="00F45B47"/>
    <w:rsid w:val="00F520C9"/>
    <w:rsid w:val="00F543EA"/>
    <w:rsid w:val="00F62160"/>
    <w:rsid w:val="00F66887"/>
    <w:rsid w:val="00F8327D"/>
    <w:rsid w:val="00F87EB5"/>
    <w:rsid w:val="00F961D2"/>
    <w:rsid w:val="00FA0D29"/>
    <w:rsid w:val="00FA63E6"/>
    <w:rsid w:val="00FD3BD8"/>
    <w:rsid w:val="00FD500A"/>
    <w:rsid w:val="00FD7FE1"/>
    <w:rsid w:val="00FF1DF3"/>
    <w:rsid w:val="06B490E9"/>
    <w:rsid w:val="08F70737"/>
    <w:rsid w:val="14EBDB27"/>
    <w:rsid w:val="220381DB"/>
    <w:rsid w:val="22BF0F70"/>
    <w:rsid w:val="288A250E"/>
    <w:rsid w:val="2E8BEF6F"/>
    <w:rsid w:val="30122FB3"/>
    <w:rsid w:val="310DC773"/>
    <w:rsid w:val="334EE85D"/>
    <w:rsid w:val="34116A1F"/>
    <w:rsid w:val="36BBEAC0"/>
    <w:rsid w:val="3950673F"/>
    <w:rsid w:val="3A863C10"/>
    <w:rsid w:val="3DE193AD"/>
    <w:rsid w:val="3E7BF6A0"/>
    <w:rsid w:val="47E7915D"/>
    <w:rsid w:val="4A8087BB"/>
    <w:rsid w:val="4B6D2C13"/>
    <w:rsid w:val="4DC080F7"/>
    <w:rsid w:val="5279A870"/>
    <w:rsid w:val="566AB1CC"/>
    <w:rsid w:val="5857879D"/>
    <w:rsid w:val="58BEFCF2"/>
    <w:rsid w:val="5F3B7176"/>
    <w:rsid w:val="5F73A4A8"/>
    <w:rsid w:val="6528450C"/>
    <w:rsid w:val="65626DBC"/>
    <w:rsid w:val="6AB42D7B"/>
    <w:rsid w:val="6BC75432"/>
    <w:rsid w:val="6F75285D"/>
    <w:rsid w:val="700A983A"/>
    <w:rsid w:val="74B6E6AC"/>
    <w:rsid w:val="74D0B85E"/>
    <w:rsid w:val="7633D041"/>
    <w:rsid w:val="76EE7118"/>
    <w:rsid w:val="787AED03"/>
    <w:rsid w:val="7899C566"/>
    <w:rsid w:val="79248163"/>
    <w:rsid w:val="7E906AB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337CC7"/>
    <w:pPr>
      <w:spacing w:line="256" w:lineRule="auto"/>
    </w:pPr>
    <w:rPr>
      <w:lang w:val="en-US"/>
    </w:rPr>
  </w:style>
  <w:style w:type="paragraph" w:styleId="Heading1">
    <w:name w:val="heading 1"/>
    <w:basedOn w:val="Normal"/>
    <w:next w:val="Normal"/>
    <w:link w:val="Heading1Char"/>
    <w:uiPriority w:val="9"/>
    <w:rsid w:val="00337CC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337CC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37CC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37CC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337CC7"/>
    <w:pPr>
      <w:keepNext/>
      <w:keepLines/>
      <w:spacing w:before="240" w:after="80" w:line="259" w:lineRule="auto"/>
      <w:outlineLvl w:val="4"/>
    </w:pPr>
    <w:rPr>
      <w:sz w:val="20"/>
    </w:rPr>
  </w:style>
  <w:style w:type="paragraph" w:styleId="Heading6">
    <w:name w:val="heading 6"/>
    <w:basedOn w:val="Heading5"/>
    <w:next w:val="Normal"/>
    <w:link w:val="Heading6Char"/>
    <w:rsid w:val="00337CC7"/>
    <w:pPr>
      <w:spacing w:before="120" w:after="240"/>
      <w:outlineLvl w:val="5"/>
    </w:pPr>
  </w:style>
  <w:style w:type="paragraph" w:styleId="Heading7">
    <w:name w:val="heading 7"/>
    <w:basedOn w:val="Normal"/>
    <w:next w:val="Normal"/>
    <w:link w:val="Heading7Char"/>
    <w:uiPriority w:val="9"/>
    <w:unhideWhenUsed/>
    <w:rsid w:val="00337CC7"/>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337CC7"/>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337CC7"/>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7CC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37CC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37CC7"/>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337CC7"/>
    <w:rPr>
      <w:sz w:val="20"/>
      <w:lang w:val="en-US"/>
    </w:rPr>
  </w:style>
  <w:style w:type="character" w:customStyle="1" w:styleId="Heading6Char">
    <w:name w:val="Heading 6 Char"/>
    <w:basedOn w:val="DefaultParagraphFont"/>
    <w:link w:val="Heading6"/>
    <w:rsid w:val="00337CC7"/>
    <w:rPr>
      <w:sz w:val="20"/>
      <w:lang w:val="en-US"/>
    </w:rPr>
  </w:style>
  <w:style w:type="character" w:customStyle="1" w:styleId="Heading7Char">
    <w:name w:val="Heading 7 Char"/>
    <w:basedOn w:val="DefaultParagraphFont"/>
    <w:link w:val="Heading7"/>
    <w:uiPriority w:val="9"/>
    <w:rsid w:val="00337CC7"/>
    <w:rPr>
      <w:rFonts w:eastAsiaTheme="majorEastAsia" w:cstheme="majorBidi"/>
      <w:iCs/>
      <w:sz w:val="24"/>
      <w:lang w:val="en-US"/>
    </w:rPr>
  </w:style>
  <w:style w:type="character" w:customStyle="1" w:styleId="Heading8Char">
    <w:name w:val="Heading 8 Char"/>
    <w:basedOn w:val="DefaultParagraphFont"/>
    <w:link w:val="Heading8"/>
    <w:uiPriority w:val="9"/>
    <w:rsid w:val="00337CC7"/>
    <w:rPr>
      <w:rFonts w:eastAsiaTheme="majorEastAsia" w:cstheme="majorBidi"/>
      <w:szCs w:val="21"/>
      <w:lang w:val="en-US"/>
    </w:rPr>
  </w:style>
  <w:style w:type="character" w:customStyle="1" w:styleId="Heading9Char">
    <w:name w:val="Heading 9 Char"/>
    <w:basedOn w:val="DefaultParagraphFont"/>
    <w:link w:val="Heading9"/>
    <w:uiPriority w:val="9"/>
    <w:semiHidden/>
    <w:rsid w:val="00337CC7"/>
    <w:rPr>
      <w:rFonts w:asciiTheme="majorHAnsi" w:eastAsiaTheme="majorEastAsia" w:hAnsiTheme="majorHAnsi" w:cstheme="majorBidi"/>
      <w:i/>
      <w:iCs/>
      <w:sz w:val="21"/>
      <w:szCs w:val="21"/>
      <w:lang w:val="en-US"/>
    </w:rPr>
  </w:style>
  <w:style w:type="character" w:customStyle="1" w:styleId="P-Bold">
    <w:name w:val="P - Bold"/>
    <w:uiPriority w:val="1"/>
    <w:qFormat/>
    <w:rsid w:val="00337CC7"/>
    <w:rPr>
      <w:rFonts w:ascii="Arial" w:hAnsi="Arial"/>
      <w:b/>
      <w:sz w:val="22"/>
      <w:bdr w:val="none" w:sz="0" w:space="0" w:color="auto"/>
      <w:shd w:val="clear" w:color="auto" w:fill="73FDD6"/>
    </w:rPr>
  </w:style>
  <w:style w:type="paragraph" w:customStyle="1" w:styleId="P-Callout">
    <w:name w:val="P - Callout"/>
    <w:basedOn w:val="Normal"/>
    <w:next w:val="Normal"/>
    <w:qFormat/>
    <w:rsid w:val="00337CC7"/>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337CC7"/>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337CC7"/>
    <w:pPr>
      <w:numPr>
        <w:numId w:val="49"/>
      </w:numPr>
      <w:spacing w:before="160" w:line="300" w:lineRule="auto"/>
    </w:pPr>
    <w:rPr>
      <w:rFonts w:eastAsia="Arial"/>
      <w:lang w:val="en"/>
    </w:rPr>
  </w:style>
  <w:style w:type="paragraph" w:customStyle="1" w:styleId="L-Bullets">
    <w:name w:val="L - Bullets"/>
    <w:basedOn w:val="Normal"/>
    <w:qFormat/>
    <w:rsid w:val="00337CC7"/>
    <w:pPr>
      <w:numPr>
        <w:numId w:val="7"/>
      </w:numPr>
      <w:spacing w:before="120" w:after="120" w:line="300" w:lineRule="auto"/>
    </w:pPr>
    <w:rPr>
      <w:rFonts w:eastAsia="Arial"/>
      <w:lang w:val="en"/>
    </w:rPr>
  </w:style>
  <w:style w:type="character" w:customStyle="1" w:styleId="P-URL">
    <w:name w:val="P - URL"/>
    <w:basedOn w:val="DefaultParagraphFont"/>
    <w:uiPriority w:val="1"/>
    <w:qFormat/>
    <w:rsid w:val="00337CC7"/>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337CC7"/>
    <w:rPr>
      <w:rFonts w:ascii="Arial" w:hAnsi="Arial"/>
      <w:i/>
      <w:color w:val="auto"/>
      <w:sz w:val="22"/>
      <w:bdr w:val="none" w:sz="0" w:space="0" w:color="auto"/>
      <w:shd w:val="clear" w:color="auto" w:fill="FFFC00"/>
    </w:rPr>
  </w:style>
  <w:style w:type="character" w:customStyle="1" w:styleId="P-Code">
    <w:name w:val="P - Code"/>
    <w:uiPriority w:val="1"/>
    <w:qFormat/>
    <w:rsid w:val="00337CC7"/>
    <w:rPr>
      <w:rFonts w:ascii="Courier" w:hAnsi="Courier"/>
      <w:sz w:val="22"/>
      <w:bdr w:val="none" w:sz="0" w:space="0" w:color="auto"/>
      <w:shd w:val="clear" w:color="auto" w:fill="D5FC79"/>
    </w:rPr>
  </w:style>
  <w:style w:type="paragraph" w:customStyle="1" w:styleId="H1-Section">
    <w:name w:val="H1 - Section"/>
    <w:basedOn w:val="Heading1"/>
    <w:next w:val="Normal"/>
    <w:qFormat/>
    <w:rsid w:val="00337CC7"/>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337CC7"/>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337CC7"/>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337CC7"/>
    <w:pPr>
      <w:spacing w:before="120" w:after="120" w:line="259" w:lineRule="auto"/>
    </w:pPr>
    <w:rPr>
      <w:rFonts w:eastAsia="Arial"/>
      <w:lang w:val="en"/>
    </w:rPr>
  </w:style>
  <w:style w:type="paragraph" w:customStyle="1" w:styleId="H3-Subheading">
    <w:name w:val="H3 - Subheading"/>
    <w:basedOn w:val="Heading3"/>
    <w:next w:val="Normal"/>
    <w:qFormat/>
    <w:rsid w:val="00337CC7"/>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337CC7"/>
    <w:pPr>
      <w:spacing w:before="120" w:after="240"/>
      <w:jc w:val="center"/>
    </w:pPr>
    <w:rPr>
      <w:rFonts w:eastAsia="Arial"/>
      <w:b/>
      <w:color w:val="FF0000"/>
      <w:sz w:val="20"/>
      <w:lang w:val="en"/>
    </w:rPr>
  </w:style>
  <w:style w:type="paragraph" w:customStyle="1" w:styleId="SC-Heading">
    <w:name w:val="SC - Heading"/>
    <w:next w:val="H1-Section"/>
    <w:qFormat/>
    <w:rsid w:val="00337CC7"/>
    <w:pPr>
      <w:spacing w:before="240" w:after="240"/>
    </w:pPr>
    <w:rPr>
      <w:rFonts w:eastAsiaTheme="majorEastAsia" w:cstheme="majorBidi"/>
      <w:b/>
      <w:iCs/>
      <w:color w:val="FF0000"/>
      <w:sz w:val="24"/>
      <w:lang w:val="en"/>
    </w:rPr>
  </w:style>
  <w:style w:type="paragraph" w:customStyle="1" w:styleId="SC-Link">
    <w:name w:val="SC - Link"/>
    <w:qFormat/>
    <w:rsid w:val="00337CC7"/>
    <w:pPr>
      <w:spacing w:before="200" w:after="240"/>
    </w:pPr>
    <w:rPr>
      <w:rFonts w:eastAsiaTheme="majorEastAsia" w:cstheme="majorBidi"/>
      <w:b/>
      <w:color w:val="00B050"/>
      <w:szCs w:val="21"/>
      <w:lang w:val="en"/>
    </w:rPr>
  </w:style>
  <w:style w:type="paragraph" w:customStyle="1" w:styleId="P-Source">
    <w:name w:val="P - Source"/>
    <w:qFormat/>
    <w:rsid w:val="00337CC7"/>
    <w:pPr>
      <w:shd w:val="solid" w:color="auto" w:fill="auto"/>
    </w:pPr>
    <w:rPr>
      <w:rFonts w:ascii="Courier" w:eastAsia="Arial" w:hAnsi="Courier" w:cs="Consolas"/>
      <w:szCs w:val="21"/>
      <w:lang w:val="en"/>
    </w:rPr>
  </w:style>
  <w:style w:type="paragraph" w:customStyle="1" w:styleId="L-Regular">
    <w:name w:val="L - Regular"/>
    <w:basedOn w:val="L-Numbers"/>
    <w:qFormat/>
    <w:rsid w:val="00337CC7"/>
    <w:pPr>
      <w:numPr>
        <w:numId w:val="0"/>
      </w:numPr>
      <w:ind w:left="720"/>
    </w:pPr>
  </w:style>
  <w:style w:type="paragraph" w:customStyle="1" w:styleId="L-Source">
    <w:name w:val="L - Source"/>
    <w:basedOn w:val="P-Source"/>
    <w:rsid w:val="00337CC7"/>
    <w:pPr>
      <w:shd w:val="pct50" w:color="D9E2F3" w:themeColor="accent1" w:themeTint="33" w:fill="auto"/>
      <w:ind w:left="720"/>
    </w:pPr>
  </w:style>
  <w:style w:type="table" w:styleId="TableGrid">
    <w:name w:val="Table Grid"/>
    <w:basedOn w:val="TableNormal"/>
    <w:uiPriority w:val="39"/>
    <w:rsid w:val="00337CC7"/>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337CC7"/>
    <w:rPr>
      <w:rFonts w:ascii="Courier" w:hAnsi="Courier"/>
      <w:b/>
      <w:bdr w:val="none" w:sz="0" w:space="0" w:color="auto"/>
      <w:shd w:val="clear" w:color="auto" w:fill="F4D3D2"/>
    </w:rPr>
  </w:style>
  <w:style w:type="paragraph" w:customStyle="1" w:styleId="SC-Source">
    <w:name w:val="SC - Source"/>
    <w:basedOn w:val="P-Source"/>
    <w:qFormat/>
    <w:rsid w:val="00337CC7"/>
    <w:pPr>
      <w:shd w:val="pct50" w:color="D9E2F3" w:themeColor="accent1" w:themeTint="33" w:fill="auto"/>
    </w:pPr>
  </w:style>
  <w:style w:type="paragraph" w:customStyle="1" w:styleId="SP-Editorial">
    <w:name w:val="SP - Editorial"/>
    <w:next w:val="P-Regular"/>
    <w:qFormat/>
    <w:rsid w:val="00337CC7"/>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337CC7"/>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337CC7"/>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337CC7"/>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7CC7"/>
    <w:rPr>
      <w:color w:val="0000FF"/>
      <w:u w:val="single"/>
    </w:rPr>
  </w:style>
  <w:style w:type="paragraph" w:styleId="Revision">
    <w:name w:val="Revision"/>
    <w:hidden/>
    <w:uiPriority w:val="99"/>
    <w:semiHidden/>
    <w:rsid w:val="00F87EB5"/>
    <w:pPr>
      <w:spacing w:after="0" w:line="240" w:lineRule="auto"/>
    </w:pPr>
    <w:rPr>
      <w:lang w:val="en-US"/>
    </w:rPr>
  </w:style>
  <w:style w:type="paragraph" w:customStyle="1" w:styleId="L2Bullets">
    <w:name w:val="L2 – Bullets"/>
    <w:basedOn w:val="L-Bullets"/>
    <w:qFormat/>
    <w:rsid w:val="0024614E"/>
    <w:pPr>
      <w:numPr>
        <w:numId w:val="0"/>
      </w:numPr>
      <w:ind w:left="1066" w:hanging="357"/>
    </w:pPr>
  </w:style>
  <w:style w:type="paragraph" w:customStyle="1" w:styleId="L3Bullets">
    <w:name w:val="L3 – Bullets"/>
    <w:basedOn w:val="L2Bullets"/>
    <w:qFormat/>
    <w:rsid w:val="0024614E"/>
    <w:pPr>
      <w:ind w:left="1434"/>
    </w:pPr>
  </w:style>
  <w:style w:type="paragraph" w:customStyle="1" w:styleId="L2-Bullets">
    <w:name w:val="L2 - Bullets"/>
    <w:basedOn w:val="L-Bullets"/>
    <w:qFormat/>
    <w:rsid w:val="00337CC7"/>
    <w:pPr>
      <w:numPr>
        <w:numId w:val="55"/>
      </w:numPr>
      <w:ind w:left="1080"/>
    </w:pPr>
  </w:style>
  <w:style w:type="paragraph" w:customStyle="1" w:styleId="L3-Bullets">
    <w:name w:val="L3 - Bullets"/>
    <w:basedOn w:val="L2-Bullets"/>
    <w:qFormat/>
    <w:rsid w:val="00337CC7"/>
    <w:pPr>
      <w:numPr>
        <w:numId w:val="56"/>
      </w:numPr>
      <w:ind w:left="1434" w:hanging="357"/>
    </w:pPr>
  </w:style>
  <w:style w:type="paragraph" w:customStyle="1" w:styleId="L2-Numbers">
    <w:name w:val="L2 - Numbers"/>
    <w:basedOn w:val="L-Numbers"/>
    <w:qFormat/>
    <w:rsid w:val="00337CC7"/>
    <w:pPr>
      <w:numPr>
        <w:numId w:val="54"/>
      </w:numPr>
    </w:pPr>
  </w:style>
  <w:style w:type="paragraph" w:customStyle="1" w:styleId="L2-Alphabets">
    <w:name w:val="L2 - Alphabets"/>
    <w:basedOn w:val="L-Numbers"/>
    <w:qFormat/>
    <w:rsid w:val="00337CC7"/>
    <w:pPr>
      <w:numPr>
        <w:numId w:val="53"/>
      </w:numPr>
    </w:pPr>
  </w:style>
  <w:style w:type="paragraph" w:customStyle="1" w:styleId="L3-Numbers">
    <w:name w:val="L3 - Numbers"/>
    <w:basedOn w:val="L2-Numbers"/>
    <w:qFormat/>
    <w:rsid w:val="00337CC7"/>
    <w:pPr>
      <w:numPr>
        <w:numId w:val="52"/>
      </w:numPr>
      <w:tabs>
        <w:tab w:val="num" w:pos="360"/>
      </w:tabs>
      <w:ind w:left="1435" w:hanging="244"/>
    </w:pPr>
  </w:style>
  <w:style w:type="paragraph" w:customStyle="1" w:styleId="IMG-Figure">
    <w:name w:val="IMG - Figure"/>
    <w:basedOn w:val="P-Regular"/>
    <w:qFormat/>
    <w:rsid w:val="00337CC7"/>
    <w:pPr>
      <w:jc w:val="center"/>
    </w:pPr>
    <w:rPr>
      <w:rFonts w:eastAsia="Times New Roman" w:cs="Times New Roman"/>
      <w:szCs w:val="20"/>
    </w:rPr>
  </w:style>
  <w:style w:type="character" w:styleId="CommentReference">
    <w:name w:val="annotation reference"/>
    <w:basedOn w:val="DefaultParagraphFont"/>
    <w:uiPriority w:val="99"/>
    <w:semiHidden/>
    <w:unhideWhenUsed/>
    <w:rsid w:val="00222DB0"/>
    <w:rPr>
      <w:sz w:val="16"/>
      <w:szCs w:val="16"/>
    </w:rPr>
  </w:style>
  <w:style w:type="paragraph" w:styleId="CommentText">
    <w:name w:val="annotation text"/>
    <w:basedOn w:val="Normal"/>
    <w:link w:val="CommentTextChar"/>
    <w:uiPriority w:val="99"/>
    <w:unhideWhenUsed/>
    <w:rsid w:val="00222DB0"/>
    <w:pPr>
      <w:spacing w:line="240" w:lineRule="auto"/>
    </w:pPr>
    <w:rPr>
      <w:sz w:val="20"/>
      <w:szCs w:val="20"/>
    </w:rPr>
  </w:style>
  <w:style w:type="character" w:customStyle="1" w:styleId="CommentTextChar">
    <w:name w:val="Comment Text Char"/>
    <w:basedOn w:val="DefaultParagraphFont"/>
    <w:link w:val="CommentText"/>
    <w:uiPriority w:val="99"/>
    <w:rsid w:val="00222DB0"/>
    <w:rPr>
      <w:sz w:val="20"/>
      <w:szCs w:val="20"/>
      <w:lang w:val="en-US"/>
    </w:rPr>
  </w:style>
  <w:style w:type="paragraph" w:styleId="CommentSubject">
    <w:name w:val="annotation subject"/>
    <w:basedOn w:val="CommentText"/>
    <w:next w:val="CommentText"/>
    <w:link w:val="CommentSubjectChar"/>
    <w:uiPriority w:val="99"/>
    <w:semiHidden/>
    <w:unhideWhenUsed/>
    <w:rsid w:val="00222DB0"/>
    <w:rPr>
      <w:b/>
      <w:bCs/>
    </w:rPr>
  </w:style>
  <w:style w:type="character" w:customStyle="1" w:styleId="CommentSubjectChar">
    <w:name w:val="Comment Subject Char"/>
    <w:basedOn w:val="CommentTextChar"/>
    <w:link w:val="CommentSubject"/>
    <w:uiPriority w:val="99"/>
    <w:semiHidden/>
    <w:rsid w:val="00222DB0"/>
    <w:rPr>
      <w:b/>
      <w:bCs/>
      <w:sz w:val="20"/>
      <w:szCs w:val="20"/>
      <w:lang w:val="en-US"/>
    </w:rPr>
  </w:style>
  <w:style w:type="character" w:styleId="FollowedHyperlink">
    <w:name w:val="FollowedHyperlink"/>
    <w:basedOn w:val="DefaultParagraphFont"/>
    <w:uiPriority w:val="99"/>
    <w:semiHidden/>
    <w:rsid w:val="009728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53809">
      <w:bodyDiv w:val="1"/>
      <w:marLeft w:val="0"/>
      <w:marRight w:val="0"/>
      <w:marTop w:val="0"/>
      <w:marBottom w:val="0"/>
      <w:divBdr>
        <w:top w:val="none" w:sz="0" w:space="0" w:color="auto"/>
        <w:left w:val="none" w:sz="0" w:space="0" w:color="auto"/>
        <w:bottom w:val="none" w:sz="0" w:space="0" w:color="auto"/>
        <w:right w:val="none" w:sz="0" w:space="0" w:color="auto"/>
      </w:divBdr>
      <w:divsChild>
        <w:div w:id="1312367446">
          <w:marLeft w:val="0"/>
          <w:marRight w:val="0"/>
          <w:marTop w:val="0"/>
          <w:marBottom w:val="0"/>
          <w:divBdr>
            <w:top w:val="none" w:sz="0" w:space="0" w:color="auto"/>
            <w:left w:val="none" w:sz="0" w:space="0" w:color="auto"/>
            <w:bottom w:val="none" w:sz="0" w:space="0" w:color="auto"/>
            <w:right w:val="none" w:sz="0" w:space="0" w:color="auto"/>
          </w:divBdr>
          <w:divsChild>
            <w:div w:id="1231190036">
              <w:marLeft w:val="0"/>
              <w:marRight w:val="0"/>
              <w:marTop w:val="0"/>
              <w:marBottom w:val="0"/>
              <w:divBdr>
                <w:top w:val="none" w:sz="0" w:space="0" w:color="auto"/>
                <w:left w:val="none" w:sz="0" w:space="0" w:color="auto"/>
                <w:bottom w:val="none" w:sz="0" w:space="0" w:color="auto"/>
                <w:right w:val="none" w:sz="0" w:space="0" w:color="auto"/>
              </w:divBdr>
              <w:divsChild>
                <w:div w:id="598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864">
          <w:marLeft w:val="0"/>
          <w:marRight w:val="0"/>
          <w:marTop w:val="0"/>
          <w:marBottom w:val="0"/>
          <w:divBdr>
            <w:top w:val="none" w:sz="0" w:space="0" w:color="auto"/>
            <w:left w:val="none" w:sz="0" w:space="0" w:color="auto"/>
            <w:bottom w:val="none" w:sz="0" w:space="0" w:color="auto"/>
            <w:right w:val="none" w:sz="0" w:space="0" w:color="auto"/>
          </w:divBdr>
          <w:divsChild>
            <w:div w:id="771707901">
              <w:marLeft w:val="0"/>
              <w:marRight w:val="0"/>
              <w:marTop w:val="0"/>
              <w:marBottom w:val="0"/>
              <w:divBdr>
                <w:top w:val="none" w:sz="0" w:space="0" w:color="auto"/>
                <w:left w:val="none" w:sz="0" w:space="0" w:color="auto"/>
                <w:bottom w:val="none" w:sz="0" w:space="0" w:color="auto"/>
                <w:right w:val="none" w:sz="0" w:space="0" w:color="auto"/>
              </w:divBdr>
              <w:divsChild>
                <w:div w:id="860162357">
                  <w:marLeft w:val="0"/>
                  <w:marRight w:val="0"/>
                  <w:marTop w:val="0"/>
                  <w:marBottom w:val="0"/>
                  <w:divBdr>
                    <w:top w:val="none" w:sz="0" w:space="0" w:color="auto"/>
                    <w:left w:val="none" w:sz="0" w:space="0" w:color="auto"/>
                    <w:bottom w:val="none" w:sz="0" w:space="0" w:color="auto"/>
                    <w:right w:val="none" w:sz="0" w:space="0" w:color="auto"/>
                  </w:divBdr>
                </w:div>
              </w:divsChild>
            </w:div>
            <w:div w:id="1703901124">
              <w:marLeft w:val="0"/>
              <w:marRight w:val="0"/>
              <w:marTop w:val="0"/>
              <w:marBottom w:val="0"/>
              <w:divBdr>
                <w:top w:val="none" w:sz="0" w:space="0" w:color="auto"/>
                <w:left w:val="none" w:sz="0" w:space="0" w:color="auto"/>
                <w:bottom w:val="none" w:sz="0" w:space="0" w:color="auto"/>
                <w:right w:val="none" w:sz="0" w:space="0" w:color="auto"/>
              </w:divBdr>
              <w:divsChild>
                <w:div w:id="6740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5362">
      <w:bodyDiv w:val="1"/>
      <w:marLeft w:val="0"/>
      <w:marRight w:val="0"/>
      <w:marTop w:val="0"/>
      <w:marBottom w:val="0"/>
      <w:divBdr>
        <w:top w:val="none" w:sz="0" w:space="0" w:color="auto"/>
        <w:left w:val="none" w:sz="0" w:space="0" w:color="auto"/>
        <w:bottom w:val="none" w:sz="0" w:space="0" w:color="auto"/>
        <w:right w:val="none" w:sz="0" w:space="0" w:color="auto"/>
      </w:divBdr>
      <w:divsChild>
        <w:div w:id="1208102970">
          <w:marLeft w:val="0"/>
          <w:marRight w:val="0"/>
          <w:marTop w:val="0"/>
          <w:marBottom w:val="0"/>
          <w:divBdr>
            <w:top w:val="none" w:sz="0" w:space="0" w:color="auto"/>
            <w:left w:val="none" w:sz="0" w:space="0" w:color="auto"/>
            <w:bottom w:val="none" w:sz="0" w:space="0" w:color="auto"/>
            <w:right w:val="none" w:sz="0" w:space="0" w:color="auto"/>
          </w:divBdr>
          <w:divsChild>
            <w:div w:id="243690445">
              <w:marLeft w:val="0"/>
              <w:marRight w:val="0"/>
              <w:marTop w:val="0"/>
              <w:marBottom w:val="0"/>
              <w:divBdr>
                <w:top w:val="none" w:sz="0" w:space="0" w:color="auto"/>
                <w:left w:val="none" w:sz="0" w:space="0" w:color="auto"/>
                <w:bottom w:val="none" w:sz="0" w:space="0" w:color="auto"/>
                <w:right w:val="none" w:sz="0" w:space="0" w:color="auto"/>
              </w:divBdr>
              <w:divsChild>
                <w:div w:id="7046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6812">
      <w:bodyDiv w:val="1"/>
      <w:marLeft w:val="0"/>
      <w:marRight w:val="0"/>
      <w:marTop w:val="0"/>
      <w:marBottom w:val="0"/>
      <w:divBdr>
        <w:top w:val="none" w:sz="0" w:space="0" w:color="auto"/>
        <w:left w:val="none" w:sz="0" w:space="0" w:color="auto"/>
        <w:bottom w:val="none" w:sz="0" w:space="0" w:color="auto"/>
        <w:right w:val="none" w:sz="0" w:space="0" w:color="auto"/>
      </w:divBdr>
      <w:divsChild>
        <w:div w:id="1629703933">
          <w:marLeft w:val="0"/>
          <w:marRight w:val="0"/>
          <w:marTop w:val="0"/>
          <w:marBottom w:val="0"/>
          <w:divBdr>
            <w:top w:val="none" w:sz="0" w:space="0" w:color="auto"/>
            <w:left w:val="none" w:sz="0" w:space="0" w:color="auto"/>
            <w:bottom w:val="none" w:sz="0" w:space="0" w:color="auto"/>
            <w:right w:val="none" w:sz="0" w:space="0" w:color="auto"/>
          </w:divBdr>
          <w:divsChild>
            <w:div w:id="263461392">
              <w:marLeft w:val="0"/>
              <w:marRight w:val="0"/>
              <w:marTop w:val="0"/>
              <w:marBottom w:val="0"/>
              <w:divBdr>
                <w:top w:val="none" w:sz="0" w:space="0" w:color="auto"/>
                <w:left w:val="none" w:sz="0" w:space="0" w:color="auto"/>
                <w:bottom w:val="none" w:sz="0" w:space="0" w:color="auto"/>
                <w:right w:val="none" w:sz="0" w:space="0" w:color="auto"/>
              </w:divBdr>
              <w:divsChild>
                <w:div w:id="19813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4644">
      <w:bodyDiv w:val="1"/>
      <w:marLeft w:val="0"/>
      <w:marRight w:val="0"/>
      <w:marTop w:val="0"/>
      <w:marBottom w:val="0"/>
      <w:divBdr>
        <w:top w:val="none" w:sz="0" w:space="0" w:color="auto"/>
        <w:left w:val="none" w:sz="0" w:space="0" w:color="auto"/>
        <w:bottom w:val="none" w:sz="0" w:space="0" w:color="auto"/>
        <w:right w:val="none" w:sz="0" w:space="0" w:color="auto"/>
      </w:divBdr>
      <w:divsChild>
        <w:div w:id="1314723066">
          <w:marLeft w:val="0"/>
          <w:marRight w:val="0"/>
          <w:marTop w:val="0"/>
          <w:marBottom w:val="0"/>
          <w:divBdr>
            <w:top w:val="none" w:sz="0" w:space="0" w:color="auto"/>
            <w:left w:val="none" w:sz="0" w:space="0" w:color="auto"/>
            <w:bottom w:val="none" w:sz="0" w:space="0" w:color="auto"/>
            <w:right w:val="none" w:sz="0" w:space="0" w:color="auto"/>
          </w:divBdr>
          <w:divsChild>
            <w:div w:id="869221833">
              <w:marLeft w:val="0"/>
              <w:marRight w:val="0"/>
              <w:marTop w:val="0"/>
              <w:marBottom w:val="0"/>
              <w:divBdr>
                <w:top w:val="none" w:sz="0" w:space="0" w:color="auto"/>
                <w:left w:val="none" w:sz="0" w:space="0" w:color="auto"/>
                <w:bottom w:val="none" w:sz="0" w:space="0" w:color="auto"/>
                <w:right w:val="none" w:sz="0" w:space="0" w:color="auto"/>
              </w:divBdr>
              <w:divsChild>
                <w:div w:id="1461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5828">
      <w:bodyDiv w:val="1"/>
      <w:marLeft w:val="0"/>
      <w:marRight w:val="0"/>
      <w:marTop w:val="0"/>
      <w:marBottom w:val="0"/>
      <w:divBdr>
        <w:top w:val="none" w:sz="0" w:space="0" w:color="auto"/>
        <w:left w:val="none" w:sz="0" w:space="0" w:color="auto"/>
        <w:bottom w:val="none" w:sz="0" w:space="0" w:color="auto"/>
        <w:right w:val="none" w:sz="0" w:space="0" w:color="auto"/>
      </w:divBdr>
      <w:divsChild>
        <w:div w:id="476453685">
          <w:marLeft w:val="0"/>
          <w:marRight w:val="0"/>
          <w:marTop w:val="0"/>
          <w:marBottom w:val="0"/>
          <w:divBdr>
            <w:top w:val="none" w:sz="0" w:space="0" w:color="auto"/>
            <w:left w:val="none" w:sz="0" w:space="0" w:color="auto"/>
            <w:bottom w:val="none" w:sz="0" w:space="0" w:color="auto"/>
            <w:right w:val="none" w:sz="0" w:space="0" w:color="auto"/>
          </w:divBdr>
          <w:divsChild>
            <w:div w:id="1750806942">
              <w:marLeft w:val="0"/>
              <w:marRight w:val="0"/>
              <w:marTop w:val="0"/>
              <w:marBottom w:val="0"/>
              <w:divBdr>
                <w:top w:val="none" w:sz="0" w:space="0" w:color="auto"/>
                <w:left w:val="none" w:sz="0" w:space="0" w:color="auto"/>
                <w:bottom w:val="none" w:sz="0" w:space="0" w:color="auto"/>
                <w:right w:val="none" w:sz="0" w:space="0" w:color="auto"/>
              </w:divBdr>
              <w:divsChild>
                <w:div w:id="2192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33567367">
      <w:bodyDiv w:val="1"/>
      <w:marLeft w:val="0"/>
      <w:marRight w:val="0"/>
      <w:marTop w:val="0"/>
      <w:marBottom w:val="0"/>
      <w:divBdr>
        <w:top w:val="none" w:sz="0" w:space="0" w:color="auto"/>
        <w:left w:val="none" w:sz="0" w:space="0" w:color="auto"/>
        <w:bottom w:val="none" w:sz="0" w:space="0" w:color="auto"/>
        <w:right w:val="none" w:sz="0" w:space="0" w:color="auto"/>
      </w:divBdr>
      <w:divsChild>
        <w:div w:id="255745692">
          <w:marLeft w:val="0"/>
          <w:marRight w:val="0"/>
          <w:marTop w:val="0"/>
          <w:marBottom w:val="0"/>
          <w:divBdr>
            <w:top w:val="none" w:sz="0" w:space="0" w:color="auto"/>
            <w:left w:val="none" w:sz="0" w:space="0" w:color="auto"/>
            <w:bottom w:val="none" w:sz="0" w:space="0" w:color="auto"/>
            <w:right w:val="none" w:sz="0" w:space="0" w:color="auto"/>
          </w:divBdr>
          <w:divsChild>
            <w:div w:id="1188908571">
              <w:marLeft w:val="0"/>
              <w:marRight w:val="0"/>
              <w:marTop w:val="0"/>
              <w:marBottom w:val="0"/>
              <w:divBdr>
                <w:top w:val="none" w:sz="0" w:space="0" w:color="auto"/>
                <w:left w:val="none" w:sz="0" w:space="0" w:color="auto"/>
                <w:bottom w:val="none" w:sz="0" w:space="0" w:color="auto"/>
                <w:right w:val="none" w:sz="0" w:space="0" w:color="auto"/>
              </w:divBdr>
              <w:divsChild>
                <w:div w:id="3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337">
          <w:marLeft w:val="0"/>
          <w:marRight w:val="0"/>
          <w:marTop w:val="0"/>
          <w:marBottom w:val="0"/>
          <w:divBdr>
            <w:top w:val="none" w:sz="0" w:space="0" w:color="auto"/>
            <w:left w:val="none" w:sz="0" w:space="0" w:color="auto"/>
            <w:bottom w:val="none" w:sz="0" w:space="0" w:color="auto"/>
            <w:right w:val="none" w:sz="0" w:space="0" w:color="auto"/>
          </w:divBdr>
          <w:divsChild>
            <w:div w:id="1587764912">
              <w:marLeft w:val="0"/>
              <w:marRight w:val="0"/>
              <w:marTop w:val="0"/>
              <w:marBottom w:val="0"/>
              <w:divBdr>
                <w:top w:val="none" w:sz="0" w:space="0" w:color="auto"/>
                <w:left w:val="none" w:sz="0" w:space="0" w:color="auto"/>
                <w:bottom w:val="none" w:sz="0" w:space="0" w:color="auto"/>
                <w:right w:val="none" w:sz="0" w:space="0" w:color="auto"/>
              </w:divBdr>
              <w:divsChild>
                <w:div w:id="441806014">
                  <w:marLeft w:val="0"/>
                  <w:marRight w:val="0"/>
                  <w:marTop w:val="0"/>
                  <w:marBottom w:val="0"/>
                  <w:divBdr>
                    <w:top w:val="none" w:sz="0" w:space="0" w:color="auto"/>
                    <w:left w:val="none" w:sz="0" w:space="0" w:color="auto"/>
                    <w:bottom w:val="none" w:sz="0" w:space="0" w:color="auto"/>
                    <w:right w:val="none" w:sz="0" w:space="0" w:color="auto"/>
                  </w:divBdr>
                </w:div>
              </w:divsChild>
            </w:div>
            <w:div w:id="484666080">
              <w:marLeft w:val="0"/>
              <w:marRight w:val="0"/>
              <w:marTop w:val="0"/>
              <w:marBottom w:val="0"/>
              <w:divBdr>
                <w:top w:val="none" w:sz="0" w:space="0" w:color="auto"/>
                <w:left w:val="none" w:sz="0" w:space="0" w:color="auto"/>
                <w:bottom w:val="none" w:sz="0" w:space="0" w:color="auto"/>
                <w:right w:val="none" w:sz="0" w:space="0" w:color="auto"/>
              </w:divBdr>
              <w:divsChild>
                <w:div w:id="826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269">
      <w:bodyDiv w:val="1"/>
      <w:marLeft w:val="0"/>
      <w:marRight w:val="0"/>
      <w:marTop w:val="0"/>
      <w:marBottom w:val="0"/>
      <w:divBdr>
        <w:top w:val="none" w:sz="0" w:space="0" w:color="auto"/>
        <w:left w:val="none" w:sz="0" w:space="0" w:color="auto"/>
        <w:bottom w:val="none" w:sz="0" w:space="0" w:color="auto"/>
        <w:right w:val="none" w:sz="0" w:space="0" w:color="auto"/>
      </w:divBdr>
      <w:divsChild>
        <w:div w:id="1748990627">
          <w:marLeft w:val="0"/>
          <w:marRight w:val="0"/>
          <w:marTop w:val="0"/>
          <w:marBottom w:val="0"/>
          <w:divBdr>
            <w:top w:val="none" w:sz="0" w:space="0" w:color="auto"/>
            <w:left w:val="none" w:sz="0" w:space="0" w:color="auto"/>
            <w:bottom w:val="none" w:sz="0" w:space="0" w:color="auto"/>
            <w:right w:val="none" w:sz="0" w:space="0" w:color="auto"/>
          </w:divBdr>
          <w:divsChild>
            <w:div w:id="497230106">
              <w:marLeft w:val="0"/>
              <w:marRight w:val="0"/>
              <w:marTop w:val="0"/>
              <w:marBottom w:val="0"/>
              <w:divBdr>
                <w:top w:val="none" w:sz="0" w:space="0" w:color="auto"/>
                <w:left w:val="none" w:sz="0" w:space="0" w:color="auto"/>
                <w:bottom w:val="none" w:sz="0" w:space="0" w:color="auto"/>
                <w:right w:val="none" w:sz="0" w:space="0" w:color="auto"/>
              </w:divBdr>
              <w:divsChild>
                <w:div w:id="2075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7264">
      <w:bodyDiv w:val="1"/>
      <w:marLeft w:val="0"/>
      <w:marRight w:val="0"/>
      <w:marTop w:val="0"/>
      <w:marBottom w:val="0"/>
      <w:divBdr>
        <w:top w:val="none" w:sz="0" w:space="0" w:color="auto"/>
        <w:left w:val="none" w:sz="0" w:space="0" w:color="auto"/>
        <w:bottom w:val="none" w:sz="0" w:space="0" w:color="auto"/>
        <w:right w:val="none" w:sz="0" w:space="0" w:color="auto"/>
      </w:divBdr>
      <w:divsChild>
        <w:div w:id="923490906">
          <w:marLeft w:val="0"/>
          <w:marRight w:val="0"/>
          <w:marTop w:val="0"/>
          <w:marBottom w:val="0"/>
          <w:divBdr>
            <w:top w:val="none" w:sz="0" w:space="0" w:color="auto"/>
            <w:left w:val="none" w:sz="0" w:space="0" w:color="auto"/>
            <w:bottom w:val="none" w:sz="0" w:space="0" w:color="auto"/>
            <w:right w:val="none" w:sz="0" w:space="0" w:color="auto"/>
          </w:divBdr>
          <w:divsChild>
            <w:div w:id="1461997578">
              <w:marLeft w:val="0"/>
              <w:marRight w:val="0"/>
              <w:marTop w:val="0"/>
              <w:marBottom w:val="0"/>
              <w:divBdr>
                <w:top w:val="none" w:sz="0" w:space="0" w:color="auto"/>
                <w:left w:val="none" w:sz="0" w:space="0" w:color="auto"/>
                <w:bottom w:val="none" w:sz="0" w:space="0" w:color="auto"/>
                <w:right w:val="none" w:sz="0" w:space="0" w:color="auto"/>
              </w:divBdr>
              <w:divsChild>
                <w:div w:id="701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protocol-buffe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hyas\OneDrive%20-%20Packt\Nithya\Packt\Explorer%20Template\Explorer%20Template\Explorer%20Templates%2016th%20Jul%202021\Chapter\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3" ma:contentTypeDescription="Create a new document." ma:contentTypeScope="" ma:versionID="ef449de1aa497eb2f4f41c4044db7320">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ad6b269f66876091077c5337e138e853" ns2:_="" ns3:_="">
    <xsd:import namespace="f4287df7-c0e0-444d-ba8d-6c830a3079b3"/>
    <xsd:import namespace="c866c9ed-2f7a-4860-bf57-8153ff3a210a"/>
    <xsd:element name="properties">
      <xsd:complexType>
        <xsd:sequence>
          <xsd:element name="documentManagement">
            <xsd:complexType>
              <xsd:all>
                <xsd:element ref="ns2:AssetStag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element ref="ns2:Asset_x0020_Number" minOccurs="0"/>
                <xsd:element ref="ns2:Asse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Stage" ma:index="2"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Category" ma:index="3"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4"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5"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6" nillable="true" ma:displayName="Page Count" ma:format="Dropdown" ma:internalName="PageCount" ma:readOnly="false" ma:percentage="FALSE">
      <xsd:simpleType>
        <xsd:restriction base="dms:Number"/>
      </xsd:simpleType>
    </xsd:element>
    <xsd:element name="DaysAllocated" ma:index="7" nillable="true" ma:displayName="Days Allocated" ma:decimals="0" ma:default="1" ma:format="Dropdown" ma:internalName="DaysAllocated" ma:readOnly="false" ma:percentage="FALSE">
      <xsd:simpleType>
        <xsd:restriction base="dms:Number"/>
      </xsd:simpleType>
    </xsd:element>
    <xsd:element name="Editorial_x0020_Score" ma:index="8"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9" nillable="true" ma:displayName="Notes" ma:format="Dropdown" ma:internalName="Notes" ma:readOnly="false">
      <xsd:simpleType>
        <xsd:restriction base="dms:Text">
          <xsd:maxLength value="255"/>
        </xsd:restriction>
      </xsd:simpleType>
    </xsd:element>
    <xsd:element name="ReviewerName" ma:index="10" nillable="true" ma:displayName="Reviewer Name" ma:format="Dropdown" ma:internalName="ReviewerName" ma:readOnly="false">
      <xsd:simpleType>
        <xsd:restriction base="dms:Text">
          <xsd:maxLength value="255"/>
        </xsd:restriction>
      </xsd:simpleType>
    </xsd:element>
    <xsd:element name="NoteforSelf" ma:index="11"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2" nillable="true" ma:displayName="Trial" ma:description="TR Names here" ma:format="Dropdown" ma:hidden="true" ma:internalName="Trial" ma:readOnly="false">
      <xsd:simpleType>
        <xsd:restriction base="dms:Text">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hidden="true" ma:internalName="MediaServiceLocation" ma:readOnly="true">
      <xsd:simpleType>
        <xsd:restriction base="dms:Text"/>
      </xsd:simpleType>
    </xsd:element>
    <xsd:element name="MediaLengthInSeconds" ma:index="23" nillable="true" ma:displayName="Length (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ObjectDetectorVersions" ma:index="34" nillable="true" ma:displayName="MediaServiceObjectDetectorVersions" ma:description="" ma:hidden="true" ma:indexed="true" ma:internalName="MediaServiceObjectDetectorVersions" ma:readOnly="true">
      <xsd:simpleType>
        <xsd:restriction base="dms:Text"/>
      </xsd:simpleType>
    </xsd:element>
    <xsd:element name="TRName" ma:index="37" nillable="true" ma:displayName="Reviewer" ma:description="Tarun" ma:format="Dropdown" ma:hidden="true" ma:internalName="TRName">
      <xsd:simpleType>
        <xsd:restriction base="dms:Text">
          <xsd:maxLength value="255"/>
        </xsd:restriction>
      </xsd:simpleType>
    </xsd:element>
    <xsd:element name="NameoftheTR" ma:index="38"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39" nillable="true" ma:displayName="Reviewer Names" ma:format="Dropdown" ma:hidden="true" ma:internalName="ReviewerNames" ma:readOnly="false">
      <xsd:simpleType>
        <xsd:restriction base="dms:Text">
          <xsd:maxLength value="255"/>
        </xsd:restriction>
      </xsd:simpleType>
    </xsd:element>
    <xsd:element name="ReviewerName1" ma:index="40" nillable="true" ma:displayName="Reviewer Name1" ma:format="Dropdown" ma:hidden="true" ma:internalName="ReviewerName1" ma:readOnly="false">
      <xsd:simpleType>
        <xsd:restriction base="dms:Text">
          <xsd:maxLength value="255"/>
        </xsd:restriction>
      </xsd:simpleType>
    </xsd:element>
    <xsd:element name="ReviewerName10" ma:index="41" nillable="true" ma:displayName="Reviewer Name 1" ma:format="Dropdown" ma:hidden="true" ma:internalName="ReviewerName10" ma:readOnly="false">
      <xsd:simpleType>
        <xsd:restriction base="dms:Text">
          <xsd:maxLength value="255"/>
        </xsd:restriction>
      </xsd:simpleType>
    </xsd:element>
    <xsd:element name="Asset_x0020_Number" ma:index="42" nillable="true" ma:displayName="Asset Number" ma:format="Dropdown" ma:internalName="Asset_x0020_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_x0020_Type" ma:index="43" nillable="true" ma:displayName="Asset Type" ma:description="This is the type of Asset related to the product development" ma:format="Dropdown" ma:internalName="Asset_x0020_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Rewrites Sent</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Asset_x0020_Type xmlns="f4287df7-c0e0-444d-ba8d-6c830a3079b3" xsi:nil="true"/>
    <Asset_x0020_Number xmlns="f4287df7-c0e0-444d-ba8d-6c830a307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38E2EF22-56D4-4223-8997-C02301459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C:\Users\nithyas\OneDrive - Packt\Nithya\Packt\Explorer Template\Explorer Template\Explorer Templates 16th Jul 2021\Chapter\Chapter Template.dotx</Template>
  <TotalTime>63</TotalTime>
  <Pages>18</Pages>
  <Words>3995</Words>
  <Characters>22776</Characters>
  <Application>Microsoft Office Word</Application>
  <DocSecurity>2</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Alexander Shuiskov</cp:lastModifiedBy>
  <cp:revision>20</cp:revision>
  <dcterms:created xsi:type="dcterms:W3CDTF">2024-10-29T08:48:00Z</dcterms:created>
  <dcterms:modified xsi:type="dcterms:W3CDTF">2025-04-02T06:07:00Z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266ca130bcc56fbd9295cdb0f8a1b2623428d9eaec70341c0bde6e177355f608</vt:lpwstr>
  </property>
</Properties>
</file>