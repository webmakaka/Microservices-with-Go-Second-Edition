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11E28" w14:textId="77777777" w:rsidR="00FF0B23" w:rsidRDefault="00FF0B23" w:rsidP="00FF0B23">
      <w:pPr>
        <w:pStyle w:val="H1-Chapter"/>
      </w:pPr>
      <w:commentRangeStart w:id="0"/>
      <w:commentRangeStart w:id="1"/>
      <w:r>
        <w:t>6</w:t>
      </w:r>
      <w:commentRangeEnd w:id="0"/>
      <w:r w:rsidR="00DE71C9">
        <w:rPr>
          <w:rStyle w:val="CommentReference"/>
          <w:rFonts w:asciiTheme="minorHAnsi" w:eastAsiaTheme="minorHAnsi" w:hAnsiTheme="minorHAnsi" w:cstheme="minorBidi"/>
          <w:spacing w:val="0"/>
          <w:kern w:val="0"/>
        </w:rPr>
        <w:commentReference w:id="0"/>
      </w:r>
      <w:commentRangeEnd w:id="1"/>
      <w:r w:rsidR="00BF2528">
        <w:rPr>
          <w:rStyle w:val="CommentReference"/>
          <w:rFonts w:asciiTheme="minorHAnsi" w:eastAsiaTheme="minorHAnsi" w:hAnsiTheme="minorHAnsi" w:cstheme="minorBidi"/>
          <w:spacing w:val="0"/>
          <w:kern w:val="0"/>
        </w:rPr>
        <w:commentReference w:id="1"/>
      </w:r>
    </w:p>
    <w:p w14:paraId="18FECD95" w14:textId="77777777" w:rsidR="00FF0B23" w:rsidRPr="007459B4" w:rsidRDefault="00FF0B23" w:rsidP="00FF0B23">
      <w:pPr>
        <w:pStyle w:val="H1-Chapter"/>
      </w:pPr>
      <w:r>
        <w:t>Asynchronous Communication</w:t>
      </w:r>
    </w:p>
    <w:p w14:paraId="022199EF" w14:textId="5F79ABB3" w:rsidR="00FF0B23" w:rsidRDefault="00FF0B23" w:rsidP="00FF0B23">
      <w:r>
        <w:t>In the previous chapter, we illustrated how services can communicate with each other using a synchronous request-response model. There are other communication models that provide various benefits to the application developer, such as asynchronous communication, which we are going to cover in this chapter.</w:t>
      </w:r>
      <w:r w:rsidR="00C71B14" w:rsidRPr="00C71B14">
        <w:rPr>
          <w:rFonts w:ascii="AppleSystemUIFont" w:hAnsi="AppleSystemUIFont" w:cs="AppleSystemUIFont"/>
          <w:sz w:val="26"/>
          <w:szCs w:val="26"/>
          <w:lang w:val="en-GB"/>
        </w:rPr>
        <w:t xml:space="preserve"> </w:t>
      </w:r>
      <w:proofErr w:type="spellStart"/>
      <w:r w:rsidR="00C71B14" w:rsidRPr="00C71B14">
        <w:rPr>
          <w:lang w:val="en-GB"/>
        </w:rPr>
        <w:t>RatingEventTypePut</w:t>
      </w:r>
      <w:proofErr w:type="spellEnd"/>
    </w:p>
    <w:p w14:paraId="5E1B2044" w14:textId="77777777" w:rsidR="00FF0B23" w:rsidRDefault="00FF0B23" w:rsidP="00FF0B23">
      <w:r>
        <w:t xml:space="preserve">In this chapter, you are going to learn the basics of </w:t>
      </w:r>
      <w:r w:rsidRPr="00FC0FD4">
        <w:t>asynchronous communication</w:t>
      </w:r>
      <w:r>
        <w:t xml:space="preserve"> and some common techniques for using it, as well as some benefits and challenges it brings to microservice developers. We will cover a popular piece of asynchronous communication software, Apache Kafka, and illustrate how to use it for establishing communication between our microservices.</w:t>
      </w:r>
      <w:r w:rsidDel="000476CD">
        <w:t xml:space="preserve"> </w:t>
      </w:r>
    </w:p>
    <w:p w14:paraId="51B1C49E" w14:textId="77777777" w:rsidR="00FF0B23" w:rsidRDefault="00FF0B23" w:rsidP="00FF0B23">
      <w:r>
        <w:t>In this chapter, we are going to cover the following topics:</w:t>
      </w:r>
    </w:p>
    <w:p w14:paraId="2BD0D22B" w14:textId="77777777" w:rsidR="00FF0B23" w:rsidRDefault="00FF0B23" w:rsidP="00FF0B23">
      <w:pPr>
        <w:pStyle w:val="L-Bullets"/>
      </w:pPr>
      <w:r>
        <w:t>Asynchronous communication basics</w:t>
      </w:r>
    </w:p>
    <w:p w14:paraId="051B7D43" w14:textId="77777777" w:rsidR="00FF0B23" w:rsidRDefault="00FF0B23" w:rsidP="00FF0B23">
      <w:pPr>
        <w:pStyle w:val="L-Bullets"/>
      </w:pPr>
      <w:r>
        <w:t>Using Apache Kafka for messaging</w:t>
      </w:r>
    </w:p>
    <w:p w14:paraId="0AA12B51" w14:textId="77777777" w:rsidR="00FF0B23" w:rsidRDefault="00FF0B23" w:rsidP="00FF0B23">
      <w:pPr>
        <w:pStyle w:val="L-Bullets"/>
      </w:pPr>
      <w:r>
        <w:t>Asynchronous communication best practices</w:t>
      </w:r>
    </w:p>
    <w:p w14:paraId="0B74256A" w14:textId="77777777" w:rsidR="00FF0B23" w:rsidRDefault="00FF0B23" w:rsidP="00FF0B23">
      <w:pPr>
        <w:pStyle w:val="H1-Section"/>
        <w:rPr>
          <w:bCs/>
          <w:szCs w:val="36"/>
        </w:rPr>
      </w:pPr>
      <w:r>
        <w:t>Technical requirements</w:t>
      </w:r>
    </w:p>
    <w:p w14:paraId="01CC11DA" w14:textId="75E65AD5" w:rsidR="00FF0B23" w:rsidRPr="00C14AAE" w:rsidRDefault="37A3839D" w:rsidP="00FF0B23">
      <w:r>
        <w:t xml:space="preserve">To complete this chapter, you need Go 1.18+ or above, similarly to the previous chapters. Additionally, you will need Docker, which you can download at </w:t>
      </w:r>
      <w:hyperlink r:id="rId13">
        <w:r w:rsidRPr="37A3839D">
          <w:rPr>
            <w:rStyle w:val="P-URL"/>
          </w:rPr>
          <w:t>https://www.docker.com</w:t>
        </w:r>
      </w:hyperlink>
      <w:r>
        <w:t>. You will need to register on the Docker website in order to test service deployments in this chapter.</w:t>
      </w:r>
    </w:p>
    <w:p w14:paraId="0CD59078" w14:textId="63C11E31" w:rsidR="00FF0B23" w:rsidRDefault="00FF0B23" w:rsidP="00FF0B23">
      <w:bookmarkStart w:id="2" w:name="_Int_yXEqzWta"/>
      <w:r>
        <w:t xml:space="preserve">You can find the GitHub code for this chapter here: </w:t>
      </w:r>
      <w:commentRangeStart w:id="3"/>
      <w:commentRangeStart w:id="4"/>
      <w:commentRangeStart w:id="5"/>
      <w:commentRangeStart w:id="6"/>
      <w:commentRangeStart w:id="7"/>
      <w:commentRangeStart w:id="8"/>
      <w:r w:rsidR="005772F2">
        <w:fldChar w:fldCharType="begin"/>
      </w:r>
      <w:r w:rsidR="00C71B14">
        <w:instrText>HYPERLINK "https://github.com/PacktPublishing/Microservices-with-Go---Second-Edition/tree/main/Chapter06"</w:instrText>
      </w:r>
      <w:r w:rsidR="005772F2">
        <w:fldChar w:fldCharType="separate"/>
      </w:r>
      <w:r w:rsidR="005772F2" w:rsidRPr="005772F2">
        <w:rPr>
          <w:rStyle w:val="Hyperlink"/>
          <w:rFonts w:ascii="Arial" w:hAnsi="Arial"/>
          <w:shd w:val="clear" w:color="auto" w:fill="00FA00"/>
          <w:lang w:val="en-GB"/>
        </w:rPr>
        <w:t>https://github.com/PacktPublishing/Microservices-with-Go---Second-Edition</w:t>
      </w:r>
      <w:r w:rsidR="005772F2">
        <w:rPr>
          <w:rStyle w:val="Hyperlink"/>
          <w:rFonts w:ascii="Arial" w:hAnsi="Arial"/>
          <w:shd w:val="clear" w:color="auto" w:fill="00FA00"/>
          <w:lang w:val="en-GB"/>
        </w:rPr>
        <w:fldChar w:fldCharType="end"/>
      </w:r>
      <w:r w:rsidRPr="53FD0358">
        <w:rPr>
          <w:rStyle w:val="P-URL"/>
        </w:rPr>
        <w:t>/tree/main/Chapter06</w:t>
      </w:r>
      <w:bookmarkEnd w:id="2"/>
      <w:commentRangeEnd w:id="3"/>
      <w:r w:rsidR="009E597D">
        <w:rPr>
          <w:rStyle w:val="CommentReference"/>
        </w:rPr>
        <w:commentReference w:id="3"/>
      </w:r>
      <w:commentRangeEnd w:id="4"/>
      <w:r w:rsidR="00C71B14">
        <w:rPr>
          <w:rStyle w:val="CommentReference"/>
        </w:rPr>
        <w:commentReference w:id="4"/>
      </w:r>
      <w:commentRangeEnd w:id="5"/>
      <w:r w:rsidR="00A92BAF">
        <w:rPr>
          <w:rStyle w:val="CommentReference"/>
        </w:rPr>
        <w:commentReference w:id="5"/>
      </w:r>
      <w:commentRangeEnd w:id="6"/>
      <w:r>
        <w:rPr>
          <w:rStyle w:val="CommentReference"/>
        </w:rPr>
        <w:commentReference w:id="6"/>
      </w:r>
      <w:commentRangeEnd w:id="7"/>
      <w:r w:rsidR="00822BBD">
        <w:rPr>
          <w:rStyle w:val="CommentReference"/>
        </w:rPr>
        <w:commentReference w:id="7"/>
      </w:r>
      <w:commentRangeEnd w:id="8"/>
      <w:r w:rsidR="00BF2528">
        <w:rPr>
          <w:rStyle w:val="CommentReference"/>
        </w:rPr>
        <w:commentReference w:id="8"/>
      </w:r>
    </w:p>
    <w:p w14:paraId="78140EE1" w14:textId="77777777" w:rsidR="00FF0B23" w:rsidRDefault="00FF0B23" w:rsidP="00FF0B23">
      <w:pPr>
        <w:pStyle w:val="H1-Section"/>
      </w:pPr>
      <w:bookmarkStart w:id="9" w:name="_Int_U3eo2y0p"/>
      <w:r>
        <w:t>Asynchronous communication basics</w:t>
      </w:r>
      <w:bookmarkEnd w:id="9"/>
    </w:p>
    <w:p w14:paraId="70C17F5E" w14:textId="11B25F05" w:rsidR="00FF0B23" w:rsidRPr="005772F2" w:rsidRDefault="00FF0B23" w:rsidP="00FF0B23">
      <w:r w:rsidRPr="005772F2">
        <w:rPr>
          <w:rStyle w:val="P-Keyword"/>
        </w:rPr>
        <w:t>Asynchronous communication</w:t>
      </w:r>
      <w:r>
        <w:t xml:space="preserve"> is communication between a sender and one or multiple receivers, where a sender does not necessarily expect an immediate response </w:t>
      </w:r>
      <w:r>
        <w:lastRenderedPageBreak/>
        <w:t xml:space="preserve">to their messages. In the synchronous communication model, which we covered in </w:t>
      </w:r>
      <w:r w:rsidRPr="53FD0358">
        <w:rPr>
          <w:rStyle w:val="P-Italics"/>
        </w:rPr>
        <w:t>Chapter 5</w:t>
      </w:r>
      <w:r>
        <w:t xml:space="preserve">, the caller sending the request would expect an immediate (or nearly immediate, </w:t>
      </w:r>
      <w:r w:rsidR="005772F2">
        <w:t>considering</w:t>
      </w:r>
      <w:r>
        <w:t xml:space="preserve"> network latency) response to it. In asynchronous communication, it may take an arbitrary amount of time for the receiver to respond to the request, or to not respond at all (for example, when receiving a no-reply notification).</w:t>
      </w:r>
    </w:p>
    <w:p w14:paraId="4A403CB9" w14:textId="77777777" w:rsidR="00FF0B23" w:rsidRDefault="00FF0B23" w:rsidP="00FF0B23">
      <w:r>
        <w:t xml:space="preserve">We can illustrate the </w:t>
      </w:r>
      <w:r>
        <w:fldChar w:fldCharType="begin"/>
      </w:r>
      <w:r>
        <w:instrText xml:space="preserve"> XE "asynchronous communication:basics" </w:instrText>
      </w:r>
      <w:r>
        <w:fldChar w:fldCharType="end"/>
      </w:r>
      <w:r>
        <w:t>differences between the two models using two examples. An example of synchronous communication is a phone call – two people having a phone conversation are in direct and immediate communication with each other, and they expect to hear the responses in real time. An example of asynchronous communication is sending mail to people. It can take time to respond to such mail, and the sender does not expect an immediate response to their messages.</w:t>
      </w:r>
    </w:p>
    <w:p w14:paraId="1D665D8D" w14:textId="77777777" w:rsidR="00FF0B23" w:rsidRDefault="00FF0B23" w:rsidP="00FF0B23">
      <w:r>
        <w:t xml:space="preserve">It does not mean, however, that asynchronous communication is necessarily slower than the synchronous model. In most cases, asynchronous processing is as quick as synchronous processing and often can be even faster: asynchronous processing is often much less interruptive and leads to higher processing efficiency. It’s like replying to 10 emails, one by one, compared to switching between 10 parallel phone calls — the latter example of synchronous processing can sometimes be way slower due to context switching and frequent interruptions. </w:t>
      </w:r>
    </w:p>
    <w:p w14:paraId="075FAA18" w14:textId="623BA54F" w:rsidR="00C71B14" w:rsidRDefault="00C71B14" w:rsidP="00FF0B23">
      <w:r>
        <w:t xml:space="preserve">In the following section, we are going to review common benefits and challenges of asynchronous communication, that should help you to understand when </w:t>
      </w:r>
      <w:r w:rsidR="002B51D1">
        <w:t>to use it in</w:t>
      </w:r>
      <w:r>
        <w:t xml:space="preserve"> microservice applications.</w:t>
      </w:r>
    </w:p>
    <w:p w14:paraId="7B1FA39D" w14:textId="77777777" w:rsidR="00FF0B23" w:rsidRDefault="00FF0B23" w:rsidP="00FF0B23">
      <w:pPr>
        <w:pStyle w:val="H2-Heading"/>
      </w:pPr>
      <w:r>
        <w:t>Benefits and challenges of a</w:t>
      </w:r>
      <w:r w:rsidRPr="0013123D">
        <w:t xml:space="preserve">synchronous </w:t>
      </w:r>
      <w:r>
        <w:t>communication</w:t>
      </w:r>
    </w:p>
    <w:p w14:paraId="07D4C37C" w14:textId="77777777" w:rsidR="00FF0B23" w:rsidRDefault="00FF0B23" w:rsidP="00FF0B23">
      <w:r>
        <w:t>The asynchronous communication model comes with its own benefits and challenges. Developers need to consider both in order to make a decision on whether to use this model. What are the benefits of using</w:t>
      </w:r>
      <w:r>
        <w:fldChar w:fldCharType="begin"/>
      </w:r>
      <w:r>
        <w:instrText xml:space="preserve"> XE "asynchronous communication:benefits" </w:instrText>
      </w:r>
      <w:r>
        <w:fldChar w:fldCharType="end"/>
      </w:r>
      <w:r>
        <w:t xml:space="preserve"> asynchronous communication? Let’s find out:</w:t>
      </w:r>
    </w:p>
    <w:p w14:paraId="085C32DC" w14:textId="64AC121E" w:rsidR="00FF0B23" w:rsidRDefault="002B51D1" w:rsidP="00C71B14">
      <w:pPr>
        <w:pStyle w:val="L-Bullets"/>
      </w:pPr>
      <w:r w:rsidRPr="00A34306">
        <w:rPr>
          <w:rStyle w:val="P-Keyword"/>
        </w:rPr>
        <w:t>M</w:t>
      </w:r>
      <w:r w:rsidR="37A3839D" w:rsidRPr="00A34306">
        <w:rPr>
          <w:rStyle w:val="P-Keyword"/>
        </w:rPr>
        <w:t>ore streamlined approach to processing messages</w:t>
      </w:r>
      <w:r>
        <w:rPr>
          <w:lang w:val="en-US"/>
        </w:rPr>
        <w:t>:</w:t>
      </w:r>
      <w:r w:rsidR="37A3839D" w:rsidRPr="37A3839D">
        <w:rPr>
          <w:lang w:val="en-US"/>
        </w:rPr>
        <w:t xml:space="preserve"> Imagine you have a service whose purpose is to process data and report the status to another service. The reporting service does not necessarily need to wait for any response back from the service it is reporting to, as it would do in the synchronous model. In asynchronous mode, it just needs confirmation that the status message was sent successfully. This is similar to sending a large number </w:t>
      </w:r>
      <w:r w:rsidR="37A3839D" w:rsidRPr="37A3839D">
        <w:rPr>
          <w:lang w:val="en-US"/>
        </w:rPr>
        <w:lastRenderedPageBreak/>
        <w:t>of postcards to your relatives – if you send a dozen postcards, you don't want to wait until each card gets delivered before sending the next one!</w:t>
      </w:r>
    </w:p>
    <w:p w14:paraId="5417C7FC" w14:textId="329CA50B" w:rsidR="00FF0B23" w:rsidRDefault="6CDFD1CA" w:rsidP="00FF0B23">
      <w:pPr>
        <w:pStyle w:val="L-Bullets"/>
      </w:pPr>
      <w:r w:rsidRPr="6CDFD1CA">
        <w:rPr>
          <w:rStyle w:val="P-Keyword"/>
        </w:rPr>
        <w:t>Ability to de-couple the sending and processing of requests</w:t>
      </w:r>
      <w:r>
        <w:t xml:space="preserve">: Imagine a caller requesting </w:t>
      </w:r>
      <w:ins w:id="10" w:author="Alexander Shuiskov" w:date="2025-04-02T12:32:00Z" w16du:dateUtc="2025-04-02T07:32:00Z">
        <w:r w:rsidR="00B75D7B">
          <w:t xml:space="preserve">a server </w:t>
        </w:r>
      </w:ins>
      <w:r>
        <w:t>to</w:t>
      </w:r>
      <w:commentRangeStart w:id="11"/>
      <w:commentRangeStart w:id="12"/>
      <w:r>
        <w:t xml:space="preserve"> </w:t>
      </w:r>
      <w:del w:id="13" w:author="Alexander Shuiskov" w:date="2025-04-02T12:32:00Z" w16du:dateUtc="2025-04-02T07:32:00Z">
        <w:r w:rsidDel="00B75D7B">
          <w:delText>download a large video and a remote server that needs</w:delText>
        </w:r>
        <w:commentRangeEnd w:id="11"/>
        <w:r w:rsidR="002B51D1" w:rsidDel="00B75D7B">
          <w:rPr>
            <w:rStyle w:val="CommentReference"/>
          </w:rPr>
          <w:commentReference w:id="11"/>
        </w:r>
      </w:del>
      <w:commentRangeEnd w:id="12"/>
      <w:r w:rsidR="00B75D7B">
        <w:rPr>
          <w:rStyle w:val="CommentReference"/>
          <w:rFonts w:eastAsiaTheme="minorHAnsi"/>
          <w:lang w:val="en-US"/>
        </w:rPr>
        <w:commentReference w:id="12"/>
      </w:r>
      <w:del w:id="14" w:author="Alexander Shuiskov" w:date="2025-04-02T12:32:00Z" w16du:dateUtc="2025-04-02T07:32:00Z">
        <w:r w:rsidDel="00B75D7B">
          <w:delText xml:space="preserve"> to perform such a task</w:delText>
        </w:r>
      </w:del>
      <w:ins w:id="15" w:author="Alexander Shuiskov" w:date="2025-04-02T12:32:00Z" w16du:dateUtc="2025-04-02T07:32:00Z">
        <w:r w:rsidR="00B75D7B">
          <w:t>convert a large video file to a different format</w:t>
        </w:r>
      </w:ins>
      <w:r>
        <w:t>. In a synchronous model, the caller would be waiting in real time until the entire video is processed. This could easily take minutes and sometimes even hours, making such waiting very inefficient. Instead, such a task could be performed in an asynchronous way, where the caller would send the task to a server, get an acknowledgment that the task was received, and perform any other activity until an eventual notification of completion (or processing failure) is received.</w:t>
      </w:r>
    </w:p>
    <w:p w14:paraId="2F5FF2E1" w14:textId="160AE0AA" w:rsidR="00FF0B23" w:rsidRDefault="6CDFD1CA" w:rsidP="00FF0B23">
      <w:pPr>
        <w:pStyle w:val="L-Bullets"/>
      </w:pPr>
      <w:r w:rsidRPr="6CDFD1CA">
        <w:rPr>
          <w:rStyle w:val="P-Keyword"/>
        </w:rPr>
        <w:t>Better load balancing</w:t>
      </w:r>
      <w:r>
        <w:t xml:space="preserve">. Certain applications can have uneven request loads and are prone to sudden spikes of requests. If communication is synchronous, the server needs to answer every request in real time, and this can easily overload it. Imagine </w:t>
      </w:r>
      <w:del w:id="16" w:author="Alexander Shuiskov" w:date="2025-04-02T12:33:00Z" w16du:dateUtc="2025-04-02T07:33:00Z">
        <w:r w:rsidDel="00B75D7B">
          <w:delText>a waiter in a restaurant receiving a thousand dinner orders – such a high number of requests would completely overwhelm the worker, as well as affe</w:delText>
        </w:r>
        <w:commentRangeStart w:id="17"/>
        <w:commentRangeStart w:id="18"/>
        <w:commentRangeStart w:id="19"/>
        <w:r w:rsidDel="00B75D7B">
          <w:delText>ct clients</w:delText>
        </w:r>
      </w:del>
      <w:ins w:id="20" w:author="Alexander Shuiskov" w:date="2025-04-02T12:33:00Z" w16du:dateUtc="2025-04-02T07:33:00Z">
        <w:r w:rsidR="00B75D7B">
          <w:t>responding to 10 messages</w:t>
        </w:r>
      </w:ins>
      <w:ins w:id="21" w:author="Alexander Shuiskov" w:date="2025-04-02T12:34:00Z" w16du:dateUtc="2025-04-02T07:34:00Z">
        <w:r w:rsidR="00B75D7B">
          <w:t xml:space="preserve"> from your friends</w:t>
        </w:r>
      </w:ins>
      <w:ins w:id="22" w:author="Alexander Shuiskov" w:date="2025-04-02T12:33:00Z" w16du:dateUtc="2025-04-02T07:33:00Z">
        <w:r w:rsidR="00B75D7B">
          <w:t xml:space="preserve"> simu</w:t>
        </w:r>
      </w:ins>
      <w:ins w:id="23" w:author="Alexander Shuiskov" w:date="2025-04-02T12:34:00Z" w16du:dateUtc="2025-04-02T07:34:00Z">
        <w:r w:rsidR="00B75D7B">
          <w:t>ltaneously</w:t>
        </w:r>
      </w:ins>
      <w:ins w:id="24" w:author="Alexander Shuiskov" w:date="2025-04-02T12:33:00Z" w16du:dateUtc="2025-04-02T07:33:00Z">
        <w:r w:rsidR="00B75D7B">
          <w:t xml:space="preserve">: it is much easier to do this </w:t>
        </w:r>
      </w:ins>
      <w:ins w:id="25" w:author="Alexander Shuiskov" w:date="2025-04-02T12:34:00Z" w16du:dateUtc="2025-04-02T07:34:00Z">
        <w:r w:rsidR="00B75D7B">
          <w:t xml:space="preserve">sequentially, </w:t>
        </w:r>
      </w:ins>
      <w:ins w:id="26" w:author="Alexander Shuiskov" w:date="2025-04-02T12:33:00Z" w16du:dateUtc="2025-04-02T07:33:00Z">
        <w:r w:rsidR="00B75D7B">
          <w:t>one by one</w:t>
        </w:r>
      </w:ins>
      <w:r>
        <w:t>.</w:t>
      </w:r>
      <w:commentRangeEnd w:id="17"/>
      <w:r w:rsidR="002B51D1">
        <w:rPr>
          <w:rStyle w:val="CommentReference"/>
        </w:rPr>
        <w:commentReference w:id="17"/>
      </w:r>
      <w:commentRangeEnd w:id="18"/>
      <w:r w:rsidR="00CE5828">
        <w:rPr>
          <w:rStyle w:val="CommentReference"/>
          <w:rFonts w:eastAsiaTheme="minorHAnsi"/>
          <w:lang w:val="en-US"/>
        </w:rPr>
        <w:commentReference w:id="18"/>
      </w:r>
      <w:commentRangeEnd w:id="19"/>
      <w:r w:rsidR="00B75D7B">
        <w:rPr>
          <w:rStyle w:val="CommentReference"/>
          <w:rFonts w:eastAsiaTheme="minorHAnsi"/>
          <w:lang w:val="en-US"/>
        </w:rPr>
        <w:commentReference w:id="19"/>
      </w:r>
    </w:p>
    <w:p w14:paraId="0EF55D89" w14:textId="77777777" w:rsidR="00FF0B23" w:rsidRDefault="00FF0B23" w:rsidP="00FF0B23">
      <w:r>
        <w:t xml:space="preserve">The benefits that we just described are quite significant, and in many cases, asynchronous communication is the only way to perform certain types of tasks or to provide better system performance. Examples of problems for which asynchronous communication is a good </w:t>
      </w:r>
      <w:r>
        <w:fldChar w:fldCharType="begin"/>
      </w:r>
      <w:r>
        <w:instrText xml:space="preserve"> XE "asynchronous communication:benefits" </w:instrText>
      </w:r>
      <w:r>
        <w:fldChar w:fldCharType="end"/>
      </w:r>
      <w:r>
        <w:t>fit include the following:</w:t>
      </w:r>
    </w:p>
    <w:p w14:paraId="7612024B" w14:textId="77777777" w:rsidR="00FF0B23" w:rsidRDefault="37A3839D" w:rsidP="00FF0B23">
      <w:pPr>
        <w:pStyle w:val="L-Bullets"/>
      </w:pPr>
      <w:r w:rsidRPr="37A3839D">
        <w:rPr>
          <w:rStyle w:val="P-Keyword"/>
          <w:lang w:val="en-US"/>
        </w:rPr>
        <w:t>Long-running processing tasks</w:t>
      </w:r>
      <w:r w:rsidRPr="37A3839D">
        <w:rPr>
          <w:lang w:val="en-US"/>
        </w:rPr>
        <w:t>: Long-running tasks, such as video processing, are often better done asynchronously. The caller requesting such processing would not necessarily need to wait until it is completed and would eventually get notified of the final result.</w:t>
      </w:r>
    </w:p>
    <w:p w14:paraId="2BEEF9EC" w14:textId="77777777" w:rsidR="00FF0B23" w:rsidRDefault="37A3839D" w:rsidP="00FF0B23">
      <w:pPr>
        <w:pStyle w:val="L-Bullets"/>
      </w:pPr>
      <w:r w:rsidRPr="37A3839D">
        <w:rPr>
          <w:rStyle w:val="P-Keyword"/>
          <w:lang w:val="en-US"/>
        </w:rPr>
        <w:t>Send once, processed by multiple components</w:t>
      </w:r>
      <w:r w:rsidRPr="37A3839D">
        <w:rPr>
          <w:lang w:val="en-US"/>
        </w:rPr>
        <w:t>: Certain types of messages, such as status reports, can be processed by multiple independent components. Imagine a system where multiple employees need to receive the same message – instead of sending it to each one independently, the message can get published to a component that can be consumed by everyone interested.</w:t>
      </w:r>
    </w:p>
    <w:p w14:paraId="09F6A42F" w14:textId="20A5048A" w:rsidR="00FF0B23" w:rsidRDefault="6CDFD1CA" w:rsidP="00FF0B23">
      <w:pPr>
        <w:pStyle w:val="L-Bullets"/>
      </w:pPr>
      <w:r w:rsidRPr="6CDFD1CA">
        <w:rPr>
          <w:rStyle w:val="P-Keyword"/>
          <w:lang w:val="en-US"/>
        </w:rPr>
        <w:lastRenderedPageBreak/>
        <w:t>High-performance sequential processing</w:t>
      </w:r>
      <w:r w:rsidRPr="6CDFD1CA">
        <w:rPr>
          <w:lang w:val="en-US"/>
        </w:rPr>
        <w:t>: Certain types of operations</w:t>
      </w:r>
      <w:ins w:id="27" w:author="Alexander Shuiskov" w:date="2025-04-02T12:53:00Z" w16du:dateUtc="2025-04-02T07:53:00Z">
        <w:r w:rsidR="006A0834">
          <w:rPr>
            <w:lang w:val="en-US"/>
          </w:rPr>
          <w:t xml:space="preserve"> (for example, </w:t>
        </w:r>
      </w:ins>
      <w:ins w:id="28" w:author="Alexander Shuiskov" w:date="2025-04-02T12:54:00Z" w16du:dateUtc="2025-04-02T07:54:00Z">
        <w:r w:rsidR="006A0834">
          <w:rPr>
            <w:lang w:val="en-US"/>
          </w:rPr>
          <w:t xml:space="preserve">big </w:t>
        </w:r>
      </w:ins>
      <w:ins w:id="29" w:author="Alexander Shuiskov" w:date="2025-04-02T12:53:00Z" w16du:dateUtc="2025-04-02T07:53:00Z">
        <w:r w:rsidR="006A0834">
          <w:rPr>
            <w:lang w:val="en-US"/>
          </w:rPr>
          <w:t>data processing)</w:t>
        </w:r>
      </w:ins>
      <w:r w:rsidRPr="6CDFD1CA">
        <w:rPr>
          <w:lang w:val="en-US"/>
        </w:rPr>
        <w:t xml:space="preserve"> are more efficient when performed sequentially and/or in batches. </w:t>
      </w:r>
      <w:del w:id="30" w:author="Alexander Shuiskov" w:date="2025-04-02T12:53:00Z" w16du:dateUtc="2025-04-02T07:53:00Z">
        <w:r w:rsidRPr="6CDFD1CA" w:rsidDel="006A0834">
          <w:rPr>
            <w:lang w:val="en-US"/>
          </w:rPr>
          <w:delText xml:space="preserve">For example, </w:delText>
        </w:r>
      </w:del>
      <w:del w:id="31" w:author="Alexander Shuiskov" w:date="2025-04-02T12:52:00Z" w16du:dateUtc="2025-04-02T07:52:00Z">
        <w:r w:rsidRPr="6CDFD1CA" w:rsidDel="006A0834">
          <w:rPr>
            <w:lang w:val="en-US"/>
          </w:rPr>
          <w:delText xml:space="preserve">some operations, </w:delText>
        </w:r>
        <w:commentRangeStart w:id="32"/>
        <w:r w:rsidRPr="6CDFD1CA" w:rsidDel="006A0834">
          <w:rPr>
            <w:lang w:val="en-US"/>
          </w:rPr>
          <w:delText>such as writes to HDD are often more performant when done sequentially (an example would be writing a very large file sequentially, without any interruptions).</w:delText>
        </w:r>
        <w:commentRangeEnd w:id="32"/>
        <w:r w:rsidR="37A3839D" w:rsidDel="006A0834">
          <w:rPr>
            <w:rStyle w:val="CommentReference"/>
          </w:rPr>
          <w:commentReference w:id="32"/>
        </w:r>
      </w:del>
      <w:del w:id="33" w:author="Alexander Shuiskov" w:date="2025-04-02T12:53:00Z" w16du:dateUtc="2025-04-02T07:53:00Z">
        <w:r w:rsidRPr="6CDFD1CA" w:rsidDel="006A0834">
          <w:rPr>
            <w:lang w:val="en-US"/>
          </w:rPr>
          <w:delText xml:space="preserve"> </w:delText>
        </w:r>
      </w:del>
      <w:r w:rsidRPr="6CDFD1CA">
        <w:rPr>
          <w:lang w:val="en-US"/>
        </w:rPr>
        <w:t xml:space="preserve">For </w:t>
      </w:r>
      <w:r w:rsidR="37A3839D">
        <w:fldChar w:fldCharType="begin"/>
      </w:r>
      <w:r w:rsidR="37A3839D">
        <w:instrText xml:space="preserve"> XE "asynchronous communication:benefits" </w:instrText>
      </w:r>
      <w:r w:rsidR="37A3839D">
        <w:fldChar w:fldCharType="end"/>
      </w:r>
      <w:r w:rsidRPr="6CDFD1CA">
        <w:rPr>
          <w:lang w:val="en-US"/>
        </w:rPr>
        <w:t>such scenarios, asynchronous processing offers great performance improvements compared to more interactive and interruptive synchronous communication because the receiver of such requests can control the processing speed and process tasks one after another.</w:t>
      </w:r>
    </w:p>
    <w:p w14:paraId="5605638F" w14:textId="77777777" w:rsidR="00FF0B23" w:rsidRDefault="00FF0B23" w:rsidP="00FF0B23">
      <w:r>
        <w:t>While the described benefits</w:t>
      </w:r>
      <w:r>
        <w:fldChar w:fldCharType="begin"/>
      </w:r>
      <w:r>
        <w:instrText xml:space="preserve"> XE "asynchronous communication:challenges" </w:instrText>
      </w:r>
      <w:r>
        <w:fldChar w:fldCharType="end"/>
      </w:r>
      <w:r>
        <w:t xml:space="preserve"> of asynchronous communication may seem appealing, it is important to note that it often brings some difficult challenges to developers:</w:t>
      </w:r>
    </w:p>
    <w:p w14:paraId="27C93F8A" w14:textId="77777777" w:rsidR="00FF0B23" w:rsidRDefault="37A3839D" w:rsidP="00FF0B23">
      <w:pPr>
        <w:pStyle w:val="L-Bullets"/>
      </w:pPr>
      <w:r w:rsidRPr="37A3839D">
        <w:rPr>
          <w:rStyle w:val="P-Keyword"/>
          <w:lang w:val="en-US"/>
        </w:rPr>
        <w:t>More complex error handling</w:t>
      </w:r>
      <w:r w:rsidRPr="37A3839D">
        <w:rPr>
          <w:lang w:val="en-US"/>
        </w:rPr>
        <w:t xml:space="preserve">: Imagine sending a message to your friend and not receiving a response back. Was it because the friend did not receive the message? Did something happen during this time? Did the response get lost? In synchronous communication, such as a phone call, we would immediately </w:t>
      </w:r>
      <w:proofErr w:type="spellStart"/>
      <w:r w:rsidRPr="37A3839D">
        <w:rPr>
          <w:lang w:val="en-US"/>
        </w:rPr>
        <w:t>know</w:t>
      </w:r>
      <w:proofErr w:type="spellEnd"/>
      <w:r w:rsidRPr="37A3839D">
        <w:rPr>
          <w:lang w:val="en-US"/>
        </w:rPr>
        <w:t xml:space="preserve"> if the friend is not available and would be able to call back. In the case of an asynchronous scenario, we would need to think about more possible issues, such as the ones we described.</w:t>
      </w:r>
    </w:p>
    <w:p w14:paraId="6E975BC2" w14:textId="77777777" w:rsidR="00FF0B23" w:rsidRDefault="37A3839D" w:rsidP="00FF0B23">
      <w:pPr>
        <w:pStyle w:val="L-Bullets"/>
      </w:pPr>
      <w:r w:rsidRPr="37A3839D">
        <w:rPr>
          <w:rStyle w:val="P-Keyword"/>
          <w:lang w:val="en-US"/>
        </w:rPr>
        <w:t>Reliance on additional components for message delivery</w:t>
      </w:r>
      <w:r w:rsidRPr="37A3839D">
        <w:rPr>
          <w:lang w:val="en-US"/>
        </w:rPr>
        <w:t>: Certain asynchronous communication use cases, such as the publisher-subscriber or message broker models described in the next section, require additional software for delivering messages. Such software often performs additional operations, such as message batching and storing, bringing additional complexity to the system in exchange for additional features it provides.</w:t>
      </w:r>
    </w:p>
    <w:p w14:paraId="3FA81E62" w14:textId="77777777" w:rsidR="00FF0B23" w:rsidRDefault="00FF0B23" w:rsidP="00FF0B23">
      <w:pPr>
        <w:pStyle w:val="L-Bullets"/>
      </w:pPr>
      <w:r>
        <w:rPr>
          <w:rStyle w:val="P-Keyword"/>
        </w:rPr>
        <w:t>Asynchronous data flow may seem non-intuitive to many developers and be more complex</w:t>
      </w:r>
      <w:r>
        <w:t xml:space="preserve">: Unlike the synchronous request-response model, where each request is logically followed by a response to it, asynchronous communication may be </w:t>
      </w:r>
      <w:r w:rsidRPr="001A5374">
        <w:rPr>
          <w:rStyle w:val="P-Keyword"/>
        </w:rPr>
        <w:t>unidirectional</w:t>
      </w:r>
      <w:r>
        <w:t xml:space="preserve"> (no responses are received at all) or may require the caller to perform additional steps in order to receive a response (for example, when the response is sent as a separate notification). Because of this, data flow in </w:t>
      </w:r>
      <w:r>
        <w:fldChar w:fldCharType="begin"/>
      </w:r>
      <w:r>
        <w:instrText xml:space="preserve"> XE "asynchronous communication:challenges" </w:instrText>
      </w:r>
      <w:r>
        <w:fldChar w:fldCharType="end"/>
      </w:r>
      <w:r>
        <w:t>asynchronous systems may be more complex than in synchronous request-response interactions.</w:t>
      </w:r>
    </w:p>
    <w:p w14:paraId="2FA267A6" w14:textId="77777777" w:rsidR="00FF0B23" w:rsidRDefault="00FF0B23" w:rsidP="00FF0B23">
      <w:r>
        <w:lastRenderedPageBreak/>
        <w:t>Now, let's cover some asynchronous communication techniques and patterns that can help you in organizing your services and establishing asynchronous communication between them.</w:t>
      </w:r>
    </w:p>
    <w:p w14:paraId="046F212D" w14:textId="77777777" w:rsidR="00FF0B23" w:rsidRDefault="00FF0B23" w:rsidP="00FF0B23">
      <w:pPr>
        <w:pStyle w:val="H2-Heading"/>
      </w:pPr>
      <w:r>
        <w:t>Techniques and patterns of a</w:t>
      </w:r>
      <w:r w:rsidRPr="009C0DDB">
        <w:t xml:space="preserve">synchronous </w:t>
      </w:r>
      <w:r>
        <w:t>communication</w:t>
      </w:r>
    </w:p>
    <w:p w14:paraId="365874F8" w14:textId="77777777" w:rsidR="00FF0B23" w:rsidRDefault="00FF0B23" w:rsidP="00FF0B23">
      <w:r>
        <w:t xml:space="preserve">There are various techniques that help to make the asynchronous interaction between multiple services more efficient in various </w:t>
      </w:r>
      <w:r>
        <w:fldChar w:fldCharType="begin"/>
      </w:r>
      <w:r>
        <w:instrText xml:space="preserve"> XE "asynchronous communication:techniques" </w:instrText>
      </w:r>
      <w:r>
        <w:fldChar w:fldCharType="end"/>
      </w:r>
      <w:r>
        <w:t>scenarios, such as sending a message to multiple recipients. In this section, we are going to describe multiple patterns that help to facilitate such interactions.</w:t>
      </w:r>
    </w:p>
    <w:p w14:paraId="7A8C1BB7" w14:textId="77777777" w:rsidR="00FF0B23" w:rsidRDefault="00FF0B23" w:rsidP="00FF0B23">
      <w:pPr>
        <w:pStyle w:val="H3-Subheading"/>
      </w:pPr>
      <w:r>
        <w:t>Message broker</w:t>
      </w:r>
    </w:p>
    <w:p w14:paraId="6C104293" w14:textId="77777777" w:rsidR="00FF0B23" w:rsidRDefault="00FF0B23" w:rsidP="00FF0B23">
      <w:r w:rsidRPr="005A2BF2">
        <w:t xml:space="preserve">A </w:t>
      </w:r>
      <w:r>
        <w:rPr>
          <w:rStyle w:val="P-Keyword"/>
        </w:rPr>
        <w:t>m</w:t>
      </w:r>
      <w:r w:rsidRPr="53FD0358">
        <w:rPr>
          <w:rStyle w:val="P-Keyword"/>
        </w:rPr>
        <w:t>essage broker</w:t>
      </w:r>
      <w:r>
        <w:t xml:space="preserve"> is an intermediary </w:t>
      </w:r>
      <w:r>
        <w:fldChar w:fldCharType="begin"/>
      </w:r>
      <w:r>
        <w:instrText xml:space="preserve"> XE "asynchronous communication:message broker" </w:instrText>
      </w:r>
      <w:r>
        <w:fldChar w:fldCharType="end"/>
      </w:r>
      <w:r>
        <w:t>component in the communication chain</w:t>
      </w:r>
      <w:r>
        <w:fldChar w:fldCharType="begin"/>
      </w:r>
      <w:r>
        <w:instrText xml:space="preserve"> XE "message broker" </w:instrText>
      </w:r>
      <w:r>
        <w:fldChar w:fldCharType="end"/>
      </w:r>
      <w:r>
        <w:t xml:space="preserve"> that can play multiple roles:</w:t>
      </w:r>
    </w:p>
    <w:p w14:paraId="46D6EE6C" w14:textId="77777777" w:rsidR="00FF0B23" w:rsidRDefault="00FF0B23" w:rsidP="00FF0B23">
      <w:pPr>
        <w:pStyle w:val="L-Bullets"/>
      </w:pPr>
      <w:r w:rsidRPr="53FD0358">
        <w:rPr>
          <w:rStyle w:val="P-Keyword"/>
        </w:rPr>
        <w:t>Message delivery</w:t>
      </w:r>
      <w:r>
        <w:t xml:space="preserve">: It performs </w:t>
      </w:r>
      <w:r>
        <w:fldChar w:fldCharType="begin"/>
      </w:r>
      <w:r>
        <w:instrText xml:space="preserve"> XE "message delivery" </w:instrText>
      </w:r>
      <w:r>
        <w:fldChar w:fldCharType="end"/>
      </w:r>
      <w:r>
        <w:t>the delivery of a message to one or multiple receivers</w:t>
      </w:r>
    </w:p>
    <w:p w14:paraId="3E858A2A" w14:textId="77777777" w:rsidR="00FF0B23" w:rsidRDefault="00FF0B23" w:rsidP="00FF0B23">
      <w:pPr>
        <w:pStyle w:val="L-Bullets"/>
      </w:pPr>
      <w:r w:rsidRPr="53FD0358">
        <w:rPr>
          <w:rStyle w:val="P-Keyword"/>
        </w:rPr>
        <w:t>Message transformation</w:t>
      </w:r>
      <w:r>
        <w:t>: It transforms</w:t>
      </w:r>
      <w:r>
        <w:fldChar w:fldCharType="begin"/>
      </w:r>
      <w:r>
        <w:instrText xml:space="preserve"> XE "message transformation" </w:instrText>
      </w:r>
      <w:r>
        <w:fldChar w:fldCharType="end"/>
      </w:r>
      <w:r>
        <w:t xml:space="preserve"> an incoming message into another format that can be later consumed by receivers</w:t>
      </w:r>
    </w:p>
    <w:p w14:paraId="24123A70" w14:textId="1B0B1568" w:rsidR="00FF0B23" w:rsidRDefault="6CDFD1CA" w:rsidP="00FF0B23">
      <w:pPr>
        <w:pStyle w:val="L-Bullets"/>
      </w:pPr>
      <w:r w:rsidRPr="6CDFD1CA">
        <w:rPr>
          <w:rStyle w:val="P-Keyword"/>
          <w:lang w:val="en-US"/>
        </w:rPr>
        <w:t xml:space="preserve">Message </w:t>
      </w:r>
      <w:del w:id="34" w:author="Alexander Shuiskov" w:date="2025-04-02T12:54:00Z" w16du:dateUtc="2025-04-02T07:54:00Z">
        <w:r w:rsidRPr="6CDFD1CA" w:rsidDel="006A0834">
          <w:rPr>
            <w:rStyle w:val="P-Keyword"/>
            <w:lang w:val="en-US"/>
          </w:rPr>
          <w:delText>aggregation</w:delText>
        </w:r>
      </w:del>
      <w:ins w:id="35" w:author="Alexander Shuiskov" w:date="2025-04-02T12:54:00Z" w16du:dateUtc="2025-04-02T07:54:00Z">
        <w:r w:rsidR="006A0834">
          <w:rPr>
            <w:rStyle w:val="P-Keyword"/>
            <w:lang w:val="en-US"/>
          </w:rPr>
          <w:t>batching</w:t>
        </w:r>
      </w:ins>
      <w:r w:rsidRPr="6CDFD1CA">
        <w:rPr>
          <w:lang w:val="en-US"/>
        </w:rPr>
        <w:t xml:space="preserve">: </w:t>
      </w:r>
      <w:commentRangeStart w:id="36"/>
      <w:commentRangeStart w:id="37"/>
      <w:commentRangeStart w:id="38"/>
      <w:r w:rsidRPr="6CDFD1CA">
        <w:rPr>
          <w:lang w:val="en-US"/>
        </w:rPr>
        <w:t xml:space="preserve">It </w:t>
      </w:r>
      <w:del w:id="39" w:author="Alexander Shuiskov" w:date="2025-04-02T12:54:00Z" w16du:dateUtc="2025-04-02T07:54:00Z">
        <w:r w:rsidRPr="6CDFD1CA" w:rsidDel="006A0834">
          <w:rPr>
            <w:lang w:val="en-US"/>
          </w:rPr>
          <w:delText xml:space="preserve">aggregates </w:delText>
        </w:r>
      </w:del>
      <w:ins w:id="40" w:author="Alexander Shuiskov" w:date="2025-04-02T12:54:00Z" w16du:dateUtc="2025-04-02T07:54:00Z">
        <w:r w:rsidR="006A0834">
          <w:rPr>
            <w:lang w:val="en-US"/>
          </w:rPr>
          <w:t>combines</w:t>
        </w:r>
        <w:r w:rsidR="006A0834" w:rsidRPr="6CDFD1CA">
          <w:rPr>
            <w:lang w:val="en-US"/>
          </w:rPr>
          <w:t xml:space="preserve"> </w:t>
        </w:r>
      </w:ins>
      <w:r w:rsidR="37A3839D">
        <w:fldChar w:fldCharType="begin"/>
      </w:r>
      <w:r w:rsidR="37A3839D">
        <w:instrText xml:space="preserve"> XE "message aggregation" </w:instrText>
      </w:r>
      <w:r w:rsidR="37A3839D">
        <w:fldChar w:fldCharType="end"/>
      </w:r>
      <w:r w:rsidRPr="6CDFD1CA">
        <w:rPr>
          <w:lang w:val="en-US"/>
        </w:rPr>
        <w:t xml:space="preserve">multiple messages into </w:t>
      </w:r>
      <w:proofErr w:type="gramStart"/>
      <w:r w:rsidRPr="6CDFD1CA">
        <w:rPr>
          <w:lang w:val="en-US"/>
        </w:rPr>
        <w:t>a single one</w:t>
      </w:r>
      <w:commentRangeEnd w:id="36"/>
      <w:proofErr w:type="gramEnd"/>
      <w:r w:rsidR="37A3839D">
        <w:rPr>
          <w:rStyle w:val="CommentReference"/>
        </w:rPr>
        <w:commentReference w:id="36"/>
      </w:r>
      <w:commentRangeEnd w:id="37"/>
      <w:r w:rsidR="00AC10CD">
        <w:rPr>
          <w:rStyle w:val="CommentReference"/>
          <w:rFonts w:eastAsiaTheme="minorHAnsi"/>
          <w:lang w:val="en-US"/>
        </w:rPr>
        <w:commentReference w:id="37"/>
      </w:r>
      <w:commentRangeEnd w:id="38"/>
      <w:r w:rsidR="006A0834">
        <w:rPr>
          <w:rStyle w:val="CommentReference"/>
          <w:rFonts w:eastAsiaTheme="minorHAnsi"/>
          <w:lang w:val="en-US"/>
        </w:rPr>
        <w:commentReference w:id="38"/>
      </w:r>
      <w:r w:rsidRPr="6CDFD1CA">
        <w:rPr>
          <w:lang w:val="en-US"/>
        </w:rPr>
        <w:t xml:space="preserve"> for more efficient delivery or processing</w:t>
      </w:r>
    </w:p>
    <w:p w14:paraId="6A58919C" w14:textId="77777777" w:rsidR="00FF0B23" w:rsidRDefault="37A3839D" w:rsidP="00FF0B23">
      <w:pPr>
        <w:pStyle w:val="L-Bullets"/>
      </w:pPr>
      <w:r w:rsidRPr="37A3839D">
        <w:rPr>
          <w:rStyle w:val="P-Keyword"/>
          <w:lang w:val="en-US"/>
        </w:rPr>
        <w:t>Message routing</w:t>
      </w:r>
      <w:r w:rsidRPr="37A3839D">
        <w:rPr>
          <w:lang w:val="en-US"/>
        </w:rPr>
        <w:t xml:space="preserve">: It routes incoming </w:t>
      </w:r>
      <w:r w:rsidR="00FF0B23">
        <w:fldChar w:fldCharType="begin"/>
      </w:r>
      <w:r w:rsidR="00FF0B23">
        <w:instrText xml:space="preserve"> XE "message routing" </w:instrText>
      </w:r>
      <w:r w:rsidR="00FF0B23">
        <w:fldChar w:fldCharType="end"/>
      </w:r>
      <w:r w:rsidRPr="37A3839D">
        <w:rPr>
          <w:lang w:val="en-US"/>
        </w:rPr>
        <w:t>messages to the appropriate destination based on pre-defined rules</w:t>
      </w:r>
    </w:p>
    <w:p w14:paraId="62D6ECFB" w14:textId="77777777" w:rsidR="00FF0B23" w:rsidRDefault="00FF0B23" w:rsidP="00FF0B23">
      <w:r>
        <w:t>When you send a postcard to your friend or a relative, the post office plays the role of a message broker, playing an intermediary role in delivering it to the destination. In this example, the main benefit of using the message broker would be the convenience of sending the message (postcard, in our example) without any need to think about how to deliver it. Another benefit of using message brokers is delivery guarantees. A message broker can provide various levels of</w:t>
      </w:r>
      <w:r>
        <w:fldChar w:fldCharType="begin"/>
      </w:r>
      <w:r>
        <w:instrText xml:space="preserve"> XE "message broker:levels of guarantees, for message delivery" </w:instrText>
      </w:r>
      <w:r>
        <w:fldChar w:fldCharType="end"/>
      </w:r>
      <w:r>
        <w:t xml:space="preserve"> guarantees for message delivery. Examples of these guarantees include the following:</w:t>
      </w:r>
    </w:p>
    <w:p w14:paraId="6A4E34D2" w14:textId="77777777" w:rsidR="00FF0B23" w:rsidRDefault="00FF0B23" w:rsidP="00FF0B23">
      <w:pPr>
        <w:pStyle w:val="L-Bullets"/>
      </w:pPr>
      <w:r w:rsidRPr="007E522A">
        <w:rPr>
          <w:rStyle w:val="P-Keyword"/>
        </w:rPr>
        <w:t>At-least-once</w:t>
      </w:r>
      <w:r>
        <w:t>: The message gets delivered at least once, but may be delivered multiple times in case of failures</w:t>
      </w:r>
    </w:p>
    <w:p w14:paraId="554D3BBF" w14:textId="77777777" w:rsidR="00FF0B23" w:rsidRDefault="00FF0B23" w:rsidP="00FF0B23">
      <w:pPr>
        <w:pStyle w:val="L-Bullets"/>
      </w:pPr>
      <w:r w:rsidRPr="53FD0358">
        <w:rPr>
          <w:rStyle w:val="P-Keyword"/>
        </w:rPr>
        <w:lastRenderedPageBreak/>
        <w:t>Exactly-once</w:t>
      </w:r>
      <w:r>
        <w:t>: The message broker guarantees that the message gets delivered and it will be delivered exactly once</w:t>
      </w:r>
    </w:p>
    <w:p w14:paraId="0EF9F7F7" w14:textId="77777777" w:rsidR="00FF0B23" w:rsidRDefault="00FF0B23" w:rsidP="00FF0B23">
      <w:pPr>
        <w:pStyle w:val="L-Bullets"/>
      </w:pPr>
      <w:r w:rsidRPr="53FD0358">
        <w:rPr>
          <w:rStyle w:val="P-Keyword"/>
        </w:rPr>
        <w:t>At-most-once</w:t>
      </w:r>
      <w:r>
        <w:t>: The message can be delivered 0 or 1 time</w:t>
      </w:r>
    </w:p>
    <w:p w14:paraId="26AA6F96" w14:textId="77777777" w:rsidR="00FF0B23" w:rsidRDefault="00FF0B23" w:rsidP="00FF0B23">
      <w:r>
        <w:t>The exactly-once guarantee is often harder to achieve in practice than at-least-once and at-most-once. In the at-least-once model, a message broker can just re-send the message in case of any failure (such as a sudden power loss or a restart). In the exactly-once model, the message broker needs to perform additional checks or store extra metadata to ensure the message is never re-sent to the receiver in any possible case.</w:t>
      </w:r>
    </w:p>
    <w:p w14:paraId="73879173" w14:textId="77777777" w:rsidR="00FF0B23" w:rsidRDefault="00FF0B23" w:rsidP="00FF0B23">
      <w:r>
        <w:t>Another classification of message brokers is based on the possibility of them losing messages:</w:t>
      </w:r>
    </w:p>
    <w:p w14:paraId="32E3DF51" w14:textId="77777777" w:rsidR="00FF0B23" w:rsidRDefault="00FF0B23" w:rsidP="00FF0B23">
      <w:pPr>
        <w:pStyle w:val="L-Bullets"/>
      </w:pPr>
      <w:r w:rsidRPr="53FD0358">
        <w:rPr>
          <w:rStyle w:val="P-Keyword"/>
        </w:rPr>
        <w:t>Lossy</w:t>
      </w:r>
      <w:r>
        <w:t>: A message broker that</w:t>
      </w:r>
      <w:r>
        <w:fldChar w:fldCharType="begin"/>
      </w:r>
      <w:r>
        <w:instrText xml:space="preserve"> XE "message broker:lossy" </w:instrText>
      </w:r>
      <w:r>
        <w:fldChar w:fldCharType="end"/>
      </w:r>
      <w:r>
        <w:t xml:space="preserve"> can occasionally (for example, in case of failures) lose messages</w:t>
      </w:r>
    </w:p>
    <w:p w14:paraId="6AFAE7B0" w14:textId="77777777" w:rsidR="00FF0B23" w:rsidRDefault="00FF0B23" w:rsidP="00FF0B23">
      <w:pPr>
        <w:pStyle w:val="L-Bullets"/>
      </w:pPr>
      <w:r w:rsidRPr="53FD0358">
        <w:rPr>
          <w:rStyle w:val="P-Keyword"/>
        </w:rPr>
        <w:t>Lossless</w:t>
      </w:r>
      <w:r>
        <w:t>: A message broker</w:t>
      </w:r>
      <w:r w:rsidRPr="00A82950">
        <w:rPr>
          <w:lang w:val="en-US"/>
        </w:rPr>
        <w:t xml:space="preserve"> that </w:t>
      </w:r>
      <w:r>
        <w:rPr>
          <w:lang w:val="en-US"/>
        </w:rPr>
        <w:fldChar w:fldCharType="begin"/>
      </w:r>
      <w:r>
        <w:instrText xml:space="preserve"> XE "message broker:lossless" </w:instrText>
      </w:r>
      <w:r>
        <w:rPr>
          <w:lang w:val="en-US"/>
        </w:rPr>
        <w:fldChar w:fldCharType="end"/>
      </w:r>
      <w:r w:rsidRPr="00A82950">
        <w:rPr>
          <w:lang w:val="en-US"/>
        </w:rPr>
        <w:t>provides a guarantee of not losing any messages</w:t>
      </w:r>
    </w:p>
    <w:p w14:paraId="36972CCB" w14:textId="77777777" w:rsidR="00FF0B23" w:rsidRDefault="00FF0B23" w:rsidP="00FF0B23">
      <w:r>
        <w:t>The at-most-once guarantee is an example of a lossy message broker, and at-least-once and exactly-once brokers are examples of lossless ones. Lossy message brokers are faster than lossless ones because they don't need to handle extra logic for guaranteeing message delivery, such as persisting messages.</w:t>
      </w:r>
    </w:p>
    <w:p w14:paraId="609E4A46" w14:textId="77777777" w:rsidR="00FF0B23" w:rsidRDefault="00FF0B23" w:rsidP="00FF0B23">
      <w:pPr>
        <w:pStyle w:val="H3-Subheading"/>
      </w:pPr>
      <w:r>
        <w:t>The publisher-subscriber model</w:t>
      </w:r>
    </w:p>
    <w:p w14:paraId="33945A2A" w14:textId="77777777" w:rsidR="00FF0B23" w:rsidRDefault="00FF0B23" w:rsidP="00FF0B23">
      <w:r w:rsidRPr="005A2BF2">
        <w:t xml:space="preserve">The </w:t>
      </w:r>
      <w:r>
        <w:rPr>
          <w:rStyle w:val="P-Keyword"/>
        </w:rPr>
        <w:t>p</w:t>
      </w:r>
      <w:r w:rsidRPr="53FD0358">
        <w:rPr>
          <w:rStyle w:val="P-Keyword"/>
        </w:rPr>
        <w:t>ublisher-subscriber model</w:t>
      </w:r>
      <w:r>
        <w:t xml:space="preserve"> is a model of communication between multiple components (such as microservices) where </w:t>
      </w:r>
      <w:r>
        <w:fldChar w:fldCharType="begin"/>
      </w:r>
      <w:r>
        <w:instrText xml:space="preserve"> XE "asynchronous communication:publisher-subscriber model" </w:instrText>
      </w:r>
      <w:r>
        <w:fldChar w:fldCharType="end"/>
      </w:r>
      <w:r>
        <w:t>every component can publish messages and subscribe to the relevant ones.</w:t>
      </w:r>
    </w:p>
    <w:p w14:paraId="5D53C4F6" w14:textId="77777777" w:rsidR="00FF0B23" w:rsidRDefault="00FF0B23" w:rsidP="00FF0B23">
      <w:r>
        <w:t xml:space="preserve">Let's take Twitter as an example. Any </w:t>
      </w:r>
      <w:r>
        <w:fldChar w:fldCharType="begin"/>
      </w:r>
      <w:r>
        <w:instrText xml:space="preserve"> XE "publisher-subscriber model" </w:instrText>
      </w:r>
      <w:r>
        <w:fldChar w:fldCharType="end"/>
      </w:r>
      <w:r>
        <w:t>user can publish messages to their feeds, and other users can subscribe to them. Similarly, microservices can communicate by publishing the data that other services can consume. Imagine that we have a set of services that process various types of user data, such as user photos, videos, and text messages. If a user deleted their profile, we would need to notify all services about this. Instead of notifying each service one by one, we could publish a single event that would indicate that a user profile is deleted, and all services could consume it and perform any relevant actions, such as archiving user data.</w:t>
      </w:r>
    </w:p>
    <w:p w14:paraId="71B80B0C" w14:textId="77777777" w:rsidR="00FF0B23" w:rsidRDefault="00FF0B23" w:rsidP="00FF0B23">
      <w:r>
        <w:lastRenderedPageBreak/>
        <w:t>The relationship between the publishers, the subscribers, and the data produced by the publisher is illustrated in the following diagram:</w:t>
      </w:r>
    </w:p>
    <w:p w14:paraId="3C8CCAF6" w14:textId="1B76E4B9" w:rsidR="00FF0B23" w:rsidRDefault="00FF0B23" w:rsidP="00FF0B23">
      <w:commentRangeStart w:id="41"/>
      <w:commentRangeStart w:id="42"/>
      <w:r>
        <w:rPr>
          <w:noProof/>
        </w:rPr>
        <mc:AlternateContent>
          <mc:Choice Requires="wps">
            <w:drawing>
              <wp:anchor distT="0" distB="0" distL="114300" distR="114300" simplePos="0" relativeHeight="251660288" behindDoc="0" locked="0" layoutInCell="1" allowOverlap="1" wp14:anchorId="301DD066" wp14:editId="3B3140AF">
                <wp:simplePos x="0" y="0"/>
                <wp:positionH relativeFrom="column">
                  <wp:posOffset>2372735</wp:posOffset>
                </wp:positionH>
                <wp:positionV relativeFrom="paragraph">
                  <wp:posOffset>845185</wp:posOffset>
                </wp:positionV>
                <wp:extent cx="1495811" cy="317133"/>
                <wp:effectExtent l="0" t="0" r="0" b="0"/>
                <wp:wrapNone/>
                <wp:docPr id="46" name="Rectangle 46"/>
                <wp:cNvGraphicFramePr/>
                <a:graphic xmlns:a="http://schemas.openxmlformats.org/drawingml/2006/main">
                  <a:graphicData uri="http://schemas.microsoft.com/office/word/2010/wordprocessingShape">
                    <wps:wsp>
                      <wps:cNvSpPr/>
                      <wps:spPr>
                        <a:xfrm>
                          <a:off x="0" y="0"/>
                          <a:ext cx="1495811" cy="317133"/>
                        </a:xfrm>
                        <a:prstGeom prst="rect">
                          <a:avLst/>
                        </a:prstGeom>
                        <a:noFill/>
                        <a:ln>
                          <a:noFill/>
                        </a:ln>
                      </wps:spPr>
                      <wps:txbx>
                        <w:txbxContent>
                          <w:p w14:paraId="7D22A11E" w14:textId="77777777" w:rsidR="00FF0B23" w:rsidRDefault="00FF0B23" w:rsidP="00FF0B23">
                            <w:pPr>
                              <w:spacing w:line="254" w:lineRule="auto"/>
                              <w:jc w:val="center"/>
                              <w:rPr>
                                <w:rFonts w:ascii="Calibri" w:hAnsi="Calibri" w:cs="Calibri"/>
                              </w:rPr>
                            </w:pPr>
                            <w:r>
                              <w:rPr>
                                <w:rFonts w:ascii="Calibri" w:hAnsi="Calibri" w:cs="Calibri"/>
                              </w:rPr>
                              <w:t>Published data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301DD066" id="Rectangle 46" o:spid="_x0000_s1026" style="position:absolute;margin-left:186.85pt;margin-top:66.55pt;width:117.8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" filled="f" stroked="f">
                <v:textbox>
                  <w:txbxContent>
                    <w:p w14:paraId="7D22A11E" w14:textId="77777777" w:rsidR="00FF0B23" w:rsidRDefault="00FF0B23" w:rsidP="00FF0B23">
                      <w:pPr>
                        <w:spacing w:line="254" w:lineRule="auto"/>
                        <w:jc w:val="center"/>
                        <w:rPr>
                          <w:rFonts w:ascii="Calibri" w:hAnsi="Calibri" w:cs="Calibri"/>
                        </w:rPr>
                      </w:pPr>
                      <w:r>
                        <w:rPr>
                          <w:rFonts w:ascii="Calibri" w:hAnsi="Calibri" w:cs="Calibri"/>
                        </w:rPr>
                        <w:t>Published data</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C298455" wp14:editId="495FA9BB">
                <wp:simplePos x="0" y="0"/>
                <wp:positionH relativeFrom="column">
                  <wp:posOffset>2928010</wp:posOffset>
                </wp:positionH>
                <wp:positionV relativeFrom="paragraph">
                  <wp:posOffset>137711</wp:posOffset>
                </wp:positionV>
                <wp:extent cx="408507" cy="1718841"/>
                <wp:effectExtent l="5398" t="0" r="16192" b="16193"/>
                <wp:wrapNone/>
                <wp:docPr id="40" name="Can 40"/>
                <wp:cNvGraphicFramePr/>
                <a:graphic xmlns:a="http://schemas.openxmlformats.org/drawingml/2006/main">
                  <a:graphicData uri="http://schemas.microsoft.com/office/word/2010/wordprocessingShape">
                    <wps:wsp>
                      <wps:cNvSpPr/>
                      <wps:spPr>
                        <a:xfrm rot="5400000">
                          <a:off x="0" y="0"/>
                          <a:ext cx="408507" cy="1718841"/>
                        </a:xfrm>
                        <a:prstGeom prst="ca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B01F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 o:spid="_x0000_s1026" type="#_x0000_t22" style="position:absolute;margin-left:230.55pt;margin-top:10.85pt;width:32.15pt;height:135.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" adj="1283" filled="f" strokecolor="black [3213]">
                <v:stroke joinstyle="miter"/>
              </v:shape>
            </w:pict>
          </mc:Fallback>
        </mc:AlternateContent>
      </w:r>
      <w:r>
        <w:rPr>
          <w:noProof/>
        </w:rPr>
        <mc:AlternateContent>
          <mc:Choice Requires="wpg">
            <w:drawing>
              <wp:inline distT="0" distB="0" distL="0" distR="0" wp14:anchorId="786F6675" wp14:editId="75C04AE7">
                <wp:extent cx="6246496" cy="2003053"/>
                <wp:effectExtent l="0" t="0" r="14605" b="16510"/>
                <wp:docPr id="1061181483" name="Group 3"/>
                <wp:cNvGraphicFramePr/>
                <a:graphic xmlns:a="http://schemas.openxmlformats.org/drawingml/2006/main">
                  <a:graphicData uri="http://schemas.microsoft.com/office/word/2010/wordprocessingGroup">
                    <wpg:wgp>
                      <wpg:cNvGrpSpPr/>
                      <wpg:grpSpPr>
                        <a:xfrm>
                          <a:off x="0" y="0"/>
                          <a:ext cx="6246496" cy="2003053"/>
                          <a:chOff x="0" y="0"/>
                          <a:chExt cx="6246496" cy="2003053"/>
                        </a:xfrm>
                      </wpg:grpSpPr>
                      <wps:wsp>
                        <wps:cNvPr id="2" name="Rectangle 2"/>
                        <wps:cNvSpPr/>
                        <wps:spPr>
                          <a:xfrm>
                            <a:off x="2273460" y="0"/>
                            <a:ext cx="1718225" cy="408369"/>
                          </a:xfrm>
                          <a:prstGeom prst="rect">
                            <a:avLst/>
                          </a:prstGeom>
                          <a:solidFill>
                            <a:schemeClr val="lt1"/>
                          </a:solidFill>
                          <a:ln>
                            <a:solidFill>
                              <a:srgbClr val="000000"/>
                            </a:solidFill>
                          </a:ln>
                        </wps:spPr>
                        <wps:txbx>
                          <w:txbxContent>
                            <w:p w14:paraId="77311BC3" w14:textId="77777777" w:rsidR="00FF0B23" w:rsidRDefault="00FF0B23" w:rsidP="00FF0B23">
                              <w:pPr>
                                <w:spacing w:line="254" w:lineRule="auto"/>
                                <w:jc w:val="center"/>
                                <w:rPr>
                                  <w:rFonts w:ascii="Calibri" w:hAnsi="Calibri" w:cs="Calibri"/>
                                </w:rPr>
                              </w:pPr>
                              <w:r>
                                <w:rPr>
                                  <w:rFonts w:ascii="Calibri" w:hAnsi="Calibri" w:cs="Calibri"/>
                                </w:rPr>
                                <w:t>Publisher</w:t>
                              </w:r>
                            </w:p>
                          </w:txbxContent>
                        </wps:txbx>
                        <wps:bodyPr anchor="ctr"/>
                      </wps:wsp>
                      <wps:wsp>
                        <wps:cNvPr id="4" name="Rectangle 4"/>
                        <wps:cNvSpPr/>
                        <wps:spPr>
                          <a:xfrm>
                            <a:off x="2277856" y="1594684"/>
                            <a:ext cx="1718225" cy="408369"/>
                          </a:xfrm>
                          <a:prstGeom prst="rect">
                            <a:avLst/>
                          </a:prstGeom>
                          <a:solidFill>
                            <a:schemeClr val="lt1"/>
                          </a:solidFill>
                          <a:ln>
                            <a:solidFill>
                              <a:srgbClr val="000000"/>
                            </a:solidFill>
                          </a:ln>
                        </wps:spPr>
                        <wps:txbx>
                          <w:txbxContent>
                            <w:p w14:paraId="36EE5B79" w14:textId="77777777" w:rsidR="00FF0B23" w:rsidRDefault="00FF0B23" w:rsidP="00FF0B23">
                              <w:pPr>
                                <w:spacing w:line="254" w:lineRule="auto"/>
                                <w:jc w:val="center"/>
                                <w:rPr>
                                  <w:rFonts w:ascii="Calibri" w:hAnsi="Calibri" w:cs="Calibri"/>
                                </w:rPr>
                              </w:pPr>
                              <w:r>
                                <w:rPr>
                                  <w:rFonts w:ascii="Calibri" w:hAnsi="Calibri" w:cs="Calibri"/>
                                </w:rPr>
                                <w:t>Subscriber</w:t>
                              </w:r>
                            </w:p>
                          </w:txbxContent>
                        </wps:txbx>
                        <wps:bodyPr anchor="ctr"/>
                      </wps:wsp>
                      <wps:wsp>
                        <wps:cNvPr id="5" name="Rectangle 5"/>
                        <wps:cNvSpPr/>
                        <wps:spPr>
                          <a:xfrm>
                            <a:off x="0" y="1591374"/>
                            <a:ext cx="1718582" cy="408393"/>
                          </a:xfrm>
                          <a:prstGeom prst="rect">
                            <a:avLst/>
                          </a:prstGeom>
                          <a:solidFill>
                            <a:schemeClr val="lt1"/>
                          </a:solidFill>
                          <a:ln>
                            <a:solidFill>
                              <a:srgbClr val="000000"/>
                            </a:solidFill>
                          </a:ln>
                        </wps:spPr>
                        <wps:txbx>
                          <w:txbxContent>
                            <w:p w14:paraId="0E7EA039" w14:textId="77777777" w:rsidR="00FF0B23" w:rsidRDefault="00FF0B23" w:rsidP="00FF0B23">
                              <w:pPr>
                                <w:spacing w:line="254" w:lineRule="auto"/>
                                <w:jc w:val="center"/>
                                <w:rPr>
                                  <w:rFonts w:ascii="Calibri" w:hAnsi="Calibri" w:cs="Calibri"/>
                                </w:rPr>
                              </w:pPr>
                              <w:r>
                                <w:rPr>
                                  <w:rFonts w:ascii="Calibri" w:hAnsi="Calibri" w:cs="Calibri"/>
                                </w:rPr>
                                <w:t>Subscriber</w:t>
                              </w:r>
                            </w:p>
                          </w:txbxContent>
                        </wps:txbx>
                        <wps:bodyPr anchor="ctr"/>
                      </wps:wsp>
                      <wps:wsp>
                        <wps:cNvPr id="6" name="Rectangle 6"/>
                        <wps:cNvSpPr/>
                        <wps:spPr>
                          <a:xfrm>
                            <a:off x="4527914" y="1591690"/>
                            <a:ext cx="1718582" cy="408393"/>
                          </a:xfrm>
                          <a:prstGeom prst="rect">
                            <a:avLst/>
                          </a:prstGeom>
                          <a:solidFill>
                            <a:schemeClr val="lt1"/>
                          </a:solidFill>
                          <a:ln>
                            <a:solidFill>
                              <a:srgbClr val="000000"/>
                            </a:solidFill>
                          </a:ln>
                        </wps:spPr>
                        <wps:txbx>
                          <w:txbxContent>
                            <w:p w14:paraId="58AD2A2C" w14:textId="77777777" w:rsidR="00FF0B23" w:rsidRDefault="00FF0B23" w:rsidP="00FF0B23">
                              <w:pPr>
                                <w:spacing w:line="254" w:lineRule="auto"/>
                                <w:jc w:val="center"/>
                                <w:rPr>
                                  <w:rFonts w:ascii="Calibri" w:hAnsi="Calibri" w:cs="Calibri"/>
                                </w:rPr>
                              </w:pPr>
                              <w:r>
                                <w:rPr>
                                  <w:rFonts w:ascii="Calibri" w:hAnsi="Calibri" w:cs="Calibri"/>
                                </w:rPr>
                                <w:t>Subscriber</w:t>
                              </w:r>
                            </w:p>
                          </w:txbxContent>
                        </wps:txbx>
                        <wps:bodyPr anchor="ctr"/>
                      </wps:wsp>
                      <wps:wsp>
                        <wps:cNvPr id="7" name="Straight Arrow Connector 7"/>
                        <wps:cNvCnPr>
                          <a:stCxn id="2" idx="2"/>
                        </wps:cNvCnPr>
                        <wps:spPr>
                          <a:xfrm rot="5400000" flipV="1">
                            <a:off x="2942867" y="598075"/>
                            <a:ext cx="385158" cy="5747"/>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Connector: Elbow 8"/>
                        <wps:cNvCnPr>
                          <a:stCxn id="4" idx="0"/>
                        </wps:cNvCnPr>
                        <wps:spPr>
                          <a:xfrm rot="5400000" flipH="1" flipV="1">
                            <a:off x="2941250" y="1397614"/>
                            <a:ext cx="392787" cy="1351"/>
                          </a:xfrm>
                          <a:prstGeom prst="bentConnector3">
                            <a:avLst/>
                          </a:prstGeom>
                          <a:ln cap="flat">
                            <a:headEnd type="triangle"/>
                            <a:tailEnd type="none"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5" idx="0"/>
                        </wps:cNvCnPr>
                        <wps:spPr>
                          <a:xfrm rot="5400000" flipH="1">
                            <a:off x="559308" y="1291391"/>
                            <a:ext cx="595129" cy="4839"/>
                          </a:xfrm>
                          <a:prstGeom prst="straightConnector1">
                            <a:avLst/>
                          </a:prstGeom>
                          <a:ln>
                            <a:solidFill>
                              <a:schemeClr val="tx1"/>
                            </a:solidFill>
                            <a:headEnd type="triangle"/>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flipV="1">
                            <a:off x="865165" y="986992"/>
                            <a:ext cx="1406972" cy="3906"/>
                          </a:xfrm>
                          <a:prstGeom prst="straightConnector1">
                            <a:avLst/>
                          </a:prstGeom>
                          <a:ln>
                            <a:solidFill>
                              <a:schemeClr val="tx1"/>
                            </a:solidFill>
                            <a:tailEnd type="non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a:stCxn id="6" idx="0"/>
                        </wps:cNvCnPr>
                        <wps:spPr>
                          <a:xfrm rot="5400000" flipH="1" flipV="1">
                            <a:off x="5083322" y="1280643"/>
                            <a:ext cx="614932" cy="7165"/>
                          </a:xfrm>
                          <a:prstGeom prst="straightConnector1">
                            <a:avLst/>
                          </a:prstGeom>
                          <a:ln>
                            <a:solidFill>
                              <a:schemeClr val="tx1"/>
                            </a:solidFill>
                            <a:headEnd type="triangle"/>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wps:spPr>
                          <a:xfrm flipH="1">
                            <a:off x="3997432" y="990461"/>
                            <a:ext cx="1403612" cy="7251"/>
                          </a:xfrm>
                          <a:prstGeom prst="straightConnector1">
                            <a:avLst/>
                          </a:prstGeom>
                          <a:ln>
                            <a:solidFill>
                              <a:schemeClr val="tx1"/>
                            </a:solidFill>
                            <a:tailEnd type="non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86F6675" id="Group 3" o:spid="_x0000_s1027" style="width:491.85pt;height:157.7pt;mso-position-horizontal-relative:char;mso-position-vertical-relative:line" coordsize="62464,200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">
                <v:rect id="Rectangle 2" o:spid="_x0000_s1028" style="position:absolute;left:22734;width:17182;height:4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" fillcolor="white [3201]">
                  <v:textbox>
                    <w:txbxContent>
                      <w:p w14:paraId="77311BC3" w14:textId="77777777" w:rsidR="00FF0B23" w:rsidRDefault="00FF0B23" w:rsidP="00FF0B23">
                        <w:pPr>
                          <w:spacing w:line="254" w:lineRule="auto"/>
                          <w:jc w:val="center"/>
                          <w:rPr>
                            <w:rFonts w:ascii="Calibri" w:hAnsi="Calibri" w:cs="Calibri"/>
                          </w:rPr>
                        </w:pPr>
                        <w:r>
                          <w:rPr>
                            <w:rFonts w:ascii="Calibri" w:hAnsi="Calibri" w:cs="Calibri"/>
                          </w:rPr>
                          <w:t>Publisher</w:t>
                        </w:r>
                      </w:p>
                    </w:txbxContent>
                  </v:textbox>
                </v:rect>
                <v:rect id="Rectangle 4" o:spid="_x0000_s1029" style="position:absolute;left:22778;top:15946;width:17182;height:4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" fillcolor="white [3201]">
                  <v:textbox>
                    <w:txbxContent>
                      <w:p w14:paraId="36EE5B79" w14:textId="77777777" w:rsidR="00FF0B23" w:rsidRDefault="00FF0B23" w:rsidP="00FF0B23">
                        <w:pPr>
                          <w:spacing w:line="254" w:lineRule="auto"/>
                          <w:jc w:val="center"/>
                          <w:rPr>
                            <w:rFonts w:ascii="Calibri" w:hAnsi="Calibri" w:cs="Calibri"/>
                          </w:rPr>
                        </w:pPr>
                        <w:r>
                          <w:rPr>
                            <w:rFonts w:ascii="Calibri" w:hAnsi="Calibri" w:cs="Calibri"/>
                          </w:rPr>
                          <w:t>Subscriber</w:t>
                        </w:r>
                      </w:p>
                    </w:txbxContent>
                  </v:textbox>
                </v:rect>
                <v:rect id="Rectangle 5" o:spid="_x0000_s1030" style="position:absolute;top:15913;width:17185;height:4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" fillcolor="white [3201]">
                  <v:textbox>
                    <w:txbxContent>
                      <w:p w14:paraId="0E7EA039" w14:textId="77777777" w:rsidR="00FF0B23" w:rsidRDefault="00FF0B23" w:rsidP="00FF0B23">
                        <w:pPr>
                          <w:spacing w:line="254" w:lineRule="auto"/>
                          <w:jc w:val="center"/>
                          <w:rPr>
                            <w:rFonts w:ascii="Calibri" w:hAnsi="Calibri" w:cs="Calibri"/>
                          </w:rPr>
                        </w:pPr>
                        <w:r>
                          <w:rPr>
                            <w:rFonts w:ascii="Calibri" w:hAnsi="Calibri" w:cs="Calibri"/>
                          </w:rPr>
                          <w:t>Subscriber</w:t>
                        </w:r>
                      </w:p>
                    </w:txbxContent>
                  </v:textbox>
                </v:rect>
                <v:rect id="Rectangle 6" o:spid="_x0000_s1031" style="position:absolute;left:45279;top:15916;width:17185;height:4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" fillcolor="white [3201]">
                  <v:textbox>
                    <w:txbxContent>
                      <w:p w14:paraId="58AD2A2C" w14:textId="77777777" w:rsidR="00FF0B23" w:rsidRDefault="00FF0B23" w:rsidP="00FF0B23">
                        <w:pPr>
                          <w:spacing w:line="254" w:lineRule="auto"/>
                          <w:jc w:val="center"/>
                          <w:rPr>
                            <w:rFonts w:ascii="Calibri" w:hAnsi="Calibri" w:cs="Calibri"/>
                          </w:rPr>
                        </w:pPr>
                        <w:r>
                          <w:rPr>
                            <w:rFonts w:ascii="Calibri" w:hAnsi="Calibri" w:cs="Calibri"/>
                          </w:rPr>
                          <w:t>Subscriber</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9428;top:5980;width:3852;height:58;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&#13;&#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3" type="#_x0000_t34" style="position:absolute;left:29412;top:13975;width:3928;height:14;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" strokecolor="black [3200]" strokeweight=".5pt">
                  <v:stroke startarrow="block"/>
                </v:shape>
                <v:shape id="Straight Arrow Connector 9" o:spid="_x0000_s1034" type="#_x0000_t32" style="position:absolute;left:5592;top:12914;width:5951;height:48;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" strokecolor="black [3213]" strokeweight=".5pt">
                  <v:stroke startarrow="block" joinstyle="miter"/>
                </v:shape>
                <v:shape id="Straight Arrow Connector 10" o:spid="_x0000_s1035" type="#_x0000_t32" style="position:absolute;left:8651;top:9869;width:14070;height: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" strokecolor="black [3213]" strokeweight=".5pt">
                  <v:stroke joinstyle="miter"/>
                </v:shape>
                <v:shape id="Straight Arrow Connector 11" o:spid="_x0000_s1036" type="#_x0000_t32" style="position:absolute;left:50833;top:12806;width:6149;height:71;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" strokecolor="black [3213]" strokeweight=".5pt">
                  <v:stroke startarrow="block" joinstyle="miter"/>
                </v:shape>
                <v:shape id="Straight Arrow Connector 12" o:spid="_x0000_s1037" type="#_x0000_t32" style="position:absolute;left:39974;top:9904;width:14036;height: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" strokecolor="black [3213]" strokeweight=".5pt">
                  <v:stroke joinstyle="miter"/>
                </v:shape>
                <w10:anchorlock/>
              </v:group>
            </w:pict>
          </mc:Fallback>
        </mc:AlternateContent>
      </w:r>
      <w:commentRangeEnd w:id="41"/>
      <w:r>
        <w:rPr>
          <w:rStyle w:val="CommentReference"/>
        </w:rPr>
        <w:commentReference w:id="41"/>
      </w:r>
      <w:commentRangeEnd w:id="42"/>
      <w:r w:rsidR="002C46A7">
        <w:rPr>
          <w:rStyle w:val="CommentReference"/>
        </w:rPr>
        <w:commentReference w:id="42"/>
      </w:r>
      <w:r>
        <w:t xml:space="preserve"> </w:t>
      </w:r>
    </w:p>
    <w:p w14:paraId="00532619" w14:textId="77777777" w:rsidR="00FF0B23" w:rsidRDefault="00FF0B23" w:rsidP="00FF0B23">
      <w:pPr>
        <w:pStyle w:val="IMG-Caption"/>
      </w:pPr>
      <w:r>
        <w:t>Figure 6.1 – The publisher-subscriber model</w:t>
      </w:r>
    </w:p>
    <w:p w14:paraId="10E941AF" w14:textId="455C6327" w:rsidR="00FF0B23" w:rsidRDefault="6CDFD1CA" w:rsidP="00FF0B23">
      <w:r>
        <w:t>The publisher-subscriber model provides a flexible solution for sending and delivering data in a system where messages can be processed by multiple components. Each publisher can publish their messages without caring about the delivery process and any difficulties in delivering messages to an arbitrary number (even a very large one) of receivers. Each subscriber can subscribe to the relevant messages and get them delivered without needing to contact the publisher directly and check if there is any new data to consume.</w:t>
      </w:r>
      <w:del w:id="43" w:author="Alexander Shuiskov" w:date="2025-04-02T12:58:00Z" w16du:dateUtc="2025-04-02T07:58:00Z">
        <w:r w:rsidDel="002C46A7">
          <w:delText xml:space="preserve"> </w:delText>
        </w:r>
        <w:commentRangeStart w:id="44"/>
        <w:r w:rsidDel="002C46A7">
          <w:delText>The latter feature is especially useful for scenarios with low message rates, such as occasional notification delivery</w:delText>
        </w:r>
        <w:commentRangeEnd w:id="44"/>
        <w:r w:rsidR="00FF0B23" w:rsidDel="002C46A7">
          <w:rPr>
            <w:rStyle w:val="CommentReference"/>
          </w:rPr>
          <w:commentReference w:id="44"/>
        </w:r>
        <w:r w:rsidDel="002C46A7">
          <w:delText>.</w:delText>
        </w:r>
      </w:del>
    </w:p>
    <w:p w14:paraId="5F899DAE" w14:textId="77777777" w:rsidR="00FF0B23" w:rsidRDefault="00FF0B23" w:rsidP="00FF0B23">
      <w:r>
        <w:t xml:space="preserve">Now, as we have covered some high-level asynchronous communication models, let's move on to the practical side </w:t>
      </w:r>
      <w:r>
        <w:fldChar w:fldCharType="begin"/>
      </w:r>
      <w:r>
        <w:instrText xml:space="preserve"> XE "publisher-subscriber model" </w:instrText>
      </w:r>
      <w:r>
        <w:fldChar w:fldCharType="end"/>
      </w:r>
      <w:r>
        <w:t>of the chapter and illustrate how you can implement asynchronous</w:t>
      </w:r>
      <w:r>
        <w:fldChar w:fldCharType="begin"/>
      </w:r>
      <w:r>
        <w:instrText xml:space="preserve"> XE "asynchronous communication:publisher-subscriber model" </w:instrText>
      </w:r>
      <w:r>
        <w:fldChar w:fldCharType="end"/>
      </w:r>
      <w:r>
        <w:t xml:space="preserve"> communication in your microservices.</w:t>
      </w:r>
    </w:p>
    <w:p w14:paraId="3D7312E1" w14:textId="77777777" w:rsidR="00FF0B23" w:rsidRDefault="00FF0B23" w:rsidP="002B51D1">
      <w:pPr>
        <w:pStyle w:val="H1-Section"/>
      </w:pPr>
      <w:r>
        <w:t>Using Apache Kafka for messaging</w:t>
      </w:r>
    </w:p>
    <w:p w14:paraId="02A818A9" w14:textId="77777777" w:rsidR="00FF0B23" w:rsidRDefault="00FF0B23" w:rsidP="00FF0B23">
      <w:r>
        <w:t xml:space="preserve">In this section, we are going to </w:t>
      </w:r>
      <w:r>
        <w:fldChar w:fldCharType="begin"/>
      </w:r>
      <w:r>
        <w:instrText xml:space="preserve"> XE "Apache Kafka:using, for messaging" </w:instrText>
      </w:r>
      <w:r>
        <w:fldChar w:fldCharType="end"/>
      </w:r>
      <w:r>
        <w:t>introduce you to Apache Kafka, a popular message broker system that we are going to use to establish asynchronous communication between our microservices. You will learn the basics of Kafka, how to publish messages to it, and how to consume such messages from the microservices we created in the previous chapters.</w:t>
      </w:r>
    </w:p>
    <w:p w14:paraId="05C6B37C" w14:textId="77777777" w:rsidR="00FF0B23" w:rsidRDefault="00FF0B23" w:rsidP="002B51D1">
      <w:pPr>
        <w:pStyle w:val="H2-Heading"/>
      </w:pPr>
      <w:r>
        <w:lastRenderedPageBreak/>
        <w:t>Apache Kafka basics</w:t>
      </w:r>
    </w:p>
    <w:p w14:paraId="32E05658" w14:textId="77777777" w:rsidR="00FF0B23" w:rsidRDefault="00FF0B23" w:rsidP="00FF0B23">
      <w:r>
        <w:t xml:space="preserve">Apache Kafka is an open source message broker system that provides the ability to publish and subscribe to messages containing arbitrary data. Originally developed at LinkedIn, Kafka has become </w:t>
      </w:r>
      <w:r>
        <w:fldChar w:fldCharType="begin"/>
      </w:r>
      <w:r>
        <w:instrText xml:space="preserve"> XE "Apache Kafka:basics" </w:instrText>
      </w:r>
      <w:r>
        <w:fldChar w:fldCharType="end"/>
      </w:r>
      <w:r>
        <w:t>perhaps the most popular open source message broker software and is used by thousands of companies around the world.</w:t>
      </w:r>
    </w:p>
    <w:p w14:paraId="635D4493" w14:textId="77777777" w:rsidR="00FF0B23" w:rsidRDefault="00FF0B23" w:rsidP="00FF0B23">
      <w:r>
        <w:t>In the Kafka model, a component that</w:t>
      </w:r>
      <w:r>
        <w:fldChar w:fldCharType="begin"/>
      </w:r>
      <w:r>
        <w:instrText xml:space="preserve"> XE "producer" </w:instrText>
      </w:r>
      <w:r>
        <w:fldChar w:fldCharType="end"/>
      </w:r>
      <w:r>
        <w:t xml:space="preserve"> publishes messages is called a </w:t>
      </w:r>
      <w:r w:rsidRPr="002721DA">
        <w:rPr>
          <w:rStyle w:val="P-Keyword"/>
        </w:rPr>
        <w:t>producer</w:t>
      </w:r>
      <w:r>
        <w:t>. Messages are published in sequential order to</w:t>
      </w:r>
      <w:r>
        <w:fldChar w:fldCharType="begin"/>
      </w:r>
      <w:r>
        <w:instrText xml:space="preserve"> XE "topics" </w:instrText>
      </w:r>
      <w:r>
        <w:fldChar w:fldCharType="end"/>
      </w:r>
      <w:r>
        <w:t xml:space="preserve"> objects called </w:t>
      </w:r>
      <w:r w:rsidRPr="002721DA">
        <w:rPr>
          <w:rStyle w:val="P-Keyword"/>
        </w:rPr>
        <w:t>topics</w:t>
      </w:r>
      <w:r>
        <w:t>. Each message in a topic has a unique</w:t>
      </w:r>
      <w:r>
        <w:fldChar w:fldCharType="begin"/>
      </w:r>
      <w:r>
        <w:instrText xml:space="preserve"> XE "offset" </w:instrText>
      </w:r>
      <w:r>
        <w:fldChar w:fldCharType="end"/>
      </w:r>
      <w:r>
        <w:t xml:space="preserve"> numerical </w:t>
      </w:r>
      <w:r w:rsidRPr="001A5374">
        <w:rPr>
          <w:rStyle w:val="P-Keyword"/>
        </w:rPr>
        <w:t>offset</w:t>
      </w:r>
      <w:r>
        <w:t xml:space="preserve"> in it. Kafka provides APIs for consuming messages (the component for consuming messages is called a </w:t>
      </w:r>
      <w:r w:rsidRPr="002721DA">
        <w:rPr>
          <w:rStyle w:val="P-Keyword"/>
        </w:rPr>
        <w:t>consumer</w:t>
      </w:r>
      <w:r>
        <w:t xml:space="preserve">) for the </w:t>
      </w:r>
      <w:r>
        <w:fldChar w:fldCharType="begin"/>
      </w:r>
      <w:r>
        <w:instrText xml:space="preserve"> XE "consumer" </w:instrText>
      </w:r>
      <w:r>
        <w:fldChar w:fldCharType="end"/>
      </w:r>
      <w:r>
        <w:t>existing topics. Topics can also be partitioned to allow multiple consumers to consume from them (for example, for parallel data processing).</w:t>
      </w:r>
    </w:p>
    <w:p w14:paraId="0C1CAB76" w14:textId="77777777" w:rsidR="00FF0B23" w:rsidRDefault="00FF0B23" w:rsidP="00FF0B23">
      <w:r>
        <w:t>We can illustrate the Kafka data model in the following diagram:</w:t>
      </w:r>
    </w:p>
    <w:p w14:paraId="42EA86D0" w14:textId="77777777" w:rsidR="00FF0B23" w:rsidRDefault="00FF0B23" w:rsidP="00FF0B23">
      <w:r>
        <w:rPr>
          <w:noProof/>
        </w:rPr>
        <mc:AlternateContent>
          <mc:Choice Requires="wps">
            <w:drawing>
              <wp:anchor distT="0" distB="0" distL="114300" distR="114300" simplePos="0" relativeHeight="251662336" behindDoc="0" locked="0" layoutInCell="1" allowOverlap="1" wp14:anchorId="6168DB36" wp14:editId="0EAE92D1">
                <wp:simplePos x="0" y="0"/>
                <wp:positionH relativeFrom="column">
                  <wp:posOffset>2547062</wp:posOffset>
                </wp:positionH>
                <wp:positionV relativeFrom="paragraph">
                  <wp:posOffset>57862</wp:posOffset>
                </wp:positionV>
                <wp:extent cx="533840" cy="280134"/>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33840" cy="280134"/>
                        </a:xfrm>
                        <a:prstGeom prst="rect">
                          <a:avLst/>
                        </a:prstGeom>
                        <a:noFill/>
                        <a:ln w="6350">
                          <a:noFill/>
                        </a:ln>
                      </wps:spPr>
                      <wps:txbx>
                        <w:txbxContent>
                          <w:p w14:paraId="254D510C" w14:textId="77777777" w:rsidR="00FF0B23" w:rsidRPr="001A5374" w:rsidRDefault="00FF0B23" w:rsidP="00FF0B23">
                            <w:pPr>
                              <w:rPr>
                                <w:color w:val="000000"/>
                              </w:rPr>
                            </w:pPr>
                            <w: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w:pict>
              <v:shapetype id="_x0000_t202" coordsize="21600,21600" o:spt="202" path="m,l,21600r21600,l21600,xe" w14:anchorId="6168DB36">
                <v:stroke joinstyle="miter"/>
                <v:path gradientshapeok="t" o:connecttype="rect"/>
              </v:shapetype>
              <v:shape id="Text Box 59" style="position:absolute;margin-left:200.55pt;margin-top:4.55pt;width:42.05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">
                <v:textbox>
                  <w:txbxContent>
                    <w:p w:rsidRPr="001A5374" w:rsidR="00FF0B23" w:rsidP="00FF0B23" w:rsidRDefault="00FF0B23" w14:paraId="254D510C" w14:textId="77777777">
                      <w:pPr>
                        <w:rPr>
                          <w:color w:val="000000"/>
                        </w:rPr>
                      </w:pPr>
                      <w:r>
                        <w:t>Topic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431A7D" wp14:editId="5B5C20F3">
                <wp:simplePos x="0" y="0"/>
                <wp:positionH relativeFrom="column">
                  <wp:posOffset>2666592</wp:posOffset>
                </wp:positionH>
                <wp:positionV relativeFrom="paragraph">
                  <wp:posOffset>-653038</wp:posOffset>
                </wp:positionV>
                <wp:extent cx="409437" cy="1718205"/>
                <wp:effectExtent l="6032" t="0" r="16193" b="16192"/>
                <wp:wrapNone/>
                <wp:docPr id="58" name="Can 58"/>
                <wp:cNvGraphicFramePr/>
                <a:graphic xmlns:a="http://schemas.openxmlformats.org/drawingml/2006/main">
                  <a:graphicData uri="http://schemas.microsoft.com/office/word/2010/wordprocessingShape">
                    <wps:wsp>
                      <wps:cNvSpPr/>
                      <wps:spPr>
                        <a:xfrm rot="5400000">
                          <a:off x="0" y="0"/>
                          <a:ext cx="409437" cy="1718205"/>
                        </a:xfrm>
                        <a:prstGeom prst="ca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w:pict>
              <v:shape id="Can 58" style="position:absolute;margin-left:209.95pt;margin-top:-51.4pt;width:32.25pt;height:135.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type="#_x0000_t22" adj="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" w14:anchorId="414AB090">
                <v:stroke joinstyle="miter"/>
              </v:shape>
            </w:pict>
          </mc:Fallback>
        </mc:AlternateContent>
      </w:r>
      <w:r>
        <w:rPr>
          <w:noProof/>
        </w:rPr>
        <mc:AlternateContent>
          <mc:Choice Requires="wpg">
            <w:drawing>
              <wp:inline distT="0" distB="0" distL="0" distR="0" wp14:anchorId="7868E78F" wp14:editId="1F56C420">
                <wp:extent cx="5786889" cy="560268"/>
                <wp:effectExtent l="0" t="0" r="17145" b="0"/>
                <wp:docPr id="459197233" name="Group 3"/>
                <wp:cNvGraphicFramePr/>
                <a:graphic xmlns:a="http://schemas.openxmlformats.org/drawingml/2006/main">
                  <a:graphicData uri="http://schemas.microsoft.com/office/word/2010/wordprocessingGroup">
                    <wpg:wgp>
                      <wpg:cNvGrpSpPr/>
                      <wpg:grpSpPr>
                        <a:xfrm>
                          <a:off x="0" y="0"/>
                          <a:ext cx="5786889" cy="560268"/>
                          <a:chOff x="0" y="0"/>
                          <a:chExt cx="5786889" cy="1080349"/>
                        </a:xfrm>
                      </wpg:grpSpPr>
                      <wps:wsp>
                        <wps:cNvPr id="1" name="Rectangle 2"/>
                        <wps:cNvSpPr/>
                        <wps:spPr>
                          <a:xfrm>
                            <a:off x="0" y="0"/>
                            <a:ext cx="1718225" cy="786957"/>
                          </a:xfrm>
                          <a:prstGeom prst="rect">
                            <a:avLst/>
                          </a:prstGeom>
                          <a:solidFill>
                            <a:schemeClr val="lt1"/>
                          </a:solidFill>
                          <a:ln>
                            <a:solidFill>
                              <a:srgbClr val="000000"/>
                            </a:solidFill>
                          </a:ln>
                        </wps:spPr>
                        <wps:txbx>
                          <w:txbxContent>
                            <w:p w14:paraId="64E652BD" w14:textId="77777777" w:rsidR="00FF0B23" w:rsidRDefault="00FF0B23" w:rsidP="00FF0B23">
                              <w:pPr>
                                <w:spacing w:line="252" w:lineRule="auto"/>
                                <w:jc w:val="center"/>
                                <w:rPr>
                                  <w:rFonts w:ascii="Calibri" w:hAnsi="Calibri" w:cs="Calibri"/>
                                </w:rPr>
                              </w:pPr>
                              <w:r>
                                <w:rPr>
                                  <w:rFonts w:ascii="Calibri" w:hAnsi="Calibri" w:cs="Calibri"/>
                                </w:rPr>
                                <w:t>Producer</w:t>
                              </w:r>
                            </w:p>
                          </w:txbxContent>
                        </wps:txbx>
                        <wps:bodyPr anchor="ctr"/>
                      </wps:wsp>
                      <wps:wsp>
                        <wps:cNvPr id="14" name="Rectangle 4"/>
                        <wps:cNvSpPr/>
                        <wps:spPr>
                          <a:xfrm>
                            <a:off x="4068664" y="503"/>
                            <a:ext cx="1718225" cy="786176"/>
                          </a:xfrm>
                          <a:prstGeom prst="rect">
                            <a:avLst/>
                          </a:prstGeom>
                          <a:solidFill>
                            <a:schemeClr val="lt1"/>
                          </a:solidFill>
                          <a:ln>
                            <a:solidFill>
                              <a:srgbClr val="000000"/>
                            </a:solidFill>
                          </a:ln>
                        </wps:spPr>
                        <wps:txbx>
                          <w:txbxContent>
                            <w:p w14:paraId="09A3BFA8" w14:textId="77777777" w:rsidR="00FF0B23" w:rsidRDefault="00FF0B23" w:rsidP="00FF0B23">
                              <w:pPr>
                                <w:spacing w:line="252" w:lineRule="auto"/>
                                <w:jc w:val="center"/>
                                <w:rPr>
                                  <w:rFonts w:ascii="Calibri" w:hAnsi="Calibri" w:cs="Calibri"/>
                                </w:rPr>
                              </w:pPr>
                              <w:r>
                                <w:rPr>
                                  <w:rFonts w:ascii="Calibri" w:hAnsi="Calibri" w:cs="Calibri"/>
                                </w:rPr>
                                <w:t>Consumer</w:t>
                              </w:r>
                            </w:p>
                          </w:txbxContent>
                        </wps:txbx>
                        <wps:bodyPr anchor="ctr"/>
                      </wps:wsp>
                      <wps:wsp>
                        <wps:cNvPr id="15" name="Straight Arrow Connector 5"/>
                        <wps:cNvCnPr>
                          <a:stCxn id="1" idx="3"/>
                        </wps:cNvCnPr>
                        <wps:spPr>
                          <a:xfrm>
                            <a:off x="1718185" y="393340"/>
                            <a:ext cx="296345" cy="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Connector: Elbow 6"/>
                        <wps:cNvCnPr>
                          <a:stCxn id="14" idx="1"/>
                        </wps:cNvCnPr>
                        <wps:spPr>
                          <a:xfrm rot="10800000">
                            <a:off x="3732726" y="393202"/>
                            <a:ext cx="335845" cy="251"/>
                          </a:xfrm>
                          <a:prstGeom prst="bentConnector3">
                            <a:avLst/>
                          </a:prstGeom>
                          <a:ln>
                            <a:solidFill>
                              <a:schemeClr val="tx1"/>
                            </a:solidFill>
                            <a:headEnd type="triangle"/>
                            <a:tailEnd type="none" w="med" len="med"/>
                          </a:ln>
                        </wps:spPr>
                        <wps:style>
                          <a:lnRef idx="1">
                            <a:schemeClr val="accent1"/>
                          </a:lnRef>
                          <a:fillRef idx="0">
                            <a:schemeClr val="accent1"/>
                          </a:fillRef>
                          <a:effectRef idx="0">
                            <a:scrgbClr r="0" g="0" b="0"/>
                          </a:effectRef>
                          <a:fontRef idx="minor">
                            <a:schemeClr val="tx1"/>
                          </a:fontRef>
                        </wps:style>
                        <wps:bodyPr/>
                      </wps:wsp>
                      <wps:wsp>
                        <wps:cNvPr id="17" name="Rectangle 7"/>
                        <wps:cNvSpPr/>
                        <wps:spPr>
                          <a:xfrm>
                            <a:off x="1829783" y="901917"/>
                            <a:ext cx="320067" cy="178432"/>
                          </a:xfrm>
                          <a:prstGeom prst="rect">
                            <a:avLst/>
                          </a:prstGeom>
                          <a:solidFill>
                            <a:schemeClr val="lt1"/>
                          </a:solidFill>
                          <a:ln>
                            <a:noFill/>
                          </a:ln>
                        </wps:spPr>
                        <wps:txbx>
                          <w:txbxContent>
                            <w:p w14:paraId="0BA5BBB3" w14:textId="77777777" w:rsidR="00FF0B23" w:rsidRDefault="00FF0B23" w:rsidP="00FF0B23">
                              <w:pPr>
                                <w:rPr>
                                  <w:sz w:val="24"/>
                                </w:rPr>
                              </w:pPr>
                              <w:r>
                                <w:t>...</w:t>
                              </w:r>
                            </w:p>
                          </w:txbxContent>
                        </wps:txbx>
                        <wps:bodyPr anchor="t"/>
                      </wps:wsp>
                    </wpg:wgp>
                  </a:graphicData>
                </a:graphic>
              </wp:inline>
            </w:drawing>
          </mc:Choice>
          <mc:Fallback>
            <w:pict>
              <v:group w14:anchorId="7868E78F" id="_x0000_s1039" style="width:455.65pt;height:44.1pt;mso-position-horizontal-relative:char;mso-position-vertical-relative:line" coordsize="57868,108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">
                <v:rect id="Rectangle 2" o:spid="_x0000_s1040" style="position:absolute;width:17182;height:7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" fillcolor="white [3201]">
                  <v:textbox>
                    <w:txbxContent>
                      <w:p w14:paraId="64E652BD" w14:textId="77777777" w:rsidR="00FF0B23" w:rsidRDefault="00FF0B23" w:rsidP="00FF0B23">
                        <w:pPr>
                          <w:spacing w:line="252" w:lineRule="auto"/>
                          <w:jc w:val="center"/>
                          <w:rPr>
                            <w:rFonts w:ascii="Calibri" w:hAnsi="Calibri" w:cs="Calibri"/>
                          </w:rPr>
                        </w:pPr>
                        <w:r>
                          <w:rPr>
                            <w:rFonts w:ascii="Calibri" w:hAnsi="Calibri" w:cs="Calibri"/>
                          </w:rPr>
                          <w:t>Producer</w:t>
                        </w:r>
                      </w:p>
                    </w:txbxContent>
                  </v:textbox>
                </v:rect>
                <v:rect id="Rectangle 4" o:spid="_x0000_s1041" style="position:absolute;left:40686;top:5;width:17182;height:78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" fillcolor="white [3201]">
                  <v:textbox>
                    <w:txbxContent>
                      <w:p w14:paraId="09A3BFA8" w14:textId="77777777" w:rsidR="00FF0B23" w:rsidRDefault="00FF0B23" w:rsidP="00FF0B23">
                        <w:pPr>
                          <w:spacing w:line="252" w:lineRule="auto"/>
                          <w:jc w:val="center"/>
                          <w:rPr>
                            <w:rFonts w:ascii="Calibri" w:hAnsi="Calibri" w:cs="Calibri"/>
                          </w:rPr>
                        </w:pPr>
                        <w:r>
                          <w:rPr>
                            <w:rFonts w:ascii="Calibri" w:hAnsi="Calibri" w:cs="Calibri"/>
                          </w:rPr>
                          <w:t>Consumer</w:t>
                        </w:r>
                      </w:p>
                    </w:txbxContent>
                  </v:textbox>
                </v:rect>
                <v:shape id="Straight Arrow Connector 5" o:spid="_x0000_s1042" type="#_x0000_t32" style="position:absolute;left:17181;top:3933;width:29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" strokecolor="black [3213]" strokeweight=".5pt">
                  <v:stroke endarrow="block" joinstyle="miter"/>
                </v:shape>
                <v:shape id="Connector: Elbow 6" o:spid="_x0000_s1043" type="#_x0000_t34" style="position:absolute;left:37327;top:3932;width:3358;height: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" strokecolor="black [3213]" strokeweight=".5pt">
                  <v:stroke startarrow="block"/>
                </v:shape>
                <v:rect id="Rectangle 7" o:spid="_x0000_s1044" style="position:absolute;left:18297;top:9019;width:3201;height:1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" fillcolor="white [3201]" stroked="f">
                  <v:textbox>
                    <w:txbxContent>
                      <w:p w14:paraId="0BA5BBB3" w14:textId="77777777" w:rsidR="00FF0B23" w:rsidRDefault="00FF0B23" w:rsidP="00FF0B23">
                        <w:pPr>
                          <w:rPr>
                            <w:sz w:val="24"/>
                          </w:rPr>
                        </w:pPr>
                        <w:r>
                          <w:t>...</w:t>
                        </w:r>
                      </w:p>
                    </w:txbxContent>
                  </v:textbox>
                </v:rect>
                <w10:anchorlock/>
              </v:group>
            </w:pict>
          </mc:Fallback>
        </mc:AlternateContent>
      </w:r>
    </w:p>
    <w:p w14:paraId="3A42B533" w14:textId="77777777" w:rsidR="00FF0B23" w:rsidRDefault="00FF0B23" w:rsidP="00FF0B23">
      <w:pPr>
        <w:pStyle w:val="IMG-Caption"/>
      </w:pPr>
      <w:r>
        <w:t>Figure 6.2 – The Apache Kafka data model</w:t>
      </w:r>
    </w:p>
    <w:p w14:paraId="2C2E44FD" w14:textId="77777777" w:rsidR="00FF0B23" w:rsidRDefault="00FF0B23" w:rsidP="00FF0B23">
      <w:r>
        <w:t>Having such a seemingly simple data model, Kafka is a powerful system that offers lots of benefits to its users:</w:t>
      </w:r>
    </w:p>
    <w:p w14:paraId="06196120" w14:textId="1E4126B9" w:rsidR="00FF0B23" w:rsidRDefault="6CDFD1CA" w:rsidP="00FF0B23">
      <w:pPr>
        <w:pStyle w:val="L-Bullets"/>
      </w:pPr>
      <w:r w:rsidRPr="6CDFD1CA">
        <w:rPr>
          <w:rStyle w:val="P-Keyword"/>
          <w:lang w:val="en-US"/>
        </w:rPr>
        <w:t xml:space="preserve">High </w:t>
      </w:r>
      <w:ins w:id="45" w:author="Alexander Shuiskov" w:date="2025-04-02T13:02:00Z" w16du:dateUtc="2025-04-02T08:02:00Z">
        <w:r w:rsidR="002C46A7">
          <w:rPr>
            <w:rStyle w:val="P-Keyword"/>
            <w:lang w:val="en-US"/>
          </w:rPr>
          <w:t xml:space="preserve">sequential </w:t>
        </w:r>
      </w:ins>
      <w:r w:rsidRPr="6CDFD1CA">
        <w:rPr>
          <w:rStyle w:val="P-Keyword"/>
          <w:lang w:val="en-US"/>
        </w:rPr>
        <w:t xml:space="preserve">write and </w:t>
      </w:r>
      <w:commentRangeStart w:id="46"/>
      <w:commentRangeStart w:id="47"/>
      <w:r w:rsidRPr="6CDFD1CA">
        <w:rPr>
          <w:rStyle w:val="P-Keyword"/>
          <w:lang w:val="en-US"/>
        </w:rPr>
        <w:t>read throughput</w:t>
      </w:r>
      <w:commentRangeEnd w:id="46"/>
      <w:r w:rsidR="37A3839D">
        <w:rPr>
          <w:rStyle w:val="CommentReference"/>
        </w:rPr>
        <w:commentReference w:id="46"/>
      </w:r>
      <w:commentRangeEnd w:id="47"/>
      <w:r w:rsidR="002C46A7">
        <w:rPr>
          <w:rStyle w:val="CommentReference"/>
          <w:rFonts w:eastAsiaTheme="minorHAnsi"/>
          <w:lang w:val="en-US"/>
        </w:rPr>
        <w:commentReference w:id="47"/>
      </w:r>
      <w:r w:rsidRPr="6CDFD1CA">
        <w:rPr>
          <w:lang w:val="en-US"/>
        </w:rPr>
        <w:t>: Kafka is optimized for highly performant write and read operations. It achieves this by doing as many sequential writes and reads as possible, allowing it to efficiently make use of hardware such as hard disk drives, as well as sequentially sending large amounts of data over the network.</w:t>
      </w:r>
    </w:p>
    <w:p w14:paraId="16AFB97B" w14:textId="77777777" w:rsidR="00FF0B23" w:rsidRDefault="37A3839D" w:rsidP="00FF0B23">
      <w:pPr>
        <w:pStyle w:val="L-Bullets"/>
      </w:pPr>
      <w:r w:rsidRPr="37A3839D">
        <w:rPr>
          <w:rStyle w:val="P-Keyword"/>
          <w:lang w:val="en-US"/>
        </w:rPr>
        <w:t>Scalability</w:t>
      </w:r>
      <w:r w:rsidRPr="37A3839D">
        <w:rPr>
          <w:lang w:val="en-US"/>
        </w:rPr>
        <w:t>: Developers can</w:t>
      </w:r>
      <w:r w:rsidR="00FF0B23">
        <w:fldChar w:fldCharType="begin"/>
      </w:r>
      <w:r w:rsidR="00FF0B23">
        <w:instrText xml:space="preserve"> XE "Apache Kafka:basics" </w:instrText>
      </w:r>
      <w:r w:rsidR="00FF0B23">
        <w:fldChar w:fldCharType="end"/>
      </w:r>
      <w:r w:rsidRPr="37A3839D">
        <w:rPr>
          <w:lang w:val="en-US"/>
        </w:rPr>
        <w:t xml:space="preserve"> leverage topic partitioning provided by Kafka to achieve more performant parallel processing of their data.</w:t>
      </w:r>
    </w:p>
    <w:p w14:paraId="6E6B67A4" w14:textId="77777777" w:rsidR="00FF0B23" w:rsidRDefault="00FF0B23" w:rsidP="00FF0B23">
      <w:pPr>
        <w:pStyle w:val="L-Bullets"/>
      </w:pPr>
      <w:r w:rsidRPr="00FA2D8D">
        <w:rPr>
          <w:rStyle w:val="P-Keyword"/>
        </w:rPr>
        <w:t>Flexible durability</w:t>
      </w:r>
      <w:r>
        <w:t>: Kafka allows users to configure the policies for storing data, such as message retention. Messages can be stored for a fixed amount of time (for example, for 7 days) or indefinitely until there is enough space on the data storage.</w:t>
      </w:r>
    </w:p>
    <w:p w14:paraId="2973F51E" w14:textId="77777777" w:rsidR="00FF0B23" w:rsidRDefault="00FF0B23" w:rsidP="00FF0B23">
      <w:pPr>
        <w:pStyle w:val="P-CalloutHeading"/>
      </w:pPr>
      <w:r>
        <w:lastRenderedPageBreak/>
        <w:t>Note</w:t>
      </w:r>
    </w:p>
    <w:p w14:paraId="608F4129" w14:textId="77777777" w:rsidR="00FF0B23" w:rsidRDefault="37A3839D" w:rsidP="00FF0B23">
      <w:pPr>
        <w:pStyle w:val="P-Callout"/>
      </w:pPr>
      <w:r w:rsidRPr="37A3839D">
        <w:rPr>
          <w:lang w:val="en-US"/>
        </w:rPr>
        <w:t xml:space="preserve">While Kafka provides many benefits for developers, it is important to note that it is a fairly complex infrastructure component that may be nontrivial to manage and maintain. We are going to use it in this chapter for illustrative purposes, especially taking into account its wide adoption and popularity in the developer community. In this chapter, we will avoid the difficulties of setting up a Kafka cluster by using its Docker version, but for production use cases you may need to get familiar with the relevant Kafka maintenance documentation, available at </w:t>
      </w:r>
      <w:r w:rsidRPr="37A3839D">
        <w:rPr>
          <w:rStyle w:val="P-URL"/>
          <w:lang w:val="en-US"/>
        </w:rPr>
        <w:t>https://kafka.apache.org/documentation/</w:t>
      </w:r>
      <w:r w:rsidRPr="37A3839D">
        <w:rPr>
          <w:lang w:val="en-US"/>
        </w:rPr>
        <w:t>.</w:t>
      </w:r>
    </w:p>
    <w:p w14:paraId="72C3A3C0" w14:textId="77777777" w:rsidR="00FF0B23" w:rsidRDefault="37A3839D" w:rsidP="00FF0B23">
      <w:pPr>
        <w:pStyle w:val="L-Bullets"/>
        <w:numPr>
          <w:ilvl w:val="0"/>
          <w:numId w:val="0"/>
        </w:numPr>
      </w:pPr>
      <w:r w:rsidRPr="37A3839D">
        <w:rPr>
          <w:lang w:val="en-US"/>
        </w:rPr>
        <w:t>Let’s explore how we can leverage the benefits offered by Kafka for the microservices we developed in the previous chapters.</w:t>
      </w:r>
    </w:p>
    <w:p w14:paraId="566DDF21" w14:textId="77777777" w:rsidR="00FF0B23" w:rsidRDefault="00FF0B23" w:rsidP="00FF0B23">
      <w:pPr>
        <w:pStyle w:val="H2-Heading"/>
      </w:pPr>
      <w:r>
        <w:t>Adopting Kafka for our microservices</w:t>
      </w:r>
    </w:p>
    <w:p w14:paraId="5015E1DC" w14:textId="77777777" w:rsidR="00FF0B23" w:rsidRDefault="00FF0B23" w:rsidP="00FF0B23">
      <w:r>
        <w:t xml:space="preserve">Let’s get back to the rating service </w:t>
      </w:r>
      <w:r>
        <w:fldChar w:fldCharType="begin"/>
      </w:r>
      <w:r>
        <w:instrText xml:space="preserve"> XE "Apache Kafka:adopting, for microservices" </w:instrText>
      </w:r>
      <w:r>
        <w:fldChar w:fldCharType="end"/>
      </w:r>
      <w:r>
        <w:t>example from the previous chapters. The</w:t>
      </w:r>
      <w:r>
        <w:fldChar w:fldCharType="begin"/>
      </w:r>
      <w:r>
        <w:instrText xml:space="preserve"> XE "microservices:Apache Kafka, adopting for" </w:instrText>
      </w:r>
      <w:r>
        <w:fldChar w:fldCharType="end"/>
      </w:r>
      <w:r>
        <w:t xml:space="preserve"> service provided a synchronous API for inserting rating records, allowing its callers to call an endpoint and get an immediate response from the service. Such an API would be useful in many practical use cases, including one where the user submits a rating from a user interface or a web form.</w:t>
      </w:r>
    </w:p>
    <w:p w14:paraId="72868BD6" w14:textId="77777777" w:rsidR="00FF0B23" w:rsidRDefault="00FF0B23" w:rsidP="00FF0B23">
      <w:r>
        <w:t>Now consider a scenario where we work with a data provider who frequently publishes rating records (for example, movie ratings from a popular movie database, such as IMDb) that we can use in our rating</w:t>
      </w:r>
      <w:r>
        <w:fldChar w:fldCharType="begin"/>
      </w:r>
      <w:r>
        <w:instrText xml:space="preserve"> XE "Apache Kafka:adopting, for microservices" </w:instrText>
      </w:r>
      <w:r>
        <w:fldChar w:fldCharType="end"/>
      </w:r>
      <w:r>
        <w:t xml:space="preserve"> service. Here, we would need to consume such records and ingest them into our system, so we could use them in addition to the data that was created through our API. The publisher-subscriber model</w:t>
      </w:r>
      <w:r>
        <w:fldChar w:fldCharType="begin"/>
      </w:r>
      <w:r>
        <w:instrText xml:space="preserve"> XE "microservices:Apache Kafka, adopting for" </w:instrText>
      </w:r>
      <w:r>
        <w:fldChar w:fldCharType="end"/>
      </w:r>
      <w:r>
        <w:t xml:space="preserve"> that we described earlier in this chapter would be a great fit for this use case – the publisher would be the data provider that provides the rating data, and the subscriber would be a part of our application (such as a rating service), which would consume the data.</w:t>
      </w:r>
    </w:p>
    <w:p w14:paraId="2EAF858F" w14:textId="77777777" w:rsidR="00FF0B23" w:rsidRDefault="00FF0B23" w:rsidP="00FF0B23">
      <w:r>
        <w:t>We can illustrate the described model using the following diagram:</w:t>
      </w:r>
    </w:p>
    <w:p w14:paraId="1EA37952" w14:textId="77777777" w:rsidR="00FF0B23" w:rsidRDefault="00FF0B23" w:rsidP="00FF0B23">
      <w:r>
        <w:rPr>
          <w:noProof/>
        </w:rPr>
        <w:lastRenderedPageBreak/>
        <mc:AlternateContent>
          <mc:Choice Requires="wps">
            <w:drawing>
              <wp:anchor distT="0" distB="0" distL="114300" distR="114300" simplePos="0" relativeHeight="251664384" behindDoc="0" locked="0" layoutInCell="1" allowOverlap="1" wp14:anchorId="69A2D566" wp14:editId="26E18997">
                <wp:simplePos x="0" y="0"/>
                <wp:positionH relativeFrom="column">
                  <wp:posOffset>517984</wp:posOffset>
                </wp:positionH>
                <wp:positionV relativeFrom="paragraph">
                  <wp:posOffset>1025397</wp:posOffset>
                </wp:positionV>
                <wp:extent cx="930256" cy="296166"/>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30256" cy="296166"/>
                        </a:xfrm>
                        <a:prstGeom prst="rect">
                          <a:avLst/>
                        </a:prstGeom>
                        <a:noFill/>
                        <a:ln w="6350">
                          <a:noFill/>
                        </a:ln>
                      </wps:spPr>
                      <wps:txbx>
                        <w:txbxContent>
                          <w:p w14:paraId="5A2477D4" w14:textId="77777777" w:rsidR="00FF0B23" w:rsidRDefault="00FF0B23" w:rsidP="00FF0B23">
                            <w:r>
                              <w:t>Rating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w:pict>
              <v:shape id="Text Box 61" style="position:absolute;margin-left:40.8pt;margin-top:80.75pt;width:73.25pt;height:2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" w14:anchorId="69A2D566">
                <v:textbox>
                  <w:txbxContent>
                    <w:p w:rsidR="00FF0B23" w:rsidP="00FF0B23" w:rsidRDefault="00FF0B23" w14:paraId="5A2477D4" w14:textId="77777777">
                      <w:r>
                        <w:t>Rating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683009" wp14:editId="79079C5D">
                <wp:simplePos x="0" y="0"/>
                <wp:positionH relativeFrom="column">
                  <wp:posOffset>654852</wp:posOffset>
                </wp:positionH>
                <wp:positionV relativeFrom="paragraph">
                  <wp:posOffset>307548</wp:posOffset>
                </wp:positionV>
                <wp:extent cx="408286" cy="1717388"/>
                <wp:effectExtent l="5715" t="0" r="17145" b="17145"/>
                <wp:wrapNone/>
                <wp:docPr id="60" name="Can 60"/>
                <wp:cNvGraphicFramePr/>
                <a:graphic xmlns:a="http://schemas.openxmlformats.org/drawingml/2006/main">
                  <a:graphicData uri="http://schemas.microsoft.com/office/word/2010/wordprocessingShape">
                    <wps:wsp>
                      <wps:cNvSpPr/>
                      <wps:spPr>
                        <a:xfrm rot="5400000">
                          <a:off x="0" y="0"/>
                          <a:ext cx="408286" cy="1717388"/>
                        </a:xfrm>
                        <a:prstGeom prst="ca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w:pict>
              <v:shape id="Can 60" style="position:absolute;margin-left:51.55pt;margin-top:24.2pt;width:32.15pt;height:135.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type="#_x0000_t22" adj="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" w14:anchorId="60969896">
                <v:stroke joinstyle="miter"/>
              </v:shape>
            </w:pict>
          </mc:Fallback>
        </mc:AlternateContent>
      </w:r>
      <w:r>
        <w:rPr>
          <w:noProof/>
        </w:rPr>
        <mc:AlternateContent>
          <mc:Choice Requires="wpg">
            <w:drawing>
              <wp:inline distT="0" distB="0" distL="0" distR="0" wp14:anchorId="3406867C" wp14:editId="73864B29">
                <wp:extent cx="2299336" cy="3541393"/>
                <wp:effectExtent l="0" t="0" r="0" b="15240"/>
                <wp:docPr id="932783152" name="Group 3"/>
                <wp:cNvGraphicFramePr/>
                <a:graphic xmlns:a="http://schemas.openxmlformats.org/drawingml/2006/main">
                  <a:graphicData uri="http://schemas.microsoft.com/office/word/2010/wordprocessingGroup">
                    <wpg:wgp>
                      <wpg:cNvGrpSpPr/>
                      <wpg:grpSpPr>
                        <a:xfrm>
                          <a:off x="0" y="0"/>
                          <a:ext cx="2299336" cy="3541393"/>
                          <a:chOff x="0" y="0"/>
                          <a:chExt cx="2299650" cy="3541731"/>
                        </a:xfrm>
                      </wpg:grpSpPr>
                      <wps:wsp>
                        <wps:cNvPr id="18" name="Rectangle 2"/>
                        <wps:cNvSpPr/>
                        <wps:spPr>
                          <a:xfrm>
                            <a:off x="0" y="0"/>
                            <a:ext cx="1717925" cy="408186"/>
                          </a:xfrm>
                          <a:prstGeom prst="rect">
                            <a:avLst/>
                          </a:prstGeom>
                          <a:solidFill>
                            <a:schemeClr val="lt1"/>
                          </a:solidFill>
                          <a:ln>
                            <a:solidFill>
                              <a:srgbClr val="000000"/>
                            </a:solidFill>
                          </a:ln>
                        </wps:spPr>
                        <wps:txbx>
                          <w:txbxContent>
                            <w:p w14:paraId="1855D593" w14:textId="77777777" w:rsidR="00FF0B23" w:rsidRDefault="00FF0B23" w:rsidP="00FF0B23">
                              <w:pPr>
                                <w:spacing w:line="252" w:lineRule="auto"/>
                                <w:jc w:val="center"/>
                                <w:rPr>
                                  <w:rFonts w:ascii="Calibri" w:hAnsi="Calibri" w:cs="Calibri"/>
                                </w:rPr>
                              </w:pPr>
                              <w:r>
                                <w:rPr>
                                  <w:rFonts w:ascii="Calibri" w:hAnsi="Calibri" w:cs="Calibri"/>
                                </w:rPr>
                                <w:t>Data provider</w:t>
                              </w:r>
                            </w:p>
                          </w:txbxContent>
                        </wps:txbx>
                        <wps:bodyPr anchor="ctr"/>
                      </wps:wsp>
                      <wps:wsp>
                        <wps:cNvPr id="20" name="Rectangle 4"/>
                        <wps:cNvSpPr/>
                        <wps:spPr>
                          <a:xfrm>
                            <a:off x="1604" y="1977687"/>
                            <a:ext cx="1717925" cy="408186"/>
                          </a:xfrm>
                          <a:prstGeom prst="rect">
                            <a:avLst/>
                          </a:prstGeom>
                          <a:solidFill>
                            <a:schemeClr val="lt1"/>
                          </a:solidFill>
                          <a:ln>
                            <a:solidFill>
                              <a:srgbClr val="000000"/>
                            </a:solidFill>
                          </a:ln>
                        </wps:spPr>
                        <wps:txbx>
                          <w:txbxContent>
                            <w:p w14:paraId="04328B39" w14:textId="77777777" w:rsidR="00FF0B23" w:rsidRDefault="00FF0B23" w:rsidP="00FF0B23">
                              <w:pPr>
                                <w:spacing w:line="252" w:lineRule="auto"/>
                                <w:jc w:val="center"/>
                                <w:rPr>
                                  <w:rFonts w:ascii="Calibri" w:hAnsi="Calibri" w:cs="Calibri"/>
                                </w:rPr>
                              </w:pPr>
                              <w:r>
                                <w:rPr>
                                  <w:rFonts w:ascii="Calibri" w:hAnsi="Calibri" w:cs="Calibri"/>
                                </w:rPr>
                                <w:t>Rating service</w:t>
                              </w:r>
                            </w:p>
                          </w:txbxContent>
                        </wps:txbx>
                        <wps:bodyPr anchor="ctr"/>
                      </wps:wsp>
                      <wps:wsp>
                        <wps:cNvPr id="21" name="Straight Arrow Connector 5"/>
                        <wps:cNvCnPr/>
                        <wps:spPr>
                          <a:xfrm rot="5400000" flipV="1">
                            <a:off x="583219" y="683929"/>
                            <a:ext cx="554440" cy="2954"/>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22" name="Connector: Elbow 6"/>
                        <wps:cNvCnPr/>
                        <wps:spPr>
                          <a:xfrm rot="5400000" flipH="1" flipV="1">
                            <a:off x="557804" y="1673575"/>
                            <a:ext cx="606874" cy="1350"/>
                          </a:xfrm>
                          <a:prstGeom prst="bentConnector3">
                            <a:avLst/>
                          </a:prstGeom>
                          <a:ln>
                            <a:solidFill>
                              <a:schemeClr val="tx1"/>
                            </a:solidFill>
                            <a:headEnd type="triangle"/>
                            <a:tailEnd type="none" w="med" len="med"/>
                          </a:ln>
                        </wps:spPr>
                        <wps:style>
                          <a:lnRef idx="1">
                            <a:schemeClr val="accent1"/>
                          </a:lnRef>
                          <a:fillRef idx="0">
                            <a:schemeClr val="accent1"/>
                          </a:fillRef>
                          <a:effectRef idx="0">
                            <a:scrgbClr r="0" g="0" b="0"/>
                          </a:effectRef>
                          <a:fontRef idx="minor">
                            <a:schemeClr val="tx1"/>
                          </a:fontRef>
                        </wps:style>
                        <wps:bodyPr/>
                      </wps:wsp>
                      <wps:wsp>
                        <wps:cNvPr id="23" name="Rectangle 7"/>
                        <wps:cNvSpPr/>
                        <wps:spPr>
                          <a:xfrm>
                            <a:off x="1826672" y="1071087"/>
                            <a:ext cx="320011" cy="178376"/>
                          </a:xfrm>
                          <a:prstGeom prst="rect">
                            <a:avLst/>
                          </a:prstGeom>
                          <a:solidFill>
                            <a:schemeClr val="lt1"/>
                          </a:solidFill>
                          <a:ln>
                            <a:noFill/>
                          </a:ln>
                        </wps:spPr>
                        <wps:txbx>
                          <w:txbxContent>
                            <w:p w14:paraId="6A7B83AD" w14:textId="77777777" w:rsidR="00FF0B23" w:rsidRDefault="00FF0B23" w:rsidP="00FF0B23">
                              <w:pPr>
                                <w:spacing w:line="254" w:lineRule="auto"/>
                                <w:rPr>
                                  <w:rFonts w:ascii="Calibri" w:hAnsi="Calibri" w:cs="Calibri"/>
                                </w:rPr>
                              </w:pPr>
                              <w:r>
                                <w:rPr>
                                  <w:rFonts w:ascii="Calibri" w:hAnsi="Calibri" w:cs="Calibri"/>
                                </w:rPr>
                                <w:t>...</w:t>
                              </w:r>
                            </w:p>
                          </w:txbxContent>
                        </wps:txbx>
                        <wps:bodyPr anchor="t"/>
                      </wps:wsp>
                      <wps:wsp>
                        <wps:cNvPr id="24" name="Rectangle 8"/>
                        <wps:cNvSpPr/>
                        <wps:spPr>
                          <a:xfrm>
                            <a:off x="887952" y="495585"/>
                            <a:ext cx="1395682" cy="276734"/>
                          </a:xfrm>
                          <a:prstGeom prst="rect">
                            <a:avLst/>
                          </a:prstGeom>
                          <a:noFill/>
                          <a:ln>
                            <a:noFill/>
                          </a:ln>
                        </wps:spPr>
                        <wps:txbx>
                          <w:txbxContent>
                            <w:p w14:paraId="42DEA8C3" w14:textId="77777777" w:rsidR="00FF0B23" w:rsidRDefault="00FF0B23" w:rsidP="00FF0B23">
                              <w:pPr>
                                <w:rPr>
                                  <w:rFonts w:ascii="Calibri" w:hAnsi="Calibri" w:cs="Calibri"/>
                                </w:rPr>
                              </w:pPr>
                              <w:r>
                                <w:rPr>
                                  <w:rFonts w:ascii="Calibri" w:hAnsi="Calibri" w:cs="Calibri"/>
                                </w:rPr>
                                <w:t>publish</w:t>
                              </w:r>
                            </w:p>
                          </w:txbxContent>
                        </wps:txbx>
                        <wps:bodyPr anchor="t"/>
                      </wps:wsp>
                      <wps:wsp>
                        <wps:cNvPr id="25" name="Rectangle 9"/>
                        <wps:cNvSpPr/>
                        <wps:spPr>
                          <a:xfrm>
                            <a:off x="903968" y="1502544"/>
                            <a:ext cx="1395682" cy="276734"/>
                          </a:xfrm>
                          <a:prstGeom prst="rect">
                            <a:avLst/>
                          </a:prstGeom>
                          <a:noFill/>
                          <a:ln>
                            <a:noFill/>
                          </a:ln>
                        </wps:spPr>
                        <wps:txbx>
                          <w:txbxContent>
                            <w:p w14:paraId="73E6CC04" w14:textId="77777777" w:rsidR="00FF0B23" w:rsidRDefault="00FF0B23" w:rsidP="00FF0B23">
                              <w:pPr>
                                <w:rPr>
                                  <w:rFonts w:ascii="Calibri" w:hAnsi="Calibri" w:cs="Calibri"/>
                                </w:rPr>
                              </w:pPr>
                              <w:r>
                                <w:rPr>
                                  <w:rFonts w:ascii="Calibri" w:hAnsi="Calibri" w:cs="Calibri"/>
                                </w:rPr>
                                <w:t>subscribe</w:t>
                              </w:r>
                            </w:p>
                          </w:txbxContent>
                        </wps:txbx>
                        <wps:bodyPr anchor="t"/>
                      </wps:wsp>
                      <wps:wsp>
                        <wps:cNvPr id="26" name="Cylinder 10"/>
                        <wps:cNvSpPr/>
                        <wps:spPr>
                          <a:xfrm>
                            <a:off x="517919" y="2726394"/>
                            <a:ext cx="683766" cy="815337"/>
                          </a:xfrm>
                          <a:prstGeom prst="can">
                            <a:avLst/>
                          </a:prstGeom>
                          <a:no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7" name="Rectangle 11"/>
                        <wps:cNvSpPr/>
                        <wps:spPr>
                          <a:xfrm>
                            <a:off x="474680" y="3035069"/>
                            <a:ext cx="1395682" cy="276734"/>
                          </a:xfrm>
                          <a:prstGeom prst="rect">
                            <a:avLst/>
                          </a:prstGeom>
                          <a:noFill/>
                          <a:ln>
                            <a:noFill/>
                          </a:ln>
                        </wps:spPr>
                        <wps:txbx>
                          <w:txbxContent>
                            <w:p w14:paraId="0C70C1DA" w14:textId="77777777" w:rsidR="00FF0B23" w:rsidRDefault="00FF0B23" w:rsidP="00FF0B23">
                              <w:pPr>
                                <w:rPr>
                                  <w:rFonts w:ascii="Calibri" w:hAnsi="Calibri" w:cs="Calibri"/>
                                </w:rPr>
                              </w:pPr>
                              <w:r>
                                <w:rPr>
                                  <w:rFonts w:ascii="Calibri" w:hAnsi="Calibri" w:cs="Calibri"/>
                                </w:rPr>
                                <w:t>Rating DB</w:t>
                              </w:r>
                            </w:p>
                          </w:txbxContent>
                        </wps:txbx>
                        <wps:bodyPr anchor="t"/>
                      </wps:wsp>
                      <wps:wsp>
                        <wps:cNvPr id="28" name="Straight Arrow Connector 12"/>
                        <wps:cNvCnPr/>
                        <wps:spPr>
                          <a:xfrm rot="5400000">
                            <a:off x="689923" y="2555751"/>
                            <a:ext cx="340521" cy="76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3406867C" id="_x0000_s1046" style="width:181.05pt;height:278.85pt;mso-position-horizontal-relative:char;mso-position-vertical-relative:line" coordsize="22996,354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">
                <v:rect id="Rectangle 2" o:spid="_x0000_s1047" style="position:absolute;width:17179;height:4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" fillcolor="white [3201]">
                  <v:textbox>
                    <w:txbxContent>
                      <w:p w14:paraId="1855D593" w14:textId="77777777" w:rsidR="00FF0B23" w:rsidRDefault="00FF0B23" w:rsidP="00FF0B23">
                        <w:pPr>
                          <w:spacing w:line="252" w:lineRule="auto"/>
                          <w:jc w:val="center"/>
                          <w:rPr>
                            <w:rFonts w:ascii="Calibri" w:hAnsi="Calibri" w:cs="Calibri"/>
                          </w:rPr>
                        </w:pPr>
                        <w:r>
                          <w:rPr>
                            <w:rFonts w:ascii="Calibri" w:hAnsi="Calibri" w:cs="Calibri"/>
                          </w:rPr>
                          <w:t>Data provider</w:t>
                        </w:r>
                      </w:p>
                    </w:txbxContent>
                  </v:textbox>
                </v:rect>
                <v:rect id="Rectangle 4" o:spid="_x0000_s1048" style="position:absolute;left:16;top:19776;width:17179;height:4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" fillcolor="white [3201]">
                  <v:textbox>
                    <w:txbxContent>
                      <w:p w14:paraId="04328B39" w14:textId="77777777" w:rsidR="00FF0B23" w:rsidRDefault="00FF0B23" w:rsidP="00FF0B23">
                        <w:pPr>
                          <w:spacing w:line="252" w:lineRule="auto"/>
                          <w:jc w:val="center"/>
                          <w:rPr>
                            <w:rFonts w:ascii="Calibri" w:hAnsi="Calibri" w:cs="Calibri"/>
                          </w:rPr>
                        </w:pPr>
                        <w:r>
                          <w:rPr>
                            <w:rFonts w:ascii="Calibri" w:hAnsi="Calibri" w:cs="Calibri"/>
                          </w:rPr>
                          <w:t>Rating service</w:t>
                        </w:r>
                      </w:p>
                    </w:txbxContent>
                  </v:textbox>
                </v:rect>
                <v:shape id="Straight Arrow Connector 5" o:spid="_x0000_s1049" type="#_x0000_t32" style="position:absolute;left:5831;top:6839;width:5545;height:30;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" strokecolor="black [3213]" strokeweight=".5pt">
                  <v:stroke endarrow="block" joinstyle="miter"/>
                </v:shape>
                <v:shape id="Connector: Elbow 6" o:spid="_x0000_s1050" type="#_x0000_t34" style="position:absolute;left:5578;top:16735;width:6068;height:14;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" strokecolor="black [3213]" strokeweight=".5pt">
                  <v:stroke startarrow="block"/>
                </v:shape>
                <v:rect id="Rectangle 7" o:spid="_x0000_s1051" style="position:absolute;left:18266;top:10710;width:3200;height:1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" fillcolor="white [3201]" stroked="f">
                  <v:textbox>
                    <w:txbxContent>
                      <w:p w14:paraId="6A7B83AD" w14:textId="77777777" w:rsidR="00FF0B23" w:rsidRDefault="00FF0B23" w:rsidP="00FF0B23">
                        <w:pPr>
                          <w:spacing w:line="254" w:lineRule="auto"/>
                          <w:rPr>
                            <w:rFonts w:ascii="Calibri" w:hAnsi="Calibri" w:cs="Calibri"/>
                          </w:rPr>
                        </w:pPr>
                        <w:r>
                          <w:rPr>
                            <w:rFonts w:ascii="Calibri" w:hAnsi="Calibri" w:cs="Calibri"/>
                          </w:rPr>
                          <w:t>...</w:t>
                        </w:r>
                      </w:p>
                    </w:txbxContent>
                  </v:textbox>
                </v:rect>
                <v:rect id="Rectangle 8" o:spid="_x0000_s1052" style="position:absolute;left:8879;top:4955;width:13957;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" filled="f" stroked="f">
                  <v:textbox>
                    <w:txbxContent>
                      <w:p w14:paraId="42DEA8C3" w14:textId="77777777" w:rsidR="00FF0B23" w:rsidRDefault="00FF0B23" w:rsidP="00FF0B23">
                        <w:pPr>
                          <w:rPr>
                            <w:rFonts w:ascii="Calibri" w:hAnsi="Calibri" w:cs="Calibri"/>
                          </w:rPr>
                        </w:pPr>
                        <w:r>
                          <w:rPr>
                            <w:rFonts w:ascii="Calibri" w:hAnsi="Calibri" w:cs="Calibri"/>
                          </w:rPr>
                          <w:t>publish</w:t>
                        </w:r>
                      </w:p>
                    </w:txbxContent>
                  </v:textbox>
                </v:rect>
                <v:rect id="Rectangle 9" o:spid="_x0000_s1053" style="position:absolute;left:9039;top:15025;width:13957;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" filled="f" stroked="f">
                  <v:textbox>
                    <w:txbxContent>
                      <w:p w14:paraId="73E6CC04" w14:textId="77777777" w:rsidR="00FF0B23" w:rsidRDefault="00FF0B23" w:rsidP="00FF0B23">
                        <w:pPr>
                          <w:rPr>
                            <w:rFonts w:ascii="Calibri" w:hAnsi="Calibri" w:cs="Calibri"/>
                          </w:rPr>
                        </w:pPr>
                        <w:r>
                          <w:rPr>
                            <w:rFonts w:ascii="Calibri" w:hAnsi="Calibri" w:cs="Calibri"/>
                          </w:rPr>
                          <w:t>subscribe</w:t>
                        </w:r>
                      </w:p>
                    </w:txbxContent>
                  </v:textbox>
                </v:rect>
                <v:shape id="Cylinder 10" o:spid="_x0000_s1054" type="#_x0000_t22" style="position:absolute;left:5179;top:27263;width:6837;height:8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" adj="4529" filled="f" strokecolor="black [3213]" strokeweight="1pt">
                  <v:stroke joinstyle="miter"/>
                </v:shape>
                <v:rect id="Rectangle 11" o:spid="_x0000_s1055" style="position:absolute;left:4746;top:30350;width:13957;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" filled="f" stroked="f">
                  <v:textbox>
                    <w:txbxContent>
                      <w:p w14:paraId="0C70C1DA" w14:textId="77777777" w:rsidR="00FF0B23" w:rsidRDefault="00FF0B23" w:rsidP="00FF0B23">
                        <w:pPr>
                          <w:rPr>
                            <w:rFonts w:ascii="Calibri" w:hAnsi="Calibri" w:cs="Calibri"/>
                          </w:rPr>
                        </w:pPr>
                        <w:r>
                          <w:rPr>
                            <w:rFonts w:ascii="Calibri" w:hAnsi="Calibri" w:cs="Calibri"/>
                          </w:rPr>
                          <w:t>Rating DB</w:t>
                        </w:r>
                      </w:p>
                    </w:txbxContent>
                  </v:textbox>
                </v:rect>
                <v:shape id="Straight Arrow Connector 12" o:spid="_x0000_s1056" type="#_x0000_t32" style="position:absolute;left:6899;top:25557;width:3405;height: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" strokecolor="black [3213]" strokeweight=".5pt">
                  <v:stroke endarrow="block" joinstyle="miter"/>
                </v:shape>
                <w10:anchorlock/>
              </v:group>
            </w:pict>
          </mc:Fallback>
        </mc:AlternateContent>
      </w:r>
    </w:p>
    <w:p w14:paraId="00720560" w14:textId="77777777" w:rsidR="00FF0B23" w:rsidRDefault="00FF0B23" w:rsidP="00FF0B23">
      <w:pPr>
        <w:pStyle w:val="IMG-Caption"/>
      </w:pPr>
      <w:r>
        <w:t>Figure 6.3 – The publisher-subscriber model of rating ingestion from a data provider</w:t>
      </w:r>
    </w:p>
    <w:p w14:paraId="3144EB66" w14:textId="77777777" w:rsidR="00FF0B23" w:rsidRDefault="00FF0B23" w:rsidP="00FF0B23">
      <w:r>
        <w:t>The model of interaction between the data provider and the rating service is a perfect example of asynchronous communication – the rating service does not necessarily need to process the provider’s data</w:t>
      </w:r>
      <w:r>
        <w:fldChar w:fldCharType="begin"/>
      </w:r>
      <w:r>
        <w:instrText xml:space="preserve"> XE "Apache Kafka:adopting, for microservices" </w:instrText>
      </w:r>
      <w:r>
        <w:fldChar w:fldCharType="end"/>
      </w:r>
      <w:r>
        <w:t xml:space="preserve"> immediately. It is up to us when and how to consume this data – our rating service could do this periodically (for example, once an hour, or once a day), or handle the new rating data as soon as it gets published. Let’s choose the second approach in this chapter. </w:t>
      </w:r>
    </w:p>
    <w:p w14:paraId="3C077263" w14:textId="77777777" w:rsidR="00FF0B23" w:rsidRDefault="00FF0B23" w:rsidP="00FF0B23">
      <w:r>
        <w:t>The only missing piece in our model is the component that allows us to publish the rating data from the data provider and subscribe to it from our rating service. Apache Kafka, which we</w:t>
      </w:r>
      <w:r>
        <w:fldChar w:fldCharType="begin"/>
      </w:r>
      <w:r>
        <w:instrText xml:space="preserve"> XE "microservices:Apache Kafka, adopting for" </w:instrText>
      </w:r>
      <w:r>
        <w:fldChar w:fldCharType="end"/>
      </w:r>
      <w:r>
        <w:t xml:space="preserve"> described earlier, is a great fit for this use case – it provides a performant, scalable, and durable solution for producing and consuming arbitrary data, allowing us to use it as a rating data message broker.</w:t>
      </w:r>
    </w:p>
    <w:p w14:paraId="04BC0624" w14:textId="77777777" w:rsidR="00FF0B23" w:rsidRDefault="00FF0B23" w:rsidP="00FF0B23">
      <w:r>
        <w:t>To illustrate the model that we have just described, let’s implement the following logic:</w:t>
      </w:r>
    </w:p>
    <w:p w14:paraId="3C44377E" w14:textId="77777777" w:rsidR="00FF0B23" w:rsidRDefault="00FF0B23" w:rsidP="00FF0B23">
      <w:pPr>
        <w:pStyle w:val="L-Bullets"/>
      </w:pPr>
      <w:r>
        <w:t>A new example application that will produce rating data for Apache Kafka</w:t>
      </w:r>
    </w:p>
    <w:p w14:paraId="2011C141" w14:textId="77777777" w:rsidR="00FF0B23" w:rsidRDefault="00FF0B23" w:rsidP="00FF0B23">
      <w:pPr>
        <w:pStyle w:val="L-Bullets"/>
      </w:pPr>
      <w:r>
        <w:lastRenderedPageBreak/>
        <w:t>Logic in the rating service to consume the rating data from Apache Kafka and save it to our rating database</w:t>
      </w:r>
    </w:p>
    <w:p w14:paraId="642FA457" w14:textId="77777777" w:rsidR="00FF0B23" w:rsidRDefault="00FF0B23" w:rsidP="00FF0B23">
      <w:r>
        <w:t>Before we proceed to implement both components, we need to decide which data serialization format to use between them. For simplicity, let’s assume the data provider provides us with the rating data in JSON format. An example of the provided rating data would be as follows:</w:t>
      </w:r>
    </w:p>
    <w:p w14:paraId="12C0939F" w14:textId="77777777" w:rsidR="00FF0B23" w:rsidRPr="001A5374" w:rsidRDefault="00FF0B23" w:rsidP="00FF0B23">
      <w:pPr>
        <w:pStyle w:val="SC-Source"/>
        <w:rPr>
          <w:lang w:val="en-US"/>
        </w:rPr>
      </w:pPr>
      <w:r>
        <w:t>[{"userId":"105","recordId":"1","recordType":1,"value":5,"providerId":"test-provider"</w:t>
      </w:r>
      <w:r w:rsidRPr="00952FC3">
        <w:rPr>
          <w:lang w:val="en-US"/>
        </w:rPr>
        <w:t>,"</w:t>
      </w:r>
      <w:proofErr w:type="spellStart"/>
      <w:r w:rsidRPr="00952FC3">
        <w:rPr>
          <w:lang w:val="en-US"/>
        </w:rPr>
        <w:t>eventType</w:t>
      </w:r>
      <w:proofErr w:type="spellEnd"/>
      <w:r w:rsidRPr="00952FC3">
        <w:rPr>
          <w:lang w:val="en-US"/>
        </w:rPr>
        <w:t>":"put"</w:t>
      </w:r>
      <w:r>
        <w:t>},{"userId":"105","recordId":"2","recordType":1,"value":4,"providerId":"test-provider"</w:t>
      </w:r>
      <w:r w:rsidRPr="00952FC3">
        <w:rPr>
          <w:lang w:val="en-US"/>
        </w:rPr>
        <w:t>,"</w:t>
      </w:r>
      <w:proofErr w:type="spellStart"/>
      <w:r w:rsidRPr="00952FC3">
        <w:rPr>
          <w:lang w:val="en-US"/>
        </w:rPr>
        <w:t>eventType</w:t>
      </w:r>
      <w:proofErr w:type="spellEnd"/>
      <w:r w:rsidRPr="00952FC3">
        <w:rPr>
          <w:lang w:val="en-US"/>
        </w:rPr>
        <w:t>":"put"</w:t>
      </w:r>
      <w:r>
        <w:t>}]</w:t>
      </w:r>
    </w:p>
    <w:p w14:paraId="00EBF177" w14:textId="77777777" w:rsidR="00FF0B23" w:rsidRDefault="00FF0B23" w:rsidP="00FF0B23">
      <w:r>
        <w:t xml:space="preserve">Let’s define a Go structure for such rating records. In the </w:t>
      </w:r>
      <w:proofErr w:type="spellStart"/>
      <w:r w:rsidRPr="5A1072CA">
        <w:rPr>
          <w:rStyle w:val="P-Code"/>
        </w:rPr>
        <w:t>src</w:t>
      </w:r>
      <w:proofErr w:type="spellEnd"/>
      <w:r w:rsidRPr="5A1072CA">
        <w:rPr>
          <w:rStyle w:val="P-Code"/>
        </w:rPr>
        <w:t>/rating/pkg/model/</w:t>
      </w:r>
      <w:proofErr w:type="spellStart"/>
      <w:r w:rsidRPr="5A1072CA">
        <w:rPr>
          <w:rStyle w:val="P-Code"/>
        </w:rPr>
        <w:t>rating.go</w:t>
      </w:r>
      <w:proofErr w:type="spellEnd"/>
      <w:r>
        <w:t xml:space="preserve"> file, add the following code:</w:t>
      </w:r>
    </w:p>
    <w:p w14:paraId="769B0645" w14:textId="77777777" w:rsidR="00FF0B23" w:rsidRDefault="37A3839D" w:rsidP="00FF0B23">
      <w:pPr>
        <w:pStyle w:val="SC-Source"/>
      </w:pPr>
      <w:r w:rsidRPr="37A3839D">
        <w:rPr>
          <w:lang w:val="en-US"/>
        </w:rPr>
        <w:t xml:space="preserve">// </w:t>
      </w:r>
      <w:proofErr w:type="spellStart"/>
      <w:r w:rsidRPr="37A3839D">
        <w:rPr>
          <w:lang w:val="en-US"/>
        </w:rPr>
        <w:t>RatingEvent</w:t>
      </w:r>
      <w:proofErr w:type="spellEnd"/>
      <w:r w:rsidRPr="37A3839D">
        <w:rPr>
          <w:lang w:val="en-US"/>
        </w:rPr>
        <w:t xml:space="preserve"> defines an event containing rating information.</w:t>
      </w:r>
    </w:p>
    <w:p w14:paraId="633410D2" w14:textId="77777777" w:rsidR="007F19DE" w:rsidRPr="007F19DE" w:rsidRDefault="6CDFD1CA" w:rsidP="007F19DE">
      <w:pPr>
        <w:pStyle w:val="SC-Source"/>
      </w:pPr>
      <w:r w:rsidRPr="6CDFD1CA">
        <w:rPr>
          <w:lang w:val="en-US"/>
        </w:rPr>
        <w:t xml:space="preserve">type </w:t>
      </w:r>
      <w:commentRangeStart w:id="48"/>
      <w:commentRangeStart w:id="49"/>
      <w:proofErr w:type="spellStart"/>
      <w:r w:rsidRPr="6CDFD1CA">
        <w:rPr>
          <w:lang w:val="en-US"/>
        </w:rPr>
        <w:t>RatingEvent</w:t>
      </w:r>
      <w:proofErr w:type="spellEnd"/>
      <w:r w:rsidRPr="6CDFD1CA">
        <w:rPr>
          <w:lang w:val="en-US"/>
        </w:rPr>
        <w:t xml:space="preserve"> </w:t>
      </w:r>
      <w:commentRangeEnd w:id="48"/>
      <w:r w:rsidR="007F19DE">
        <w:rPr>
          <w:rStyle w:val="CommentReference"/>
        </w:rPr>
        <w:commentReference w:id="48"/>
      </w:r>
      <w:commentRangeEnd w:id="49"/>
      <w:r w:rsidR="002C46A7">
        <w:rPr>
          <w:rStyle w:val="CommentReference"/>
          <w:rFonts w:asciiTheme="minorHAnsi" w:eastAsiaTheme="minorHAnsi" w:hAnsiTheme="minorHAnsi" w:cstheme="minorBidi"/>
          <w:lang w:val="en-US"/>
        </w:rPr>
        <w:commentReference w:id="49"/>
      </w:r>
      <w:r w:rsidRPr="6CDFD1CA">
        <w:rPr>
          <w:lang w:val="en-US"/>
        </w:rPr>
        <w:t>struct {</w:t>
      </w:r>
    </w:p>
    <w:p w14:paraId="5F76232D" w14:textId="300A3B07" w:rsidR="007F19DE" w:rsidRPr="007F19DE" w:rsidDel="002C46A7" w:rsidRDefault="007F19DE" w:rsidP="007F19DE">
      <w:pPr>
        <w:pStyle w:val="SC-Source"/>
        <w:rPr>
          <w:del w:id="50" w:author="Alexander Shuiskov" w:date="2025-04-02T13:05:00Z" w16du:dateUtc="2025-04-02T08:05:00Z"/>
        </w:rPr>
      </w:pPr>
      <w:r w:rsidRPr="274BB60E">
        <w:rPr>
          <w:lang w:val="en-US"/>
        </w:rPr>
        <w:t xml:space="preserve">    </w:t>
      </w:r>
      <w:del w:id="51" w:author="Alexander Shuiskov" w:date="2025-04-02T13:05:00Z" w16du:dateUtc="2025-04-02T08:05:00Z">
        <w:r w:rsidRPr="274BB60E" w:rsidDel="002C46A7">
          <w:rPr>
            <w:lang w:val="en-US"/>
          </w:rPr>
          <w:delText>UserID     UserID          `json:"userId"`</w:delText>
        </w:r>
      </w:del>
    </w:p>
    <w:p w14:paraId="52306750" w14:textId="49F4A17F" w:rsidR="007F19DE" w:rsidRPr="007F19DE" w:rsidDel="002C46A7" w:rsidRDefault="007F19DE" w:rsidP="007F19DE">
      <w:pPr>
        <w:pStyle w:val="SC-Source"/>
        <w:rPr>
          <w:del w:id="52" w:author="Alexander Shuiskov" w:date="2025-04-02T13:05:00Z" w16du:dateUtc="2025-04-02T08:05:00Z"/>
        </w:rPr>
      </w:pPr>
      <w:del w:id="53" w:author="Alexander Shuiskov" w:date="2025-04-02T13:05:00Z" w16du:dateUtc="2025-04-02T08:05:00Z">
        <w:r w:rsidRPr="274BB60E" w:rsidDel="002C46A7">
          <w:rPr>
            <w:lang w:val="en-US"/>
          </w:rPr>
          <w:delText xml:space="preserve">    RecordID   RecordID        `json:"recordId"`</w:delText>
        </w:r>
      </w:del>
    </w:p>
    <w:p w14:paraId="25F84C78" w14:textId="7E1657BA" w:rsidR="007F19DE" w:rsidRPr="007F19DE" w:rsidDel="002C46A7" w:rsidRDefault="007F19DE" w:rsidP="007F19DE">
      <w:pPr>
        <w:pStyle w:val="SC-Source"/>
        <w:rPr>
          <w:del w:id="54" w:author="Alexander Shuiskov" w:date="2025-04-02T13:05:00Z" w16du:dateUtc="2025-04-02T08:05:00Z"/>
        </w:rPr>
      </w:pPr>
      <w:del w:id="55" w:author="Alexander Shuiskov" w:date="2025-04-02T13:05:00Z" w16du:dateUtc="2025-04-02T08:05:00Z">
        <w:r w:rsidRPr="274BB60E" w:rsidDel="002C46A7">
          <w:rPr>
            <w:lang w:val="en-US"/>
          </w:rPr>
          <w:delText xml:space="preserve">    RecordType RecordType      `json:"recordType"`</w:delText>
        </w:r>
      </w:del>
    </w:p>
    <w:p w14:paraId="419A5A5B" w14:textId="333FE233" w:rsidR="007F19DE" w:rsidRPr="007F19DE" w:rsidRDefault="007F19DE" w:rsidP="002C46A7">
      <w:pPr>
        <w:pStyle w:val="SC-Source"/>
      </w:pPr>
      <w:del w:id="56" w:author="Alexander Shuiskov" w:date="2025-04-02T13:05:00Z" w16du:dateUtc="2025-04-02T08:05:00Z">
        <w:r w:rsidRPr="274BB60E" w:rsidDel="002C46A7">
          <w:rPr>
            <w:lang w:val="en-US"/>
          </w:rPr>
          <w:delText xml:space="preserve">    Value      RatingValue     `json:"value"`</w:delText>
        </w:r>
      </w:del>
      <w:ins w:id="57" w:author="Alexander Shuiskov" w:date="2025-04-02T13:05:00Z" w16du:dateUtc="2025-04-02T08:05:00Z">
        <w:r w:rsidR="002C46A7">
          <w:rPr>
            <w:lang w:val="en-US"/>
          </w:rPr>
          <w:t>Rating</w:t>
        </w:r>
      </w:ins>
    </w:p>
    <w:p w14:paraId="598928D4" w14:textId="77777777" w:rsidR="007F19DE" w:rsidRPr="007F19DE" w:rsidRDefault="007F19DE" w:rsidP="007F19DE">
      <w:pPr>
        <w:pStyle w:val="SC-Source"/>
      </w:pPr>
      <w:r w:rsidRPr="274BB60E">
        <w:rPr>
          <w:lang w:val="en-US"/>
        </w:rPr>
        <w:t xml:space="preserve">    </w:t>
      </w:r>
      <w:proofErr w:type="spellStart"/>
      <w:r w:rsidRPr="274BB60E">
        <w:rPr>
          <w:lang w:val="en-US"/>
        </w:rPr>
        <w:t>ProviderID</w:t>
      </w:r>
      <w:proofErr w:type="spellEnd"/>
      <w:r w:rsidRPr="274BB60E">
        <w:rPr>
          <w:lang w:val="en-US"/>
        </w:rPr>
        <w:t xml:space="preserve"> string          `</w:t>
      </w:r>
      <w:proofErr w:type="spellStart"/>
      <w:r w:rsidRPr="274BB60E">
        <w:rPr>
          <w:lang w:val="en-US"/>
        </w:rPr>
        <w:t>json</w:t>
      </w:r>
      <w:proofErr w:type="spellEnd"/>
      <w:r w:rsidRPr="274BB60E">
        <w:rPr>
          <w:lang w:val="en-US"/>
        </w:rPr>
        <w:t>:"</w:t>
      </w:r>
      <w:proofErr w:type="spellStart"/>
      <w:r w:rsidRPr="274BB60E">
        <w:rPr>
          <w:lang w:val="en-US"/>
        </w:rPr>
        <w:t>providerId</w:t>
      </w:r>
      <w:proofErr w:type="spellEnd"/>
      <w:r w:rsidRPr="274BB60E">
        <w:rPr>
          <w:lang w:val="en-US"/>
        </w:rPr>
        <w:t>"`</w:t>
      </w:r>
    </w:p>
    <w:p w14:paraId="7DF029B3" w14:textId="77777777" w:rsidR="007F19DE" w:rsidRPr="007F19DE" w:rsidRDefault="007F19DE" w:rsidP="007F19DE">
      <w:pPr>
        <w:pStyle w:val="SC-Source"/>
      </w:pPr>
      <w:r w:rsidRPr="274BB60E">
        <w:rPr>
          <w:lang w:val="en-US"/>
        </w:rPr>
        <w:t xml:space="preserve">    </w:t>
      </w:r>
      <w:proofErr w:type="spellStart"/>
      <w:r w:rsidRPr="274BB60E">
        <w:rPr>
          <w:lang w:val="en-US"/>
        </w:rPr>
        <w:t>EventType</w:t>
      </w:r>
      <w:proofErr w:type="spellEnd"/>
      <w:r w:rsidRPr="274BB60E">
        <w:rPr>
          <w:lang w:val="en-US"/>
        </w:rPr>
        <w:t xml:space="preserve">  </w:t>
      </w:r>
      <w:proofErr w:type="spellStart"/>
      <w:r w:rsidRPr="274BB60E">
        <w:rPr>
          <w:lang w:val="en-US"/>
        </w:rPr>
        <w:t>RatingEventType</w:t>
      </w:r>
      <w:proofErr w:type="spellEnd"/>
      <w:r w:rsidRPr="274BB60E">
        <w:rPr>
          <w:lang w:val="en-US"/>
        </w:rPr>
        <w:t xml:space="preserve"> `</w:t>
      </w:r>
      <w:proofErr w:type="spellStart"/>
      <w:r w:rsidRPr="274BB60E">
        <w:rPr>
          <w:lang w:val="en-US"/>
        </w:rPr>
        <w:t>json</w:t>
      </w:r>
      <w:proofErr w:type="spellEnd"/>
      <w:r w:rsidRPr="274BB60E">
        <w:rPr>
          <w:lang w:val="en-US"/>
        </w:rPr>
        <w:t>:"</w:t>
      </w:r>
      <w:proofErr w:type="spellStart"/>
      <w:r w:rsidRPr="274BB60E">
        <w:rPr>
          <w:lang w:val="en-US"/>
        </w:rPr>
        <w:t>eventType</w:t>
      </w:r>
      <w:proofErr w:type="spellEnd"/>
      <w:r w:rsidRPr="274BB60E">
        <w:rPr>
          <w:lang w:val="en-US"/>
        </w:rPr>
        <w:t>"`</w:t>
      </w:r>
    </w:p>
    <w:p w14:paraId="017CAC52" w14:textId="77777777" w:rsidR="007F19DE" w:rsidRPr="007F19DE" w:rsidRDefault="007F19DE" w:rsidP="007F19DE">
      <w:pPr>
        <w:pStyle w:val="SC-Source"/>
      </w:pPr>
      <w:r w:rsidRPr="007F19DE">
        <w:t>}</w:t>
      </w:r>
    </w:p>
    <w:p w14:paraId="468EB090" w14:textId="77777777" w:rsidR="00FF0B23" w:rsidRPr="00952FC3" w:rsidRDefault="00FF0B23" w:rsidP="00FF0B23">
      <w:pPr>
        <w:pStyle w:val="SC-Source"/>
        <w:rPr>
          <w:lang w:val="en-US"/>
        </w:rPr>
      </w:pPr>
    </w:p>
    <w:p w14:paraId="6B184C2B" w14:textId="77777777" w:rsidR="00FF0B23" w:rsidRPr="00952FC3" w:rsidRDefault="00FF0B23" w:rsidP="00FF0B23">
      <w:pPr>
        <w:pStyle w:val="SC-Source"/>
        <w:rPr>
          <w:lang w:val="en-US"/>
        </w:rPr>
      </w:pPr>
      <w:r w:rsidRPr="00952FC3">
        <w:rPr>
          <w:lang w:val="en-US"/>
        </w:rPr>
        <w:t xml:space="preserve">// </w:t>
      </w:r>
      <w:proofErr w:type="spellStart"/>
      <w:r w:rsidRPr="00952FC3">
        <w:rPr>
          <w:lang w:val="en-US"/>
        </w:rPr>
        <w:t>RatingEventType</w:t>
      </w:r>
      <w:proofErr w:type="spellEnd"/>
      <w:r w:rsidRPr="00952FC3">
        <w:rPr>
          <w:lang w:val="en-US"/>
        </w:rPr>
        <w:t xml:space="preserve"> defines the type of a rating event.</w:t>
      </w:r>
    </w:p>
    <w:p w14:paraId="1E2EEEE1" w14:textId="77777777" w:rsidR="00FF0B23" w:rsidRPr="00952FC3" w:rsidRDefault="00FF0B23" w:rsidP="00FF0B23">
      <w:pPr>
        <w:pStyle w:val="SC-Source"/>
        <w:rPr>
          <w:lang w:val="en-US"/>
        </w:rPr>
      </w:pPr>
      <w:r w:rsidRPr="00952FC3">
        <w:rPr>
          <w:lang w:val="en-US"/>
        </w:rPr>
        <w:t xml:space="preserve">type </w:t>
      </w:r>
      <w:proofErr w:type="spellStart"/>
      <w:r w:rsidRPr="00952FC3">
        <w:rPr>
          <w:lang w:val="en-US"/>
        </w:rPr>
        <w:t>RatingEventType</w:t>
      </w:r>
      <w:proofErr w:type="spellEnd"/>
      <w:r w:rsidRPr="00952FC3">
        <w:rPr>
          <w:lang w:val="en-US"/>
        </w:rPr>
        <w:t xml:space="preserve"> string</w:t>
      </w:r>
    </w:p>
    <w:p w14:paraId="098EFEE4" w14:textId="77777777" w:rsidR="00FF0B23" w:rsidRPr="00952FC3" w:rsidRDefault="00FF0B23" w:rsidP="00FF0B23">
      <w:pPr>
        <w:pStyle w:val="SC-Source"/>
        <w:rPr>
          <w:lang w:val="en-US"/>
        </w:rPr>
      </w:pPr>
    </w:p>
    <w:p w14:paraId="4DD51970" w14:textId="77777777" w:rsidR="00FF0B23" w:rsidRPr="00952FC3" w:rsidRDefault="00FF0B23" w:rsidP="00FF0B23">
      <w:pPr>
        <w:pStyle w:val="SC-Source"/>
        <w:rPr>
          <w:lang w:val="en-US"/>
        </w:rPr>
      </w:pPr>
      <w:r w:rsidRPr="00952FC3">
        <w:rPr>
          <w:lang w:val="en-US"/>
        </w:rPr>
        <w:t>// Rating event types.</w:t>
      </w:r>
    </w:p>
    <w:p w14:paraId="13572024" w14:textId="77777777" w:rsidR="007F19DE" w:rsidRPr="007F19DE" w:rsidRDefault="007F19DE" w:rsidP="007F19DE">
      <w:pPr>
        <w:pStyle w:val="SC-Source"/>
      </w:pPr>
      <w:r w:rsidRPr="007F19DE">
        <w:t>const (</w:t>
      </w:r>
    </w:p>
    <w:p w14:paraId="1078C06D" w14:textId="77777777" w:rsidR="007F19DE" w:rsidRPr="007F19DE" w:rsidRDefault="007F19DE" w:rsidP="007F19DE">
      <w:pPr>
        <w:pStyle w:val="SC-Source"/>
      </w:pPr>
      <w:r w:rsidRPr="274BB60E">
        <w:rPr>
          <w:lang w:val="en-US"/>
        </w:rPr>
        <w:t xml:space="preserve">    </w:t>
      </w:r>
      <w:proofErr w:type="spellStart"/>
      <w:r w:rsidRPr="274BB60E">
        <w:rPr>
          <w:lang w:val="en-US"/>
        </w:rPr>
        <w:t>RatingEventTypePut</w:t>
      </w:r>
      <w:proofErr w:type="spellEnd"/>
      <w:r w:rsidRPr="274BB60E">
        <w:rPr>
          <w:lang w:val="en-US"/>
        </w:rPr>
        <w:t xml:space="preserve">    = </w:t>
      </w:r>
      <w:proofErr w:type="spellStart"/>
      <w:r w:rsidRPr="274BB60E">
        <w:rPr>
          <w:lang w:val="en-US"/>
        </w:rPr>
        <w:t>RatingEventType</w:t>
      </w:r>
      <w:proofErr w:type="spellEnd"/>
      <w:r w:rsidRPr="274BB60E">
        <w:rPr>
          <w:lang w:val="en-US"/>
        </w:rPr>
        <w:t>("put")</w:t>
      </w:r>
    </w:p>
    <w:p w14:paraId="037AC3AF" w14:textId="77777777" w:rsidR="007F19DE" w:rsidRPr="007F19DE" w:rsidRDefault="007F19DE" w:rsidP="007F19DE">
      <w:pPr>
        <w:pStyle w:val="SC-Source"/>
      </w:pPr>
      <w:r w:rsidRPr="274BB60E">
        <w:rPr>
          <w:lang w:val="en-US"/>
        </w:rPr>
        <w:t xml:space="preserve">    </w:t>
      </w:r>
      <w:proofErr w:type="spellStart"/>
      <w:r w:rsidRPr="274BB60E">
        <w:rPr>
          <w:lang w:val="en-US"/>
        </w:rPr>
        <w:t>RatingEventTypeDelete</w:t>
      </w:r>
      <w:proofErr w:type="spellEnd"/>
      <w:r w:rsidRPr="274BB60E">
        <w:rPr>
          <w:lang w:val="en-US"/>
        </w:rPr>
        <w:t xml:space="preserve"> = </w:t>
      </w:r>
      <w:proofErr w:type="spellStart"/>
      <w:r w:rsidRPr="274BB60E">
        <w:rPr>
          <w:lang w:val="en-US"/>
        </w:rPr>
        <w:t>RatingEventType</w:t>
      </w:r>
      <w:proofErr w:type="spellEnd"/>
      <w:r w:rsidRPr="274BB60E">
        <w:rPr>
          <w:lang w:val="en-US"/>
        </w:rPr>
        <w:t>("delete")</w:t>
      </w:r>
    </w:p>
    <w:p w14:paraId="17B1B8E3" w14:textId="77777777" w:rsidR="007F19DE" w:rsidRPr="007F19DE" w:rsidRDefault="007F19DE" w:rsidP="007F19DE">
      <w:pPr>
        <w:pStyle w:val="SC-Source"/>
      </w:pPr>
      <w:r w:rsidRPr="007F19DE">
        <w:lastRenderedPageBreak/>
        <w:t>)</w:t>
      </w:r>
    </w:p>
    <w:p w14:paraId="6BFD6E1F" w14:textId="3960023D" w:rsidR="002C46A7" w:rsidRDefault="002C46A7" w:rsidP="00FF0B23">
      <w:pPr>
        <w:rPr>
          <w:ins w:id="58" w:author="Alexander Shuiskov" w:date="2025-04-02T13:06:00Z" w16du:dateUtc="2025-04-02T08:06:00Z"/>
        </w:rPr>
      </w:pPr>
      <w:ins w:id="59" w:author="Alexander Shuiskov" w:date="2025-04-02T13:06:00Z" w16du:dateUtc="2025-04-02T08:06:00Z">
        <w:r>
          <w:t xml:space="preserve">In our code, we used a technique called </w:t>
        </w:r>
        <w:r w:rsidRPr="00C060F5">
          <w:rPr>
            <w:rStyle w:val="P-Keyword"/>
            <w:rPrChange w:id="60" w:author="Alexander Shuiskov" w:date="2025-04-02T13:07:00Z" w16du:dateUtc="2025-04-02T08:07:00Z">
              <w:rPr/>
            </w:rPrChange>
          </w:rPr>
          <w:t>type embedding</w:t>
        </w:r>
        <w:r>
          <w:t xml:space="preserve"> — we embedded a </w:t>
        </w:r>
        <w:r w:rsidRPr="00C060F5">
          <w:rPr>
            <w:rStyle w:val="P-Code"/>
            <w:rPrChange w:id="61" w:author="Alexander Shuiskov" w:date="2025-04-02T13:07:00Z" w16du:dateUtc="2025-04-02T08:07:00Z">
              <w:rPr/>
            </w:rPrChange>
          </w:rPr>
          <w:t>Rating</w:t>
        </w:r>
        <w:r>
          <w:t xml:space="preserve"> type into a </w:t>
        </w:r>
        <w:proofErr w:type="spellStart"/>
        <w:r w:rsidRPr="00C060F5">
          <w:rPr>
            <w:rStyle w:val="P-Code"/>
            <w:rPrChange w:id="62" w:author="Alexander Shuiskov" w:date="2025-04-02T13:07:00Z" w16du:dateUtc="2025-04-02T08:07:00Z">
              <w:rPr/>
            </w:rPrChange>
          </w:rPr>
          <w:t>RatingEvent</w:t>
        </w:r>
        <w:proofErr w:type="spellEnd"/>
        <w:r>
          <w:t xml:space="preserve"> </w:t>
        </w:r>
        <w:proofErr w:type="gramStart"/>
        <w:r>
          <w:t>structure</w:t>
        </w:r>
        <w:proofErr w:type="gramEnd"/>
        <w:r>
          <w:t xml:space="preserve"> so we don’t need to re-define same fields </w:t>
        </w:r>
        <w:r w:rsidR="00C060F5">
          <w:t>as the Rating type has.</w:t>
        </w:r>
      </w:ins>
    </w:p>
    <w:p w14:paraId="6EE26C13" w14:textId="2B4AB48E" w:rsidR="00FF0B23" w:rsidRDefault="00FF0B23" w:rsidP="00FF0B23">
      <w:r>
        <w:t xml:space="preserve">Now, let’s implement the example </w:t>
      </w:r>
      <w:r>
        <w:fldChar w:fldCharType="begin"/>
      </w:r>
      <w:r>
        <w:instrText xml:space="preserve"> XE "microservices:Apache Kafka, adopting for" </w:instrText>
      </w:r>
      <w:r>
        <w:fldChar w:fldCharType="end"/>
      </w:r>
      <w:r>
        <w:t>application that reads rating data from a provided file and produces it in</w:t>
      </w:r>
      <w:r>
        <w:fldChar w:fldCharType="begin"/>
      </w:r>
      <w:r>
        <w:instrText xml:space="preserve"> XE "Apache Kafka:adopting, for microservices" </w:instrText>
      </w:r>
      <w:r>
        <w:fldChar w:fldCharType="end"/>
      </w:r>
      <w:r>
        <w:t xml:space="preserve"> Kafka. Create a </w:t>
      </w:r>
      <w:proofErr w:type="spellStart"/>
      <w:r w:rsidRPr="5A1072CA">
        <w:rPr>
          <w:rStyle w:val="P-Code"/>
        </w:rPr>
        <w:t>cmd</w:t>
      </w:r>
      <w:proofErr w:type="spellEnd"/>
      <w:r w:rsidRPr="5A1072CA">
        <w:rPr>
          <w:rStyle w:val="P-Code"/>
        </w:rPr>
        <w:t>/</w:t>
      </w:r>
      <w:proofErr w:type="spellStart"/>
      <w:r w:rsidR="007F19DE" w:rsidRPr="5A1072CA">
        <w:rPr>
          <w:rStyle w:val="P-Code"/>
        </w:rPr>
        <w:t>rating</w:t>
      </w:r>
      <w:r w:rsidR="007F19DE">
        <w:rPr>
          <w:rStyle w:val="P-Code"/>
        </w:rPr>
        <w:t>producer</w:t>
      </w:r>
      <w:proofErr w:type="spellEnd"/>
      <w:r w:rsidR="007F19DE">
        <w:t xml:space="preserve"> </w:t>
      </w:r>
      <w:r>
        <w:t xml:space="preserve">directory and add a </w:t>
      </w:r>
      <w:proofErr w:type="spellStart"/>
      <w:r w:rsidRPr="5A1072CA">
        <w:rPr>
          <w:rStyle w:val="P-Code"/>
        </w:rPr>
        <w:t>main.go</w:t>
      </w:r>
      <w:proofErr w:type="spellEnd"/>
      <w:r>
        <w:t xml:space="preserve"> file, containing the following code:</w:t>
      </w:r>
    </w:p>
    <w:p w14:paraId="7F5919E6" w14:textId="77777777" w:rsidR="00FF0B23" w:rsidRDefault="00FF0B23" w:rsidP="00FF0B23">
      <w:pPr>
        <w:pStyle w:val="SC-Source"/>
      </w:pPr>
      <w:r>
        <w:t>package main</w:t>
      </w:r>
    </w:p>
    <w:p w14:paraId="18437648" w14:textId="77777777" w:rsidR="00FF0B23" w:rsidRDefault="00FF0B23" w:rsidP="00FF0B23">
      <w:pPr>
        <w:pStyle w:val="SC-Source"/>
      </w:pPr>
      <w:r>
        <w:t xml:space="preserve"> </w:t>
      </w:r>
    </w:p>
    <w:p w14:paraId="6F1D6705" w14:textId="77777777" w:rsidR="00FF0B23" w:rsidRDefault="00FF0B23" w:rsidP="00FF0B23">
      <w:pPr>
        <w:pStyle w:val="SC-Source"/>
      </w:pPr>
      <w:r>
        <w:t>import (</w:t>
      </w:r>
    </w:p>
    <w:p w14:paraId="560613DD" w14:textId="77777777" w:rsidR="00FF0B23" w:rsidRDefault="37A3839D" w:rsidP="00FF0B23">
      <w:pPr>
        <w:pStyle w:val="SC-Source"/>
      </w:pPr>
      <w:r w:rsidRPr="37A3839D">
        <w:rPr>
          <w:lang w:val="en-US"/>
        </w:rPr>
        <w:t>    "encoding/</w:t>
      </w:r>
      <w:proofErr w:type="spellStart"/>
      <w:r w:rsidRPr="37A3839D">
        <w:rPr>
          <w:lang w:val="en-US"/>
        </w:rPr>
        <w:t>json</w:t>
      </w:r>
      <w:proofErr w:type="spellEnd"/>
      <w:r w:rsidRPr="37A3839D">
        <w:rPr>
          <w:lang w:val="en-US"/>
        </w:rPr>
        <w:t>"</w:t>
      </w:r>
    </w:p>
    <w:p w14:paraId="4234F89A" w14:textId="77777777" w:rsidR="00FF0B23" w:rsidRDefault="37A3839D" w:rsidP="00FF0B23">
      <w:pPr>
        <w:pStyle w:val="SC-Source"/>
      </w:pPr>
      <w:r w:rsidRPr="37A3839D">
        <w:rPr>
          <w:lang w:val="en-US"/>
        </w:rPr>
        <w:t>    "</w:t>
      </w:r>
      <w:proofErr w:type="spellStart"/>
      <w:r w:rsidRPr="37A3839D">
        <w:rPr>
          <w:lang w:val="en-US"/>
        </w:rPr>
        <w:t>fmt</w:t>
      </w:r>
      <w:proofErr w:type="spellEnd"/>
      <w:r w:rsidRPr="37A3839D">
        <w:rPr>
          <w:lang w:val="en-US"/>
        </w:rPr>
        <w:t>"</w:t>
      </w:r>
    </w:p>
    <w:p w14:paraId="0531F454" w14:textId="77777777" w:rsidR="00FF0B23" w:rsidRDefault="37A3839D" w:rsidP="00FF0B23">
      <w:pPr>
        <w:pStyle w:val="SC-Source"/>
      </w:pPr>
      <w:r w:rsidRPr="37A3839D">
        <w:rPr>
          <w:lang w:val="en-US"/>
        </w:rPr>
        <w:t>    "</w:t>
      </w:r>
      <w:proofErr w:type="spellStart"/>
      <w:r w:rsidRPr="37A3839D">
        <w:rPr>
          <w:lang w:val="en-US"/>
        </w:rPr>
        <w:t>os</w:t>
      </w:r>
      <w:proofErr w:type="spellEnd"/>
      <w:r w:rsidRPr="37A3839D">
        <w:rPr>
          <w:lang w:val="en-US"/>
        </w:rPr>
        <w:t>"</w:t>
      </w:r>
    </w:p>
    <w:p w14:paraId="6876FFD2" w14:textId="77777777" w:rsidR="00FF0B23" w:rsidRDefault="00FF0B23" w:rsidP="00FF0B23">
      <w:pPr>
        <w:pStyle w:val="SC-Source"/>
      </w:pPr>
      <w:r>
        <w:t>    "time"</w:t>
      </w:r>
    </w:p>
    <w:p w14:paraId="38411C2B" w14:textId="77777777" w:rsidR="00FF0B23" w:rsidRDefault="00FF0B23" w:rsidP="00FF0B23">
      <w:pPr>
        <w:pStyle w:val="SC-Source"/>
      </w:pPr>
      <w:r>
        <w:t xml:space="preserve"> </w:t>
      </w:r>
    </w:p>
    <w:p w14:paraId="34E26148" w14:textId="77777777" w:rsidR="00FF0B23" w:rsidRDefault="37A3839D" w:rsidP="00FF0B23">
      <w:pPr>
        <w:pStyle w:val="SC-Source"/>
      </w:pPr>
      <w:r w:rsidRPr="37A3839D">
        <w:rPr>
          <w:lang w:val="en-US"/>
        </w:rPr>
        <w:t>    "github.com/</w:t>
      </w:r>
      <w:proofErr w:type="spellStart"/>
      <w:r w:rsidRPr="37A3839D">
        <w:rPr>
          <w:lang w:val="en-US"/>
        </w:rPr>
        <w:t>confluentinc</w:t>
      </w:r>
      <w:proofErr w:type="spellEnd"/>
      <w:r w:rsidRPr="37A3839D">
        <w:rPr>
          <w:lang w:val="en-US"/>
        </w:rPr>
        <w:t>/confluent-</w:t>
      </w:r>
      <w:proofErr w:type="spellStart"/>
      <w:r w:rsidRPr="37A3839D">
        <w:rPr>
          <w:lang w:val="en-US"/>
        </w:rPr>
        <w:t>kafka</w:t>
      </w:r>
      <w:proofErr w:type="spellEnd"/>
      <w:r w:rsidRPr="37A3839D">
        <w:rPr>
          <w:lang w:val="en-US"/>
        </w:rPr>
        <w:t>-go/</w:t>
      </w:r>
      <w:proofErr w:type="spellStart"/>
      <w:r w:rsidRPr="37A3839D">
        <w:rPr>
          <w:lang w:val="en-US"/>
        </w:rPr>
        <w:t>kafka</w:t>
      </w:r>
      <w:proofErr w:type="spellEnd"/>
      <w:r w:rsidRPr="37A3839D">
        <w:rPr>
          <w:lang w:val="en-US"/>
        </w:rPr>
        <w:t>"</w:t>
      </w:r>
    </w:p>
    <w:p w14:paraId="6BBAE1D1" w14:textId="77777777" w:rsidR="00FF0B23" w:rsidRDefault="00FF0B23" w:rsidP="00FF0B23">
      <w:pPr>
        <w:pStyle w:val="SC-Source"/>
      </w:pPr>
      <w:r>
        <w:t>    "movieexample.com/rating/pkg/model"</w:t>
      </w:r>
    </w:p>
    <w:p w14:paraId="7B7606E2" w14:textId="77777777" w:rsidR="00FF0B23" w:rsidRDefault="00FF0B23" w:rsidP="00FF0B23">
      <w:pPr>
        <w:pStyle w:val="SC-Source"/>
      </w:pPr>
      <w:r>
        <w:t>)</w:t>
      </w:r>
    </w:p>
    <w:p w14:paraId="79F304F5" w14:textId="77777777" w:rsidR="00FF0B23" w:rsidRDefault="00FF0B23" w:rsidP="00FF0B23">
      <w:pPr>
        <w:pStyle w:val="SC-Source"/>
      </w:pPr>
      <w:r>
        <w:t xml:space="preserve"> </w:t>
      </w:r>
    </w:p>
    <w:p w14:paraId="7B122AC1" w14:textId="77777777" w:rsidR="00FF0B23" w:rsidRDefault="37A3839D" w:rsidP="00FF0B23">
      <w:pPr>
        <w:pStyle w:val="SC-Source"/>
      </w:pPr>
      <w:proofErr w:type="spellStart"/>
      <w:r w:rsidRPr="37A3839D">
        <w:rPr>
          <w:lang w:val="en-US"/>
        </w:rPr>
        <w:t>func</w:t>
      </w:r>
      <w:proofErr w:type="spellEnd"/>
      <w:r w:rsidRPr="37A3839D">
        <w:rPr>
          <w:lang w:val="en-US"/>
        </w:rPr>
        <w:t xml:space="preserve"> main() {</w:t>
      </w:r>
    </w:p>
    <w:p w14:paraId="02FF22C8" w14:textId="77777777" w:rsidR="00FF0B23" w:rsidRDefault="37A3839D" w:rsidP="00FF0B23">
      <w:pPr>
        <w:pStyle w:val="SC-Source"/>
        <w:spacing w:line="256" w:lineRule="auto"/>
      </w:pPr>
      <w:r w:rsidRPr="37A3839D">
        <w:rPr>
          <w:lang w:val="en-US"/>
        </w:rPr>
        <w:t>    </w:t>
      </w:r>
      <w:proofErr w:type="spellStart"/>
      <w:r w:rsidRPr="37A3839D">
        <w:rPr>
          <w:lang w:val="en-US"/>
        </w:rPr>
        <w:t>fmt.Println</w:t>
      </w:r>
      <w:proofErr w:type="spellEnd"/>
      <w:r w:rsidRPr="37A3839D">
        <w:rPr>
          <w:lang w:val="en-US"/>
        </w:rPr>
        <w:t>("Creating a Kafka producer")</w:t>
      </w:r>
    </w:p>
    <w:p w14:paraId="10E5FF18" w14:textId="77777777" w:rsidR="00FF0B23" w:rsidRDefault="00FF0B23" w:rsidP="00FF0B23">
      <w:pPr>
        <w:pStyle w:val="SC-Source"/>
        <w:spacing w:line="256" w:lineRule="auto"/>
      </w:pPr>
      <w:r>
        <w:t xml:space="preserve"> </w:t>
      </w:r>
    </w:p>
    <w:p w14:paraId="6277E42E" w14:textId="77777777" w:rsidR="00FF0B23" w:rsidRDefault="37A3839D" w:rsidP="00FF0B23">
      <w:pPr>
        <w:pStyle w:val="SC-Source"/>
        <w:spacing w:line="256" w:lineRule="auto"/>
      </w:pPr>
      <w:r w:rsidRPr="37A3839D">
        <w:rPr>
          <w:lang w:val="en-US"/>
        </w:rPr>
        <w:t xml:space="preserve">    producer, err := </w:t>
      </w:r>
      <w:proofErr w:type="spellStart"/>
      <w:r w:rsidRPr="37A3839D">
        <w:rPr>
          <w:lang w:val="en-US"/>
        </w:rPr>
        <w:t>kafka.NewProducer</w:t>
      </w:r>
      <w:proofErr w:type="spellEnd"/>
      <w:r w:rsidRPr="37A3839D">
        <w:rPr>
          <w:lang w:val="en-US"/>
        </w:rPr>
        <w:t>(&amp;</w:t>
      </w:r>
      <w:proofErr w:type="spellStart"/>
      <w:r w:rsidRPr="37A3839D">
        <w:rPr>
          <w:lang w:val="en-US"/>
        </w:rPr>
        <w:t>kafka.ConfigMap</w:t>
      </w:r>
      <w:proofErr w:type="spellEnd"/>
      <w:r w:rsidRPr="37A3839D">
        <w:rPr>
          <w:lang w:val="en-US"/>
        </w:rPr>
        <w:t>{"</w:t>
      </w:r>
      <w:proofErr w:type="spellStart"/>
      <w:r w:rsidRPr="37A3839D">
        <w:rPr>
          <w:lang w:val="en-US"/>
        </w:rPr>
        <w:t>bootstrap.servers</w:t>
      </w:r>
      <w:proofErr w:type="spellEnd"/>
      <w:r w:rsidRPr="37A3839D">
        <w:rPr>
          <w:lang w:val="en-US"/>
        </w:rPr>
        <w:t>": "localhost"})</w:t>
      </w:r>
    </w:p>
    <w:p w14:paraId="2C79ACDA" w14:textId="77777777" w:rsidR="00FF0B23" w:rsidRDefault="37A3839D" w:rsidP="00FF0B23">
      <w:pPr>
        <w:pStyle w:val="SC-Source"/>
        <w:spacing w:line="256" w:lineRule="auto"/>
      </w:pPr>
      <w:r w:rsidRPr="37A3839D">
        <w:rPr>
          <w:lang w:val="en-US"/>
        </w:rPr>
        <w:t>    if err != nil {</w:t>
      </w:r>
    </w:p>
    <w:p w14:paraId="52E8EF80" w14:textId="77777777" w:rsidR="00FF0B23" w:rsidRDefault="00FF0B23" w:rsidP="00FF0B23">
      <w:pPr>
        <w:pStyle w:val="SC-Source"/>
        <w:spacing w:line="256" w:lineRule="auto"/>
      </w:pPr>
      <w:r>
        <w:t>        panic(err)</w:t>
      </w:r>
    </w:p>
    <w:p w14:paraId="4D38E634" w14:textId="77777777" w:rsidR="00FF0B23" w:rsidRDefault="00FF0B23" w:rsidP="00FF0B23">
      <w:pPr>
        <w:pStyle w:val="SC-Source"/>
        <w:spacing w:line="256" w:lineRule="auto"/>
      </w:pPr>
      <w:r>
        <w:lastRenderedPageBreak/>
        <w:t>    }</w:t>
      </w:r>
    </w:p>
    <w:p w14:paraId="1AE43787" w14:textId="77777777" w:rsidR="00FF0B23" w:rsidRDefault="37A3839D" w:rsidP="00FF0B23">
      <w:pPr>
        <w:pStyle w:val="SC-Source"/>
        <w:spacing w:line="256" w:lineRule="auto"/>
      </w:pPr>
      <w:r w:rsidRPr="37A3839D">
        <w:rPr>
          <w:lang w:val="en-US"/>
        </w:rPr>
        <w:t xml:space="preserve">    defer </w:t>
      </w:r>
      <w:proofErr w:type="spellStart"/>
      <w:r w:rsidRPr="37A3839D">
        <w:rPr>
          <w:lang w:val="en-US"/>
        </w:rPr>
        <w:t>producer.Close</w:t>
      </w:r>
      <w:proofErr w:type="spellEnd"/>
      <w:r w:rsidRPr="37A3839D">
        <w:rPr>
          <w:lang w:val="en-US"/>
        </w:rPr>
        <w:t>()</w:t>
      </w:r>
    </w:p>
    <w:p w14:paraId="4032F954" w14:textId="77777777" w:rsidR="00FF0B23" w:rsidRDefault="00FF0B23" w:rsidP="00FF0B23">
      <w:pPr>
        <w:pStyle w:val="SC-Source"/>
        <w:spacing w:line="256" w:lineRule="auto"/>
      </w:pPr>
      <w:r>
        <w:t xml:space="preserve"> </w:t>
      </w:r>
    </w:p>
    <w:p w14:paraId="7E93E9B2" w14:textId="77777777" w:rsidR="00FF0B23" w:rsidRDefault="37A3839D" w:rsidP="00FF0B23">
      <w:pPr>
        <w:pStyle w:val="SC-Source"/>
        <w:spacing w:line="256" w:lineRule="auto"/>
      </w:pPr>
      <w:r w:rsidRPr="37A3839D">
        <w:rPr>
          <w:lang w:val="en-US"/>
        </w:rPr>
        <w:t xml:space="preserve">    const </w:t>
      </w:r>
      <w:proofErr w:type="spellStart"/>
      <w:r w:rsidRPr="37A3839D">
        <w:rPr>
          <w:lang w:val="en-US"/>
        </w:rPr>
        <w:t>fileName</w:t>
      </w:r>
      <w:proofErr w:type="spellEnd"/>
      <w:r w:rsidRPr="37A3839D">
        <w:rPr>
          <w:lang w:val="en-US"/>
        </w:rPr>
        <w:t xml:space="preserve"> = "</w:t>
      </w:r>
      <w:proofErr w:type="spellStart"/>
      <w:r w:rsidRPr="37A3839D">
        <w:rPr>
          <w:lang w:val="en-US"/>
        </w:rPr>
        <w:t>ratingsdata.json</w:t>
      </w:r>
      <w:proofErr w:type="spellEnd"/>
      <w:r w:rsidRPr="37A3839D">
        <w:rPr>
          <w:lang w:val="en-US"/>
        </w:rPr>
        <w:t>"</w:t>
      </w:r>
    </w:p>
    <w:p w14:paraId="0B795E3C" w14:textId="77777777" w:rsidR="00FF0B23" w:rsidRDefault="37A3839D" w:rsidP="00FF0B23">
      <w:pPr>
        <w:pStyle w:val="SC-Source"/>
        <w:spacing w:line="256" w:lineRule="auto"/>
      </w:pPr>
      <w:r w:rsidRPr="37A3839D">
        <w:rPr>
          <w:lang w:val="en-US"/>
        </w:rPr>
        <w:t>    </w:t>
      </w:r>
      <w:proofErr w:type="spellStart"/>
      <w:r w:rsidRPr="37A3839D">
        <w:rPr>
          <w:lang w:val="en-US"/>
        </w:rPr>
        <w:t>fmt.Println</w:t>
      </w:r>
      <w:proofErr w:type="spellEnd"/>
      <w:r w:rsidRPr="37A3839D">
        <w:rPr>
          <w:lang w:val="en-US"/>
        </w:rPr>
        <w:t xml:space="preserve">("Reading rating events from file " + </w:t>
      </w:r>
      <w:proofErr w:type="spellStart"/>
      <w:r w:rsidRPr="37A3839D">
        <w:rPr>
          <w:lang w:val="en-US"/>
        </w:rPr>
        <w:t>fileName</w:t>
      </w:r>
      <w:proofErr w:type="spellEnd"/>
      <w:r w:rsidRPr="37A3839D">
        <w:rPr>
          <w:lang w:val="en-US"/>
        </w:rPr>
        <w:t>)</w:t>
      </w:r>
    </w:p>
    <w:p w14:paraId="4A20CDFB" w14:textId="77777777" w:rsidR="00FF0B23" w:rsidRDefault="00FF0B23" w:rsidP="00FF0B23">
      <w:pPr>
        <w:pStyle w:val="SC-Source"/>
        <w:spacing w:line="256" w:lineRule="auto"/>
      </w:pPr>
      <w:r>
        <w:t xml:space="preserve"> </w:t>
      </w:r>
    </w:p>
    <w:p w14:paraId="678AFA23" w14:textId="77777777" w:rsidR="00FF0B23" w:rsidRDefault="37A3839D" w:rsidP="00FF0B23">
      <w:pPr>
        <w:pStyle w:val="SC-Source"/>
        <w:spacing w:line="256" w:lineRule="auto"/>
      </w:pPr>
      <w:r w:rsidRPr="37A3839D">
        <w:rPr>
          <w:lang w:val="en-US"/>
        </w:rPr>
        <w:t>    </w:t>
      </w:r>
      <w:proofErr w:type="spellStart"/>
      <w:r w:rsidRPr="37A3839D">
        <w:rPr>
          <w:lang w:val="en-US"/>
        </w:rPr>
        <w:t>ratingEvents</w:t>
      </w:r>
      <w:proofErr w:type="spellEnd"/>
      <w:r w:rsidRPr="37A3839D">
        <w:rPr>
          <w:lang w:val="en-US"/>
        </w:rPr>
        <w:t xml:space="preserve">, err := </w:t>
      </w:r>
      <w:proofErr w:type="spellStart"/>
      <w:r w:rsidRPr="37A3839D">
        <w:rPr>
          <w:lang w:val="en-US"/>
        </w:rPr>
        <w:t>readRatingEvents</w:t>
      </w:r>
      <w:proofErr w:type="spellEnd"/>
      <w:r w:rsidRPr="37A3839D">
        <w:rPr>
          <w:lang w:val="en-US"/>
        </w:rPr>
        <w:t>(</w:t>
      </w:r>
      <w:proofErr w:type="spellStart"/>
      <w:r w:rsidRPr="37A3839D">
        <w:rPr>
          <w:lang w:val="en-US"/>
        </w:rPr>
        <w:t>fileName</w:t>
      </w:r>
      <w:proofErr w:type="spellEnd"/>
      <w:r w:rsidRPr="37A3839D">
        <w:rPr>
          <w:lang w:val="en-US"/>
        </w:rPr>
        <w:t>)</w:t>
      </w:r>
    </w:p>
    <w:p w14:paraId="59AAF664" w14:textId="77777777" w:rsidR="00FF0B23" w:rsidRDefault="37A3839D" w:rsidP="00FF0B23">
      <w:pPr>
        <w:pStyle w:val="SC-Source"/>
        <w:spacing w:line="256" w:lineRule="auto"/>
      </w:pPr>
      <w:r w:rsidRPr="37A3839D">
        <w:rPr>
          <w:lang w:val="en-US"/>
        </w:rPr>
        <w:t>    if err != nil {</w:t>
      </w:r>
    </w:p>
    <w:p w14:paraId="0EBB46D4" w14:textId="77777777" w:rsidR="00FF0B23" w:rsidRDefault="00FF0B23" w:rsidP="00FF0B23">
      <w:pPr>
        <w:pStyle w:val="SC-Source"/>
        <w:spacing w:line="256" w:lineRule="auto"/>
      </w:pPr>
      <w:r>
        <w:t>        panic(err)</w:t>
      </w:r>
    </w:p>
    <w:p w14:paraId="4198E717" w14:textId="77777777" w:rsidR="00FF0B23" w:rsidRDefault="00FF0B23" w:rsidP="00FF0B23">
      <w:pPr>
        <w:pStyle w:val="SC-Source"/>
        <w:spacing w:line="256" w:lineRule="auto"/>
      </w:pPr>
      <w:r>
        <w:t>    }</w:t>
      </w:r>
    </w:p>
    <w:p w14:paraId="21E6406A" w14:textId="77777777" w:rsidR="00FF0B23" w:rsidRDefault="00FF0B23" w:rsidP="00FF0B23">
      <w:pPr>
        <w:pStyle w:val="SC-Source"/>
        <w:spacing w:line="256" w:lineRule="auto"/>
      </w:pPr>
      <w:r>
        <w:t xml:space="preserve"> </w:t>
      </w:r>
    </w:p>
    <w:p w14:paraId="1941DAEE" w14:textId="77777777" w:rsidR="00FF0B23" w:rsidRDefault="00FF0B23" w:rsidP="00FF0B23">
      <w:pPr>
        <w:pStyle w:val="SC-Source"/>
        <w:spacing w:line="256" w:lineRule="auto"/>
      </w:pPr>
      <w:r>
        <w:t>    const topic = "ratings"</w:t>
      </w:r>
    </w:p>
    <w:p w14:paraId="0E78ADB0" w14:textId="77777777" w:rsidR="00FF0B23" w:rsidRDefault="37A3839D" w:rsidP="00FF0B23">
      <w:pPr>
        <w:pStyle w:val="SC-Source"/>
        <w:spacing w:line="256" w:lineRule="auto"/>
      </w:pPr>
      <w:r w:rsidRPr="37A3839D">
        <w:rPr>
          <w:lang w:val="en-US"/>
        </w:rPr>
        <w:t xml:space="preserve">    if err := </w:t>
      </w:r>
      <w:proofErr w:type="spellStart"/>
      <w:r w:rsidRPr="37A3839D">
        <w:rPr>
          <w:lang w:val="en-US"/>
        </w:rPr>
        <w:t>produceRatingEvents</w:t>
      </w:r>
      <w:proofErr w:type="spellEnd"/>
      <w:r w:rsidRPr="37A3839D">
        <w:rPr>
          <w:lang w:val="en-US"/>
        </w:rPr>
        <w:t xml:space="preserve">(topic, producer, </w:t>
      </w:r>
      <w:proofErr w:type="spellStart"/>
      <w:r w:rsidRPr="37A3839D">
        <w:rPr>
          <w:lang w:val="en-US"/>
        </w:rPr>
        <w:t>ratingEvents</w:t>
      </w:r>
      <w:proofErr w:type="spellEnd"/>
      <w:r w:rsidRPr="37A3839D">
        <w:rPr>
          <w:lang w:val="en-US"/>
        </w:rPr>
        <w:t>); err != nil {</w:t>
      </w:r>
    </w:p>
    <w:p w14:paraId="46ABE884" w14:textId="77777777" w:rsidR="00FF0B23" w:rsidRDefault="00FF0B23" w:rsidP="00FF0B23">
      <w:pPr>
        <w:pStyle w:val="SC-Source"/>
        <w:spacing w:line="256" w:lineRule="auto"/>
      </w:pPr>
      <w:r>
        <w:t>        panic(err)</w:t>
      </w:r>
    </w:p>
    <w:p w14:paraId="4C03F6E7" w14:textId="77777777" w:rsidR="00FF0B23" w:rsidRDefault="00FF0B23" w:rsidP="00FF0B23">
      <w:pPr>
        <w:pStyle w:val="SC-Source"/>
        <w:spacing w:line="256" w:lineRule="auto"/>
      </w:pPr>
      <w:r>
        <w:t>    }</w:t>
      </w:r>
    </w:p>
    <w:p w14:paraId="4F23EBC9" w14:textId="77777777" w:rsidR="00FF0B23" w:rsidRDefault="00FF0B23" w:rsidP="00FF0B23">
      <w:pPr>
        <w:pStyle w:val="SC-Source"/>
        <w:spacing w:line="256" w:lineRule="auto"/>
      </w:pPr>
      <w:r>
        <w:t xml:space="preserve"> </w:t>
      </w:r>
    </w:p>
    <w:p w14:paraId="30195F21" w14:textId="77777777" w:rsidR="00FF0B23" w:rsidRDefault="37A3839D" w:rsidP="37A3839D">
      <w:pPr>
        <w:pStyle w:val="SC-Source"/>
        <w:spacing w:line="256" w:lineRule="auto"/>
        <w:rPr>
          <w:lang w:val="en-US"/>
        </w:rPr>
      </w:pPr>
      <w:r w:rsidRPr="37A3839D">
        <w:rPr>
          <w:lang w:val="en-US"/>
        </w:rPr>
        <w:t xml:space="preserve">    const timeout = 10 * </w:t>
      </w:r>
      <w:proofErr w:type="spellStart"/>
      <w:r w:rsidRPr="37A3839D">
        <w:rPr>
          <w:lang w:val="en-US"/>
        </w:rPr>
        <w:t>time.Second</w:t>
      </w:r>
      <w:proofErr w:type="spellEnd"/>
    </w:p>
    <w:p w14:paraId="5863380C" w14:textId="77777777" w:rsidR="00FF0B23" w:rsidRDefault="37A3839D" w:rsidP="00FF0B23">
      <w:pPr>
        <w:pStyle w:val="SC-Source"/>
        <w:spacing w:line="256" w:lineRule="auto"/>
      </w:pPr>
      <w:r w:rsidRPr="37A3839D">
        <w:rPr>
          <w:lang w:val="en-US"/>
        </w:rPr>
        <w:t>    </w:t>
      </w:r>
      <w:proofErr w:type="spellStart"/>
      <w:r w:rsidRPr="37A3839D">
        <w:rPr>
          <w:lang w:val="en-US"/>
        </w:rPr>
        <w:t>fmt.Println</w:t>
      </w:r>
      <w:proofErr w:type="spellEnd"/>
      <w:r w:rsidRPr="37A3839D">
        <w:rPr>
          <w:lang w:val="en-US"/>
        </w:rPr>
        <w:t xml:space="preserve">("Waiting " + </w:t>
      </w:r>
      <w:proofErr w:type="spellStart"/>
      <w:r w:rsidRPr="37A3839D">
        <w:rPr>
          <w:lang w:val="en-US"/>
        </w:rPr>
        <w:t>timeout.String</w:t>
      </w:r>
      <w:proofErr w:type="spellEnd"/>
      <w:r w:rsidRPr="37A3839D">
        <w:rPr>
          <w:lang w:val="en-US"/>
        </w:rPr>
        <w:t>() + " until all events get produced")</w:t>
      </w:r>
    </w:p>
    <w:p w14:paraId="716A1400" w14:textId="77777777" w:rsidR="00FF0B23" w:rsidRDefault="00FF0B23" w:rsidP="00FF0B23">
      <w:pPr>
        <w:pStyle w:val="SC-Source"/>
        <w:spacing w:line="256" w:lineRule="auto"/>
      </w:pPr>
      <w:r>
        <w:t xml:space="preserve"> </w:t>
      </w:r>
    </w:p>
    <w:p w14:paraId="0D8E3692" w14:textId="77777777" w:rsidR="00FF0B23" w:rsidRDefault="37A3839D" w:rsidP="00FF0B23">
      <w:pPr>
        <w:pStyle w:val="SC-Source"/>
        <w:spacing w:line="256" w:lineRule="auto"/>
      </w:pPr>
      <w:r w:rsidRPr="37A3839D">
        <w:rPr>
          <w:lang w:val="en-US"/>
        </w:rPr>
        <w:t>    </w:t>
      </w:r>
      <w:proofErr w:type="spellStart"/>
      <w:r w:rsidRPr="37A3839D">
        <w:rPr>
          <w:lang w:val="en-US"/>
        </w:rPr>
        <w:t>producer.Flush</w:t>
      </w:r>
      <w:proofErr w:type="spellEnd"/>
      <w:r w:rsidRPr="37A3839D">
        <w:rPr>
          <w:lang w:val="en-US"/>
        </w:rPr>
        <w:t>(int(</w:t>
      </w:r>
      <w:proofErr w:type="spellStart"/>
      <w:r w:rsidRPr="37A3839D">
        <w:rPr>
          <w:lang w:val="en-US"/>
        </w:rPr>
        <w:t>timeout.Milliseconds</w:t>
      </w:r>
      <w:proofErr w:type="spellEnd"/>
      <w:r w:rsidRPr="37A3839D">
        <w:rPr>
          <w:lang w:val="en-US"/>
        </w:rPr>
        <w:t>()))</w:t>
      </w:r>
    </w:p>
    <w:p w14:paraId="23D0282D" w14:textId="77777777" w:rsidR="00FF0B23" w:rsidRDefault="00FF0B23" w:rsidP="00FF0B23">
      <w:pPr>
        <w:pStyle w:val="SC-Source"/>
        <w:spacing w:line="256" w:lineRule="auto"/>
      </w:pPr>
      <w:r>
        <w:t>}</w:t>
      </w:r>
    </w:p>
    <w:p w14:paraId="03A2157A" w14:textId="54B492EC" w:rsidR="00FF0B23" w:rsidRDefault="6CDFD1CA" w:rsidP="00FF0B23">
      <w:r>
        <w:t xml:space="preserve">In the code that we just added, we initialize a Kafka producer by calling </w:t>
      </w:r>
      <w:proofErr w:type="spellStart"/>
      <w:r w:rsidRPr="6CDFD1CA">
        <w:rPr>
          <w:rStyle w:val="P-Code"/>
        </w:rPr>
        <w:t>kafka.NewProducer</w:t>
      </w:r>
      <w:proofErr w:type="spellEnd"/>
      <w:r>
        <w:t xml:space="preserve">, read the </w:t>
      </w:r>
      <w:r w:rsidR="00FF0B23">
        <w:fldChar w:fldCharType="begin"/>
      </w:r>
      <w:r w:rsidR="00FF0B23">
        <w:instrText xml:space="preserve"> XE "microservices:Apache Kafka, adopting for" </w:instrText>
      </w:r>
      <w:r w:rsidR="00FF0B23">
        <w:fldChar w:fldCharType="end"/>
      </w:r>
      <w:r>
        <w:t>rating data from a file, and produce rating events containing the rating data in Kafka. Note</w:t>
      </w:r>
      <w:r w:rsidR="00FF0B23">
        <w:fldChar w:fldCharType="begin"/>
      </w:r>
      <w:r w:rsidR="00FF0B23">
        <w:instrText xml:space="preserve"> XE "Apache Kafka:adopting, for microservices" </w:instrText>
      </w:r>
      <w:r w:rsidR="00FF0B23">
        <w:fldChar w:fldCharType="end"/>
      </w:r>
      <w:r>
        <w:t xml:space="preserve"> that we import the </w:t>
      </w:r>
      <w:commentRangeStart w:id="63"/>
      <w:commentRangeStart w:id="64"/>
      <w:r w:rsidRPr="6CDFD1CA">
        <w:rPr>
          <w:rStyle w:val="P-Code"/>
        </w:rPr>
        <w:lastRenderedPageBreak/>
        <w:t>github.com/</w:t>
      </w:r>
      <w:proofErr w:type="spellStart"/>
      <w:r w:rsidRPr="6CDFD1CA">
        <w:rPr>
          <w:rStyle w:val="P-Code"/>
        </w:rPr>
        <w:t>confluentinc</w:t>
      </w:r>
      <w:proofErr w:type="spellEnd"/>
      <w:r w:rsidRPr="6CDFD1CA">
        <w:rPr>
          <w:rStyle w:val="P-Code"/>
        </w:rPr>
        <w:t>/confluent-</w:t>
      </w:r>
      <w:proofErr w:type="spellStart"/>
      <w:r w:rsidRPr="6CDFD1CA">
        <w:rPr>
          <w:rStyle w:val="P-Code"/>
        </w:rPr>
        <w:t>kafka</w:t>
      </w:r>
      <w:proofErr w:type="spellEnd"/>
      <w:r w:rsidRPr="6CDFD1CA">
        <w:rPr>
          <w:rStyle w:val="P-Code"/>
        </w:rPr>
        <w:t>-go</w:t>
      </w:r>
      <w:commentRangeEnd w:id="63"/>
      <w:r w:rsidR="00FF0B23">
        <w:rPr>
          <w:rStyle w:val="CommentReference"/>
        </w:rPr>
        <w:commentReference w:id="63"/>
      </w:r>
      <w:commentRangeEnd w:id="64"/>
      <w:r w:rsidR="00C060F5">
        <w:rPr>
          <w:rStyle w:val="CommentReference"/>
        </w:rPr>
        <w:commentReference w:id="64"/>
      </w:r>
      <w:ins w:id="65" w:author="Alexander Shuiskov" w:date="2025-04-02T13:07:00Z" w16du:dateUtc="2025-04-02T08:07:00Z">
        <w:r w:rsidR="00C060F5">
          <w:rPr>
            <w:rStyle w:val="P-Code"/>
          </w:rPr>
          <w:t>/</w:t>
        </w:r>
        <w:proofErr w:type="spellStart"/>
        <w:r w:rsidR="00C060F5">
          <w:rPr>
            <w:rStyle w:val="P-Code"/>
          </w:rPr>
          <w:t>kafka</w:t>
        </w:r>
      </w:ins>
      <w:proofErr w:type="spellEnd"/>
      <w:r>
        <w:t xml:space="preserve"> Kafka library — a Kafka client made by Confluent, a company founded by the creators of Kafka. There are multiple popular open source Kafka libraries for Go, including </w:t>
      </w:r>
      <w:r w:rsidRPr="6CDFD1CA">
        <w:rPr>
          <w:rStyle w:val="P-Code"/>
        </w:rPr>
        <w:t>github.com/Shopify/</w:t>
      </w:r>
      <w:proofErr w:type="spellStart"/>
      <w:r w:rsidRPr="6CDFD1CA">
        <w:rPr>
          <w:rStyle w:val="P-Code"/>
        </w:rPr>
        <w:t>sarama</w:t>
      </w:r>
      <w:proofErr w:type="spellEnd"/>
      <w:r>
        <w:t>, which is well maintained and is widely used across many Go projects. You can use either library in your projects depending on your preference.</w:t>
      </w:r>
    </w:p>
    <w:p w14:paraId="7C1E9599" w14:textId="77777777" w:rsidR="00FF0B23" w:rsidRDefault="00FF0B23" w:rsidP="00FF0B23">
      <w:r>
        <w:t>Now, let’s add a function for reading rating events to the file we just created:</w:t>
      </w:r>
    </w:p>
    <w:p w14:paraId="3C5E1C32" w14:textId="77777777" w:rsidR="00FF0B23" w:rsidRDefault="37A3839D" w:rsidP="00FF0B23">
      <w:pPr>
        <w:pStyle w:val="SC-Source"/>
      </w:pPr>
      <w:proofErr w:type="spellStart"/>
      <w:r w:rsidRPr="37A3839D">
        <w:rPr>
          <w:lang w:val="en-US"/>
        </w:rPr>
        <w:t>func</w:t>
      </w:r>
      <w:proofErr w:type="spellEnd"/>
      <w:r w:rsidRPr="37A3839D">
        <w:rPr>
          <w:lang w:val="en-US"/>
        </w:rPr>
        <w:t xml:space="preserve"> </w:t>
      </w:r>
      <w:proofErr w:type="spellStart"/>
      <w:r w:rsidRPr="37A3839D">
        <w:rPr>
          <w:lang w:val="en-US"/>
        </w:rPr>
        <w:t>readRatingEvents</w:t>
      </w:r>
      <w:proofErr w:type="spellEnd"/>
      <w:r w:rsidRPr="37A3839D">
        <w:rPr>
          <w:lang w:val="en-US"/>
        </w:rPr>
        <w:t>(</w:t>
      </w:r>
      <w:proofErr w:type="spellStart"/>
      <w:r w:rsidRPr="37A3839D">
        <w:rPr>
          <w:lang w:val="en-US"/>
        </w:rPr>
        <w:t>fileName</w:t>
      </w:r>
      <w:proofErr w:type="spellEnd"/>
      <w:r w:rsidRPr="37A3839D">
        <w:rPr>
          <w:lang w:val="en-US"/>
        </w:rPr>
        <w:t xml:space="preserve"> string) ([]</w:t>
      </w:r>
      <w:proofErr w:type="spellStart"/>
      <w:r w:rsidRPr="37A3839D">
        <w:rPr>
          <w:lang w:val="en-US"/>
        </w:rPr>
        <w:t>model.RatingEvent</w:t>
      </w:r>
      <w:proofErr w:type="spellEnd"/>
      <w:r w:rsidRPr="37A3839D">
        <w:rPr>
          <w:lang w:val="en-US"/>
        </w:rPr>
        <w:t>, error) {</w:t>
      </w:r>
    </w:p>
    <w:p w14:paraId="016C8FB2" w14:textId="77777777" w:rsidR="00FF0B23" w:rsidRDefault="37A3839D" w:rsidP="00FF0B23">
      <w:pPr>
        <w:pStyle w:val="SC-Source"/>
        <w:spacing w:line="256" w:lineRule="auto"/>
      </w:pPr>
      <w:r w:rsidRPr="37A3839D">
        <w:rPr>
          <w:lang w:val="en-US"/>
        </w:rPr>
        <w:t xml:space="preserve">    f, err := </w:t>
      </w:r>
      <w:proofErr w:type="spellStart"/>
      <w:r w:rsidRPr="37A3839D">
        <w:rPr>
          <w:lang w:val="en-US"/>
        </w:rPr>
        <w:t>os.Open</w:t>
      </w:r>
      <w:proofErr w:type="spellEnd"/>
      <w:r w:rsidRPr="37A3839D">
        <w:rPr>
          <w:lang w:val="en-US"/>
        </w:rPr>
        <w:t>(</w:t>
      </w:r>
      <w:proofErr w:type="spellStart"/>
      <w:r w:rsidRPr="37A3839D">
        <w:rPr>
          <w:lang w:val="en-US"/>
        </w:rPr>
        <w:t>fileName</w:t>
      </w:r>
      <w:proofErr w:type="spellEnd"/>
      <w:r w:rsidRPr="37A3839D">
        <w:rPr>
          <w:lang w:val="en-US"/>
        </w:rPr>
        <w:t>)</w:t>
      </w:r>
    </w:p>
    <w:p w14:paraId="3CD157DC" w14:textId="77777777" w:rsidR="00FF0B23" w:rsidRDefault="37A3839D" w:rsidP="00FF0B23">
      <w:pPr>
        <w:pStyle w:val="SC-Source"/>
        <w:spacing w:line="256" w:lineRule="auto"/>
      </w:pPr>
      <w:r w:rsidRPr="37A3839D">
        <w:rPr>
          <w:lang w:val="en-US"/>
        </w:rPr>
        <w:t>    if err != nil {</w:t>
      </w:r>
    </w:p>
    <w:p w14:paraId="4624759B" w14:textId="77777777" w:rsidR="00FF0B23" w:rsidRDefault="00FF0B23" w:rsidP="00FF0B23">
      <w:pPr>
        <w:pStyle w:val="SC-Source"/>
        <w:spacing w:line="256" w:lineRule="auto"/>
      </w:pPr>
      <w:r>
        <w:t>        return nil, err</w:t>
      </w:r>
    </w:p>
    <w:p w14:paraId="7FC082B6" w14:textId="77777777" w:rsidR="00FF0B23" w:rsidRDefault="00FF0B23" w:rsidP="00FF0B23">
      <w:pPr>
        <w:pStyle w:val="SC-Source"/>
        <w:spacing w:line="256" w:lineRule="auto"/>
      </w:pPr>
      <w:r>
        <w:t>    }</w:t>
      </w:r>
    </w:p>
    <w:p w14:paraId="1763844B" w14:textId="77777777" w:rsidR="00FF0B23" w:rsidRDefault="37A3839D" w:rsidP="00FF0B23">
      <w:pPr>
        <w:pStyle w:val="SC-Source"/>
        <w:spacing w:line="256" w:lineRule="auto"/>
      </w:pPr>
      <w:r w:rsidRPr="37A3839D">
        <w:rPr>
          <w:lang w:val="en-US"/>
        </w:rPr>
        <w:t xml:space="preserve">    defer </w:t>
      </w:r>
      <w:proofErr w:type="spellStart"/>
      <w:r w:rsidRPr="37A3839D">
        <w:rPr>
          <w:lang w:val="en-US"/>
        </w:rPr>
        <w:t>f.Close</w:t>
      </w:r>
      <w:proofErr w:type="spellEnd"/>
      <w:r w:rsidRPr="37A3839D">
        <w:rPr>
          <w:lang w:val="en-US"/>
        </w:rPr>
        <w:t>()</w:t>
      </w:r>
    </w:p>
    <w:p w14:paraId="5FD6F49B" w14:textId="77777777" w:rsidR="00FF0B23" w:rsidRDefault="37A3839D" w:rsidP="37A3839D">
      <w:pPr>
        <w:pStyle w:val="SC-Source"/>
        <w:spacing w:line="256" w:lineRule="auto"/>
        <w:rPr>
          <w:lang w:val="en-US"/>
        </w:rPr>
      </w:pPr>
      <w:r w:rsidRPr="37A3839D">
        <w:rPr>
          <w:lang w:val="en-US"/>
        </w:rPr>
        <w:t>    var ratings []</w:t>
      </w:r>
      <w:proofErr w:type="spellStart"/>
      <w:r w:rsidRPr="37A3839D">
        <w:rPr>
          <w:lang w:val="en-US"/>
        </w:rPr>
        <w:t>model.RatingEvent</w:t>
      </w:r>
      <w:proofErr w:type="spellEnd"/>
    </w:p>
    <w:p w14:paraId="5472C376" w14:textId="77777777" w:rsidR="00FF0B23" w:rsidRDefault="37A3839D" w:rsidP="00FF0B23">
      <w:pPr>
        <w:pStyle w:val="SC-Source"/>
        <w:spacing w:line="256" w:lineRule="auto"/>
      </w:pPr>
      <w:r w:rsidRPr="37A3839D">
        <w:rPr>
          <w:lang w:val="en-US"/>
        </w:rPr>
        <w:t xml:space="preserve">    if err := </w:t>
      </w:r>
      <w:proofErr w:type="spellStart"/>
      <w:r w:rsidRPr="37A3839D">
        <w:rPr>
          <w:lang w:val="en-US"/>
        </w:rPr>
        <w:t>json.NewDecoder</w:t>
      </w:r>
      <w:proofErr w:type="spellEnd"/>
      <w:r w:rsidRPr="37A3839D">
        <w:rPr>
          <w:lang w:val="en-US"/>
        </w:rPr>
        <w:t>(f).Decode(&amp;ratings); err != nil {</w:t>
      </w:r>
    </w:p>
    <w:p w14:paraId="51C167F3" w14:textId="77777777" w:rsidR="00FF0B23" w:rsidRDefault="00FF0B23" w:rsidP="00FF0B23">
      <w:pPr>
        <w:pStyle w:val="SC-Source"/>
        <w:spacing w:line="256" w:lineRule="auto"/>
      </w:pPr>
      <w:r>
        <w:t>        return nil, err</w:t>
      </w:r>
    </w:p>
    <w:p w14:paraId="03BDA634" w14:textId="77777777" w:rsidR="00FF0B23" w:rsidRDefault="00FF0B23" w:rsidP="00FF0B23">
      <w:pPr>
        <w:pStyle w:val="SC-Source"/>
        <w:spacing w:line="256" w:lineRule="auto"/>
      </w:pPr>
      <w:r>
        <w:t>    }</w:t>
      </w:r>
    </w:p>
    <w:p w14:paraId="1D9DD2F6" w14:textId="77777777" w:rsidR="00FF0B23" w:rsidRDefault="00FF0B23" w:rsidP="00FF0B23">
      <w:pPr>
        <w:pStyle w:val="SC-Source"/>
        <w:spacing w:line="256" w:lineRule="auto"/>
      </w:pPr>
      <w:r>
        <w:t>    return ratings, nil</w:t>
      </w:r>
    </w:p>
    <w:p w14:paraId="4AB2F870" w14:textId="77777777" w:rsidR="00FF0B23" w:rsidRDefault="00FF0B23" w:rsidP="00FF0B23">
      <w:pPr>
        <w:pStyle w:val="SC-Source"/>
        <w:spacing w:line="256" w:lineRule="auto"/>
      </w:pPr>
      <w:r>
        <w:t>}</w:t>
      </w:r>
    </w:p>
    <w:p w14:paraId="4EF1CF0E" w14:textId="77777777" w:rsidR="00FF0B23" w:rsidRDefault="00FF0B23" w:rsidP="00FF0B23">
      <w:r>
        <w:t xml:space="preserve">Finally, add a </w:t>
      </w:r>
      <w:r>
        <w:fldChar w:fldCharType="begin"/>
      </w:r>
      <w:r>
        <w:instrText xml:space="preserve"> XE "microservices:Apache Kafka, adopting for" </w:instrText>
      </w:r>
      <w:r>
        <w:fldChar w:fldCharType="end"/>
      </w:r>
      <w:r>
        <w:t>function for producing</w:t>
      </w:r>
      <w:r>
        <w:fldChar w:fldCharType="begin"/>
      </w:r>
      <w:r>
        <w:instrText xml:space="preserve"> XE "Apache Kafka:adopting, for microservices" </w:instrText>
      </w:r>
      <w:r>
        <w:fldChar w:fldCharType="end"/>
      </w:r>
      <w:r>
        <w:t xml:space="preserve"> rating events:</w:t>
      </w:r>
    </w:p>
    <w:p w14:paraId="2DA13B48" w14:textId="77777777" w:rsidR="00FF0B23" w:rsidRDefault="37A3839D" w:rsidP="00FF0B23">
      <w:pPr>
        <w:pStyle w:val="SC-Source"/>
      </w:pPr>
      <w:proofErr w:type="spellStart"/>
      <w:r w:rsidRPr="37A3839D">
        <w:rPr>
          <w:lang w:val="en-US"/>
        </w:rPr>
        <w:t>func</w:t>
      </w:r>
      <w:proofErr w:type="spellEnd"/>
      <w:r w:rsidRPr="37A3839D">
        <w:rPr>
          <w:lang w:val="en-US"/>
        </w:rPr>
        <w:t xml:space="preserve"> </w:t>
      </w:r>
      <w:proofErr w:type="spellStart"/>
      <w:r w:rsidRPr="37A3839D">
        <w:rPr>
          <w:lang w:val="en-US"/>
        </w:rPr>
        <w:t>produceRatingEvents</w:t>
      </w:r>
      <w:proofErr w:type="spellEnd"/>
      <w:r w:rsidRPr="37A3839D">
        <w:rPr>
          <w:lang w:val="en-US"/>
        </w:rPr>
        <w:t xml:space="preserve">(topic string, producer </w:t>
      </w:r>
      <w:proofErr w:type="spellStart"/>
      <w:r w:rsidRPr="37A3839D">
        <w:rPr>
          <w:lang w:val="en-US"/>
        </w:rPr>
        <w:t>kafka.Producer</w:t>
      </w:r>
      <w:proofErr w:type="spellEnd"/>
      <w:r w:rsidRPr="37A3839D">
        <w:rPr>
          <w:lang w:val="en-US"/>
        </w:rPr>
        <w:t>, events []</w:t>
      </w:r>
      <w:proofErr w:type="spellStart"/>
      <w:r w:rsidRPr="37A3839D">
        <w:rPr>
          <w:lang w:val="en-US"/>
        </w:rPr>
        <w:t>model.RatingEvent</w:t>
      </w:r>
      <w:proofErr w:type="spellEnd"/>
      <w:r w:rsidRPr="37A3839D">
        <w:rPr>
          <w:lang w:val="en-US"/>
        </w:rPr>
        <w:t>) error {</w:t>
      </w:r>
    </w:p>
    <w:p w14:paraId="1D6C01EA" w14:textId="5FA1FB8F" w:rsidR="00FF0B23" w:rsidRDefault="6CDFD1CA" w:rsidP="00FF0B23">
      <w:pPr>
        <w:pStyle w:val="SC-Source"/>
      </w:pPr>
      <w:r w:rsidRPr="6CDFD1CA">
        <w:rPr>
          <w:lang w:val="en-US"/>
        </w:rPr>
        <w:t xml:space="preserve">    for _, </w:t>
      </w:r>
      <w:proofErr w:type="spellStart"/>
      <w:proofErr w:type="gramStart"/>
      <w:r w:rsidRPr="6CDFD1CA">
        <w:rPr>
          <w:lang w:val="en-US"/>
        </w:rPr>
        <w:t>ratingEvent</w:t>
      </w:r>
      <w:proofErr w:type="spellEnd"/>
      <w:r w:rsidRPr="6CDFD1CA">
        <w:rPr>
          <w:lang w:val="en-US"/>
        </w:rPr>
        <w:t xml:space="preserve"> :</w:t>
      </w:r>
      <w:proofErr w:type="gramEnd"/>
      <w:r w:rsidRPr="6CDFD1CA">
        <w:rPr>
          <w:lang w:val="en-US"/>
        </w:rPr>
        <w:t xml:space="preserve">= range </w:t>
      </w:r>
      <w:commentRangeStart w:id="66"/>
      <w:del w:id="67" w:author="Alexander Shuiskov" w:date="2025-04-02T13:08:00Z" w16du:dateUtc="2025-04-02T08:08:00Z">
        <w:r w:rsidRPr="6CDFD1CA" w:rsidDel="00C060F5">
          <w:rPr>
            <w:lang w:val="en-US"/>
          </w:rPr>
          <w:delText xml:space="preserve">ratingEvents </w:delText>
        </w:r>
      </w:del>
      <w:commentRangeEnd w:id="66"/>
      <w:ins w:id="68" w:author="Alexander Shuiskov" w:date="2025-04-02T13:08:00Z" w16du:dateUtc="2025-04-02T08:08:00Z">
        <w:r w:rsidR="00C060F5">
          <w:rPr>
            <w:lang w:val="en-US"/>
          </w:rPr>
          <w:t>events</w:t>
        </w:r>
        <w:r w:rsidR="00C060F5" w:rsidRPr="6CDFD1CA">
          <w:rPr>
            <w:lang w:val="en-US"/>
          </w:rPr>
          <w:t xml:space="preserve"> </w:t>
        </w:r>
      </w:ins>
      <w:r w:rsidR="37A3839D">
        <w:rPr>
          <w:rStyle w:val="CommentReference"/>
        </w:rPr>
        <w:commentReference w:id="66"/>
      </w:r>
      <w:r w:rsidRPr="6CDFD1CA">
        <w:rPr>
          <w:lang w:val="en-US"/>
        </w:rPr>
        <w:t>{</w:t>
      </w:r>
    </w:p>
    <w:p w14:paraId="53922FCB" w14:textId="77777777" w:rsidR="00FF0B23" w:rsidRDefault="37A3839D" w:rsidP="00FF0B23">
      <w:pPr>
        <w:pStyle w:val="SC-Source"/>
      </w:pPr>
      <w:r w:rsidRPr="37A3839D">
        <w:rPr>
          <w:lang w:val="en-US"/>
        </w:rPr>
        <w:t>        </w:t>
      </w:r>
      <w:proofErr w:type="spellStart"/>
      <w:r w:rsidRPr="37A3839D">
        <w:rPr>
          <w:lang w:val="en-US"/>
        </w:rPr>
        <w:t>encodedEvent</w:t>
      </w:r>
      <w:proofErr w:type="spellEnd"/>
      <w:r w:rsidRPr="37A3839D">
        <w:rPr>
          <w:lang w:val="en-US"/>
        </w:rPr>
        <w:t xml:space="preserve">, err := </w:t>
      </w:r>
      <w:proofErr w:type="spellStart"/>
      <w:r w:rsidRPr="37A3839D">
        <w:rPr>
          <w:lang w:val="en-US"/>
        </w:rPr>
        <w:t>json.Marshal</w:t>
      </w:r>
      <w:proofErr w:type="spellEnd"/>
      <w:r w:rsidRPr="37A3839D">
        <w:rPr>
          <w:lang w:val="en-US"/>
        </w:rPr>
        <w:t>(</w:t>
      </w:r>
      <w:proofErr w:type="spellStart"/>
      <w:r w:rsidRPr="37A3839D">
        <w:rPr>
          <w:lang w:val="en-US"/>
        </w:rPr>
        <w:t>ratingEvent</w:t>
      </w:r>
      <w:proofErr w:type="spellEnd"/>
      <w:r w:rsidRPr="37A3839D">
        <w:rPr>
          <w:lang w:val="en-US"/>
        </w:rPr>
        <w:t>)</w:t>
      </w:r>
    </w:p>
    <w:p w14:paraId="2A406B05" w14:textId="77777777" w:rsidR="00FF0B23" w:rsidRDefault="37A3839D" w:rsidP="00FF0B23">
      <w:pPr>
        <w:pStyle w:val="SC-Source"/>
      </w:pPr>
      <w:r w:rsidRPr="37A3839D">
        <w:rPr>
          <w:lang w:val="en-US"/>
        </w:rPr>
        <w:t>    if err != nil {</w:t>
      </w:r>
    </w:p>
    <w:p w14:paraId="0456645B" w14:textId="77777777" w:rsidR="00FF0B23" w:rsidRDefault="37A3839D" w:rsidP="37A3839D">
      <w:pPr>
        <w:pStyle w:val="SC-Source"/>
        <w:rPr>
          <w:lang w:val="en-US"/>
        </w:rPr>
      </w:pPr>
      <w:r w:rsidRPr="37A3839D">
        <w:rPr>
          <w:lang w:val="en-US"/>
        </w:rPr>
        <w:t>        return err</w:t>
      </w:r>
    </w:p>
    <w:p w14:paraId="015499C1" w14:textId="77777777" w:rsidR="00FF0B23" w:rsidRDefault="00FF0B23" w:rsidP="00FF0B23">
      <w:pPr>
        <w:pStyle w:val="SC-Source"/>
      </w:pPr>
      <w:r>
        <w:lastRenderedPageBreak/>
        <w:t>    }</w:t>
      </w:r>
    </w:p>
    <w:p w14:paraId="259B386A" w14:textId="77777777" w:rsidR="00FF0B23" w:rsidRDefault="00FF0B23" w:rsidP="00FF0B23">
      <w:pPr>
        <w:pStyle w:val="SC-Source"/>
      </w:pPr>
      <w:r>
        <w:t xml:space="preserve"> </w:t>
      </w:r>
    </w:p>
    <w:p w14:paraId="4ECFEFEF" w14:textId="5B75773F" w:rsidR="00FF0B23" w:rsidRDefault="6CDFD1CA" w:rsidP="00FF0B23">
      <w:pPr>
        <w:pStyle w:val="SC-Source"/>
      </w:pPr>
      <w:r w:rsidRPr="6CDFD1CA">
        <w:rPr>
          <w:lang w:val="en-US"/>
        </w:rPr>
        <w:t xml:space="preserve">    if </w:t>
      </w:r>
      <w:proofErr w:type="gramStart"/>
      <w:r w:rsidRPr="6CDFD1CA">
        <w:rPr>
          <w:lang w:val="en-US"/>
        </w:rPr>
        <w:t>err :</w:t>
      </w:r>
      <w:proofErr w:type="gramEnd"/>
      <w:r w:rsidRPr="6CDFD1CA">
        <w:rPr>
          <w:lang w:val="en-US"/>
        </w:rPr>
        <w:t xml:space="preserve">= </w:t>
      </w:r>
      <w:commentRangeStart w:id="69"/>
      <w:commentRangeStart w:id="70"/>
      <w:proofErr w:type="spellStart"/>
      <w:r w:rsidRPr="6CDFD1CA">
        <w:rPr>
          <w:lang w:val="en-US"/>
        </w:rPr>
        <w:t>p</w:t>
      </w:r>
      <w:ins w:id="71" w:author="Alexander Shuiskov" w:date="2025-04-02T13:08:00Z" w16du:dateUtc="2025-04-02T08:08:00Z">
        <w:r w:rsidR="00C060F5">
          <w:rPr>
            <w:lang w:val="en-US"/>
          </w:rPr>
          <w:t>roducer</w:t>
        </w:r>
      </w:ins>
      <w:r w:rsidRPr="6CDFD1CA">
        <w:rPr>
          <w:lang w:val="en-US"/>
        </w:rPr>
        <w:t>.</w:t>
      </w:r>
      <w:commentRangeEnd w:id="69"/>
      <w:r w:rsidR="37A3839D">
        <w:rPr>
          <w:rStyle w:val="CommentReference"/>
        </w:rPr>
        <w:commentReference w:id="69"/>
      </w:r>
      <w:commentRangeEnd w:id="70"/>
      <w:r w:rsidR="00C060F5">
        <w:rPr>
          <w:rStyle w:val="CommentReference"/>
          <w:rFonts w:asciiTheme="minorHAnsi" w:eastAsiaTheme="minorHAnsi" w:hAnsiTheme="minorHAnsi" w:cstheme="minorBidi"/>
          <w:lang w:val="en-US"/>
        </w:rPr>
        <w:commentReference w:id="70"/>
      </w:r>
      <w:r w:rsidRPr="6CDFD1CA">
        <w:rPr>
          <w:lang w:val="en-US"/>
        </w:rPr>
        <w:t>Produce</w:t>
      </w:r>
      <w:proofErr w:type="spellEnd"/>
      <w:r w:rsidRPr="6CDFD1CA">
        <w:rPr>
          <w:lang w:val="en-US"/>
        </w:rPr>
        <w:t>(&amp;</w:t>
      </w:r>
      <w:proofErr w:type="spellStart"/>
      <w:r w:rsidRPr="6CDFD1CA">
        <w:rPr>
          <w:lang w:val="en-US"/>
        </w:rPr>
        <w:t>kafka.Message</w:t>
      </w:r>
      <w:proofErr w:type="spellEnd"/>
      <w:r w:rsidRPr="6CDFD1CA">
        <w:rPr>
          <w:lang w:val="en-US"/>
        </w:rPr>
        <w:t>{</w:t>
      </w:r>
    </w:p>
    <w:p w14:paraId="1A34765C" w14:textId="77777777" w:rsidR="00FF0B23" w:rsidRDefault="37A3839D" w:rsidP="00FF0B23">
      <w:pPr>
        <w:pStyle w:val="SC-Source"/>
      </w:pPr>
      <w:proofErr w:type="spellStart"/>
      <w:r w:rsidRPr="37A3839D">
        <w:rPr>
          <w:lang w:val="en-US"/>
        </w:rPr>
        <w:t>TopicPartition</w:t>
      </w:r>
      <w:proofErr w:type="spellEnd"/>
      <w:r w:rsidRPr="37A3839D">
        <w:rPr>
          <w:lang w:val="en-US"/>
        </w:rPr>
        <w:t xml:space="preserve">: </w:t>
      </w:r>
      <w:proofErr w:type="spellStart"/>
      <w:r w:rsidRPr="37A3839D">
        <w:rPr>
          <w:lang w:val="en-US"/>
        </w:rPr>
        <w:t>kafka.TopicPartition</w:t>
      </w:r>
      <w:proofErr w:type="spellEnd"/>
      <w:r w:rsidRPr="37A3839D">
        <w:rPr>
          <w:lang w:val="en-US"/>
        </w:rPr>
        <w:t xml:space="preserve">{Topic: &amp;topic, Partition: </w:t>
      </w:r>
      <w:proofErr w:type="spellStart"/>
      <w:r w:rsidRPr="37A3839D">
        <w:rPr>
          <w:lang w:val="en-US"/>
        </w:rPr>
        <w:t>kafka.PartitionAny</w:t>
      </w:r>
      <w:proofErr w:type="spellEnd"/>
      <w:r w:rsidRPr="37A3839D">
        <w:rPr>
          <w:lang w:val="en-US"/>
        </w:rPr>
        <w:t>},</w:t>
      </w:r>
    </w:p>
    <w:p w14:paraId="69AD7100" w14:textId="77777777" w:rsidR="00FF0B23" w:rsidRDefault="37A3839D" w:rsidP="00FF0B23">
      <w:pPr>
        <w:pStyle w:val="SC-Source"/>
      </w:pPr>
      <w:r w:rsidRPr="37A3839D">
        <w:rPr>
          <w:lang w:val="en-US"/>
        </w:rPr>
        <w:t>Value:          []byte(</w:t>
      </w:r>
      <w:proofErr w:type="spellStart"/>
      <w:r w:rsidRPr="37A3839D">
        <w:rPr>
          <w:lang w:val="en-US"/>
        </w:rPr>
        <w:t>encodedEvent</w:t>
      </w:r>
      <w:proofErr w:type="spellEnd"/>
      <w:r w:rsidRPr="37A3839D">
        <w:rPr>
          <w:lang w:val="en-US"/>
        </w:rPr>
        <w:t>),</w:t>
      </w:r>
    </w:p>
    <w:p w14:paraId="3DD4F513" w14:textId="77777777" w:rsidR="00FF0B23" w:rsidRDefault="37A3839D" w:rsidP="00FF0B23">
      <w:pPr>
        <w:pStyle w:val="SC-Source"/>
      </w:pPr>
      <w:r w:rsidRPr="37A3839D">
        <w:rPr>
          <w:lang w:val="en-US"/>
        </w:rPr>
        <w:t>}, nil); err != nil {</w:t>
      </w:r>
    </w:p>
    <w:p w14:paraId="2DCABF35" w14:textId="77777777" w:rsidR="00FF0B23" w:rsidRDefault="37A3839D" w:rsidP="37A3839D">
      <w:pPr>
        <w:pStyle w:val="SC-Source"/>
        <w:rPr>
          <w:lang w:val="en-US"/>
        </w:rPr>
      </w:pPr>
      <w:r w:rsidRPr="37A3839D">
        <w:rPr>
          <w:lang w:val="en-US"/>
        </w:rPr>
        <w:t>        return err</w:t>
      </w:r>
    </w:p>
    <w:p w14:paraId="56161DE8" w14:textId="77777777" w:rsidR="00FF0B23" w:rsidRDefault="00FF0B23" w:rsidP="00FF0B23">
      <w:pPr>
        <w:pStyle w:val="SC-Source"/>
      </w:pPr>
      <w:r>
        <w:t>    }</w:t>
      </w:r>
    </w:p>
    <w:p w14:paraId="29863C54" w14:textId="77777777" w:rsidR="00FF0B23" w:rsidRDefault="00FF0B23" w:rsidP="00FF0B23">
      <w:pPr>
        <w:pStyle w:val="SC-Source"/>
      </w:pPr>
      <w:r>
        <w:t>    return nil</w:t>
      </w:r>
    </w:p>
    <w:p w14:paraId="1DC51D56" w14:textId="77777777" w:rsidR="00FF0B23" w:rsidRDefault="00FF0B23" w:rsidP="00FF0B23">
      <w:pPr>
        <w:pStyle w:val="SC-Source"/>
      </w:pPr>
      <w:r>
        <w:t>}</w:t>
      </w:r>
    </w:p>
    <w:p w14:paraId="2E033646" w14:textId="77777777" w:rsidR="00FF0B23" w:rsidRDefault="00FF0B23" w:rsidP="00FF0B23">
      <w:r>
        <w:t>Let’s describe some parts of the code that we just wrote:</w:t>
      </w:r>
    </w:p>
    <w:p w14:paraId="4C45E097" w14:textId="77777777" w:rsidR="00FF0B23" w:rsidRDefault="37A3839D" w:rsidP="00FF0B23">
      <w:pPr>
        <w:pStyle w:val="L-Bullets"/>
      </w:pPr>
      <w:r w:rsidRPr="37A3839D">
        <w:rPr>
          <w:lang w:val="en-US"/>
        </w:rPr>
        <w:t xml:space="preserve">We created a Kafka producer by calling a </w:t>
      </w:r>
      <w:proofErr w:type="spellStart"/>
      <w:r w:rsidRPr="37A3839D">
        <w:rPr>
          <w:rStyle w:val="P-Code"/>
          <w:lang w:val="en-US"/>
        </w:rPr>
        <w:t>kafka.NewProducer</w:t>
      </w:r>
      <w:proofErr w:type="spellEnd"/>
      <w:r w:rsidRPr="37A3839D">
        <w:rPr>
          <w:lang w:val="en-US"/>
        </w:rPr>
        <w:t xml:space="preserve"> function and providing </w:t>
      </w:r>
      <w:r w:rsidRPr="37A3839D">
        <w:rPr>
          <w:rStyle w:val="P-Code"/>
          <w:lang w:val="en-US"/>
        </w:rPr>
        <w:t>localhost</w:t>
      </w:r>
      <w:r w:rsidRPr="37A3839D">
        <w:rPr>
          <w:lang w:val="en-US"/>
        </w:rPr>
        <w:t xml:space="preserve"> as the Kafka address for testing it locally.</w:t>
      </w:r>
    </w:p>
    <w:p w14:paraId="2FC5CD6F" w14:textId="77777777" w:rsidR="00FF0B23" w:rsidRDefault="37A3839D" w:rsidP="00FF0B23">
      <w:pPr>
        <w:pStyle w:val="L-Bullets"/>
      </w:pPr>
      <w:r w:rsidRPr="37A3839D">
        <w:rPr>
          <w:lang w:val="en-US"/>
        </w:rPr>
        <w:t xml:space="preserve">The program that we created is expected to read rating data from the </w:t>
      </w:r>
      <w:proofErr w:type="spellStart"/>
      <w:r w:rsidRPr="37A3839D">
        <w:rPr>
          <w:rStyle w:val="P-Code"/>
          <w:lang w:val="en-US"/>
        </w:rPr>
        <w:t>ratingsdata.json</w:t>
      </w:r>
      <w:proofErr w:type="spellEnd"/>
      <w:r w:rsidRPr="37A3839D">
        <w:rPr>
          <w:lang w:val="en-US"/>
        </w:rPr>
        <w:t xml:space="preserve"> file.</w:t>
      </w:r>
    </w:p>
    <w:p w14:paraId="5266E73A" w14:textId="77777777" w:rsidR="00FF0B23" w:rsidRDefault="37A3839D" w:rsidP="00FF0B23">
      <w:pPr>
        <w:pStyle w:val="L-Bullets"/>
      </w:pPr>
      <w:r w:rsidRPr="37A3839D">
        <w:rPr>
          <w:lang w:val="en-US"/>
        </w:rPr>
        <w:t xml:space="preserve">When we produce events to Kafka using a </w:t>
      </w:r>
      <w:r w:rsidRPr="37A3839D">
        <w:rPr>
          <w:rStyle w:val="P-Code"/>
          <w:lang w:val="en-US"/>
        </w:rPr>
        <w:t>Produce</w:t>
      </w:r>
      <w:r w:rsidRPr="37A3839D">
        <w:rPr>
          <w:lang w:val="en-US"/>
        </w:rPr>
        <w:t xml:space="preserve"> function, we specify a topic partition using a </w:t>
      </w:r>
      <w:proofErr w:type="spellStart"/>
      <w:r w:rsidRPr="37A3839D">
        <w:rPr>
          <w:rStyle w:val="P-Code"/>
          <w:lang w:val="en-US"/>
        </w:rPr>
        <w:t>kafka.TopicPartition</w:t>
      </w:r>
      <w:proofErr w:type="spellEnd"/>
      <w:r w:rsidRPr="37A3839D">
        <w:rPr>
          <w:lang w:val="en-US"/>
        </w:rPr>
        <w:t xml:space="preserve"> structure. In the structure, we provide the topic name (in our example, we call it </w:t>
      </w:r>
      <w:r w:rsidRPr="37A3839D">
        <w:rPr>
          <w:rStyle w:val="P-Code"/>
          <w:lang w:val="en-US"/>
        </w:rPr>
        <w:t>ratings</w:t>
      </w:r>
      <w:r w:rsidRPr="37A3839D">
        <w:rPr>
          <w:lang w:val="en-US"/>
        </w:rPr>
        <w:t xml:space="preserve">) and the topic partition (in our </w:t>
      </w:r>
      <w:r w:rsidR="00FF0B23">
        <w:fldChar w:fldCharType="begin"/>
      </w:r>
      <w:r w:rsidR="00FF0B23">
        <w:instrText xml:space="preserve"> XE "microservices:Apache Kafka, adopting for" </w:instrText>
      </w:r>
      <w:r w:rsidR="00FF0B23">
        <w:fldChar w:fldCharType="end"/>
      </w:r>
      <w:r w:rsidRPr="37A3839D">
        <w:rPr>
          <w:lang w:val="en-US"/>
        </w:rPr>
        <w:t xml:space="preserve">example, we use </w:t>
      </w:r>
      <w:proofErr w:type="spellStart"/>
      <w:r w:rsidRPr="37A3839D">
        <w:rPr>
          <w:rStyle w:val="P-Code"/>
          <w:lang w:val="en-US"/>
        </w:rPr>
        <w:t>kafka.PartitionAny</w:t>
      </w:r>
      <w:proofErr w:type="spellEnd"/>
      <w:r w:rsidRPr="37A3839D">
        <w:rPr>
          <w:lang w:val="en-US"/>
        </w:rPr>
        <w:t xml:space="preserve"> to produce a partition — we will </w:t>
      </w:r>
      <w:r w:rsidR="00FF0B23">
        <w:fldChar w:fldCharType="begin"/>
      </w:r>
      <w:r w:rsidR="00FF0B23">
        <w:instrText xml:space="preserve"> XE "Apache Kafka:adopting, for microservices" </w:instrText>
      </w:r>
      <w:r w:rsidR="00FF0B23">
        <w:fldChar w:fldCharType="end"/>
      </w:r>
      <w:r w:rsidRPr="37A3839D">
        <w:rPr>
          <w:lang w:val="en-US"/>
        </w:rPr>
        <w:t xml:space="preserve">cover this part later, in the </w:t>
      </w:r>
      <w:r w:rsidRPr="37A3839D">
        <w:rPr>
          <w:rStyle w:val="P-Italics"/>
          <w:lang w:val="en-US"/>
        </w:rPr>
        <w:t>Asynchronous communication best practices</w:t>
      </w:r>
      <w:r w:rsidRPr="37A3839D">
        <w:rPr>
          <w:lang w:val="en-US"/>
        </w:rPr>
        <w:t xml:space="preserve"> section).</w:t>
      </w:r>
    </w:p>
    <w:p w14:paraId="50C175FC" w14:textId="77777777" w:rsidR="00FF0B23" w:rsidRDefault="00FF0B23" w:rsidP="00FF0B23">
      <w:pPr>
        <w:pStyle w:val="L-Bullets"/>
      </w:pPr>
      <w:r>
        <w:t xml:space="preserve">At the end of our main function, we call the </w:t>
      </w:r>
      <w:r w:rsidRPr="001A5374">
        <w:rPr>
          <w:rStyle w:val="P-Code"/>
        </w:rPr>
        <w:t>Flush</w:t>
      </w:r>
      <w:r>
        <w:t xml:space="preserve"> function to make sure all messages are sent to Kafka.</w:t>
      </w:r>
    </w:p>
    <w:p w14:paraId="28D81D30" w14:textId="054A40AF" w:rsidR="00FF0B23" w:rsidRDefault="6CDFD1CA" w:rsidP="00FF0B23">
      <w:pPr>
        <w:pStyle w:val="L-Bullets"/>
        <w:numPr>
          <w:ilvl w:val="0"/>
          <w:numId w:val="0"/>
        </w:numPr>
      </w:pPr>
      <w:r w:rsidRPr="6CDFD1CA">
        <w:rPr>
          <w:lang w:val="en-US"/>
        </w:rPr>
        <w:t xml:space="preserve">The function that we just created is using the </w:t>
      </w:r>
      <w:r w:rsidRPr="6CDFD1CA">
        <w:rPr>
          <w:rStyle w:val="P-Code"/>
          <w:lang w:val="en-US"/>
        </w:rPr>
        <w:t>github.com/</w:t>
      </w:r>
      <w:proofErr w:type="spellStart"/>
      <w:r w:rsidRPr="6CDFD1CA">
        <w:rPr>
          <w:rStyle w:val="P-Code"/>
          <w:lang w:val="en-US"/>
        </w:rPr>
        <w:t>confluentinc</w:t>
      </w:r>
      <w:proofErr w:type="spellEnd"/>
      <w:r w:rsidRPr="6CDFD1CA">
        <w:rPr>
          <w:rStyle w:val="P-Code"/>
          <w:lang w:val="en-US"/>
        </w:rPr>
        <w:t>/confluent-</w:t>
      </w:r>
      <w:proofErr w:type="spellStart"/>
      <w:r w:rsidRPr="6CDFD1CA">
        <w:rPr>
          <w:rStyle w:val="P-Code"/>
          <w:lang w:val="en-US"/>
        </w:rPr>
        <w:t>kafka</w:t>
      </w:r>
      <w:proofErr w:type="spellEnd"/>
      <w:r w:rsidRPr="6CDFD1CA">
        <w:rPr>
          <w:rStyle w:val="P-Code"/>
          <w:lang w:val="en-US"/>
        </w:rPr>
        <w:t>-go</w:t>
      </w:r>
      <w:ins w:id="72" w:author="Alexander Shuiskov" w:date="2025-04-02T13:08:00Z" w16du:dateUtc="2025-04-02T08:08:00Z">
        <w:r w:rsidR="00C060F5">
          <w:rPr>
            <w:rStyle w:val="P-Code"/>
            <w:lang w:val="en-US"/>
          </w:rPr>
          <w:t>/</w:t>
        </w:r>
        <w:proofErr w:type="spellStart"/>
        <w:r w:rsidR="00C060F5">
          <w:rPr>
            <w:rStyle w:val="P-Code"/>
            <w:lang w:val="en-US"/>
          </w:rPr>
          <w:t>kafka</w:t>
        </w:r>
      </w:ins>
      <w:proofErr w:type="spellEnd"/>
      <w:r w:rsidRPr="6CDFD1CA">
        <w:rPr>
          <w:lang w:val="en-US"/>
        </w:rPr>
        <w:t xml:space="preserve"> library, which we need to </w:t>
      </w:r>
      <w:commentRangeStart w:id="73"/>
      <w:commentRangeStart w:id="74"/>
      <w:r w:rsidRPr="6CDFD1CA">
        <w:rPr>
          <w:lang w:val="en-US"/>
        </w:rPr>
        <w:t>include in our Go module.</w:t>
      </w:r>
      <w:commentRangeEnd w:id="73"/>
      <w:r w:rsidR="37A3839D">
        <w:rPr>
          <w:rStyle w:val="CommentReference"/>
        </w:rPr>
        <w:commentReference w:id="73"/>
      </w:r>
      <w:commentRangeEnd w:id="74"/>
      <w:r w:rsidR="00C060F5">
        <w:rPr>
          <w:rStyle w:val="CommentReference"/>
          <w:rFonts w:eastAsiaTheme="minorHAnsi"/>
          <w:lang w:val="en-US"/>
        </w:rPr>
        <w:commentReference w:id="74"/>
      </w:r>
      <w:r w:rsidRPr="6CDFD1CA">
        <w:rPr>
          <w:lang w:val="en-US"/>
        </w:rPr>
        <w:t xml:space="preserve"> Let’s do this by running the following code:</w:t>
      </w:r>
    </w:p>
    <w:p w14:paraId="05E48FB6" w14:textId="77777777" w:rsidR="00FF0B23" w:rsidRDefault="00FF0B23" w:rsidP="00FF0B23">
      <w:pPr>
        <w:pStyle w:val="SC-Source"/>
      </w:pPr>
      <w:r>
        <w:lastRenderedPageBreak/>
        <w:t>go mod tidy</w:t>
      </w:r>
    </w:p>
    <w:p w14:paraId="2C69E15B" w14:textId="77777777" w:rsidR="00FF0B23" w:rsidRDefault="00FF0B23" w:rsidP="00FF0B23">
      <w:r>
        <w:t xml:space="preserve">Let’s also add a file containing the rating events. In the directory that we just used, create a </w:t>
      </w:r>
      <w:proofErr w:type="spellStart"/>
      <w:r w:rsidRPr="5A1072CA">
        <w:rPr>
          <w:rStyle w:val="P-Code"/>
        </w:rPr>
        <w:t>ratingsdata.json</w:t>
      </w:r>
      <w:proofErr w:type="spellEnd"/>
      <w:r>
        <w:t xml:space="preserve"> file, containing the following code:</w:t>
      </w:r>
    </w:p>
    <w:p w14:paraId="74F72849" w14:textId="77777777" w:rsidR="00FF0B23" w:rsidRPr="003E6D3C" w:rsidRDefault="00FF0B23" w:rsidP="00FF0B23">
      <w:pPr>
        <w:pStyle w:val="SC-Source"/>
      </w:pPr>
      <w:r w:rsidRPr="003E6D3C">
        <w:t>[{"userId":"105","recordId":"1","recordType":1,"value":5,"providerId":"test-provider"</w:t>
      </w:r>
      <w:r w:rsidRPr="003E6D3C">
        <w:rPr>
          <w:lang w:val="en-US"/>
        </w:rPr>
        <w:t>,"</w:t>
      </w:r>
      <w:proofErr w:type="spellStart"/>
      <w:r w:rsidRPr="003E6D3C">
        <w:rPr>
          <w:lang w:val="en-US"/>
        </w:rPr>
        <w:t>eventType</w:t>
      </w:r>
      <w:proofErr w:type="spellEnd"/>
      <w:r w:rsidRPr="003E6D3C">
        <w:rPr>
          <w:lang w:val="en-US"/>
        </w:rPr>
        <w:t>":"put"</w:t>
      </w:r>
      <w:r w:rsidRPr="003E6D3C">
        <w:t>},{"userId":"105","recordId":"2","recordType":1,"value":4,"providerId":"test-provider"</w:t>
      </w:r>
      <w:r w:rsidRPr="003E6D3C">
        <w:rPr>
          <w:lang w:val="en-US"/>
        </w:rPr>
        <w:t>,"</w:t>
      </w:r>
      <w:proofErr w:type="spellStart"/>
      <w:r w:rsidRPr="003E6D3C">
        <w:rPr>
          <w:lang w:val="en-US"/>
        </w:rPr>
        <w:t>eventType</w:t>
      </w:r>
      <w:proofErr w:type="spellEnd"/>
      <w:r w:rsidRPr="003E6D3C">
        <w:rPr>
          <w:lang w:val="en-US"/>
        </w:rPr>
        <w:t>":"put"</w:t>
      </w:r>
      <w:r w:rsidRPr="003E6D3C">
        <w:t>}]</w:t>
      </w:r>
    </w:p>
    <w:p w14:paraId="48D17C9E" w14:textId="77777777" w:rsidR="00FF0B23" w:rsidRDefault="00FF0B23" w:rsidP="00FF0B23">
      <w:r>
        <w:t xml:space="preserve">Now, our application is ready. We have implemented the logic to read the rating data from a file and publish it to Apache Kafka for further consumption by the rating service. Let’s implement the logic in the rating service to consume the published data. Create a </w:t>
      </w:r>
      <w:r w:rsidRPr="5A1072CA">
        <w:rPr>
          <w:rStyle w:val="P-Code"/>
        </w:rPr>
        <w:t>rating/internal/</w:t>
      </w:r>
      <w:proofErr w:type="spellStart"/>
      <w:r w:rsidRPr="5A1072CA">
        <w:rPr>
          <w:rStyle w:val="P-Code"/>
        </w:rPr>
        <w:t>ingester</w:t>
      </w:r>
      <w:proofErr w:type="spellEnd"/>
      <w:r w:rsidRPr="5A1072CA">
        <w:rPr>
          <w:rStyle w:val="P-Code"/>
        </w:rPr>
        <w:t>/</w:t>
      </w:r>
      <w:proofErr w:type="spellStart"/>
      <w:r w:rsidRPr="5A1072CA">
        <w:rPr>
          <w:rStyle w:val="P-Code"/>
        </w:rPr>
        <w:t>kafka</w:t>
      </w:r>
      <w:proofErr w:type="spellEnd"/>
      <w:r>
        <w:t xml:space="preserve"> directory and add an </w:t>
      </w:r>
      <w:proofErr w:type="spellStart"/>
      <w:r w:rsidRPr="5A1072CA">
        <w:rPr>
          <w:rStyle w:val="P-Code"/>
        </w:rPr>
        <w:t>ingester.go</w:t>
      </w:r>
      <w:proofErr w:type="spellEnd"/>
      <w:r>
        <w:t xml:space="preserve"> file with the following contents:</w:t>
      </w:r>
    </w:p>
    <w:p w14:paraId="27A69C3B" w14:textId="77777777" w:rsidR="00FF0B23" w:rsidRDefault="37A3839D" w:rsidP="37A3839D">
      <w:pPr>
        <w:pStyle w:val="SC-Source"/>
        <w:rPr>
          <w:lang w:val="en-US"/>
        </w:rPr>
      </w:pPr>
      <w:r w:rsidRPr="37A3839D">
        <w:rPr>
          <w:lang w:val="en-US"/>
        </w:rPr>
        <w:t xml:space="preserve">package </w:t>
      </w:r>
      <w:proofErr w:type="spellStart"/>
      <w:r w:rsidRPr="37A3839D">
        <w:rPr>
          <w:lang w:val="en-US"/>
        </w:rPr>
        <w:t>kafka</w:t>
      </w:r>
      <w:proofErr w:type="spellEnd"/>
    </w:p>
    <w:p w14:paraId="3DC44D50" w14:textId="77777777" w:rsidR="00FF0B23" w:rsidRDefault="00FF0B23" w:rsidP="00FF0B23">
      <w:pPr>
        <w:pStyle w:val="SC-Source"/>
      </w:pPr>
      <w:r>
        <w:t xml:space="preserve"> </w:t>
      </w:r>
    </w:p>
    <w:p w14:paraId="2ED6D3A6" w14:textId="77777777" w:rsidR="00FF0B23" w:rsidRDefault="00FF0B23" w:rsidP="00FF0B23">
      <w:pPr>
        <w:pStyle w:val="SC-Source"/>
      </w:pPr>
      <w:r>
        <w:t>import (</w:t>
      </w:r>
    </w:p>
    <w:p w14:paraId="02825C21" w14:textId="77777777" w:rsidR="00FF0B23" w:rsidRDefault="00FF0B23" w:rsidP="00FF0B23">
      <w:pPr>
        <w:pStyle w:val="SC-Source"/>
      </w:pPr>
      <w:r>
        <w:t>    "context"</w:t>
      </w:r>
    </w:p>
    <w:p w14:paraId="5E1502C7" w14:textId="77777777" w:rsidR="00FF0B23" w:rsidRDefault="37A3839D" w:rsidP="00FF0B23">
      <w:pPr>
        <w:pStyle w:val="SC-Source"/>
      </w:pPr>
      <w:r w:rsidRPr="37A3839D">
        <w:rPr>
          <w:lang w:val="en-US"/>
        </w:rPr>
        <w:t>    "encoding/</w:t>
      </w:r>
      <w:proofErr w:type="spellStart"/>
      <w:r w:rsidRPr="37A3839D">
        <w:rPr>
          <w:lang w:val="en-US"/>
        </w:rPr>
        <w:t>json</w:t>
      </w:r>
      <w:proofErr w:type="spellEnd"/>
      <w:r w:rsidRPr="37A3839D">
        <w:rPr>
          <w:lang w:val="en-US"/>
        </w:rPr>
        <w:t>"</w:t>
      </w:r>
    </w:p>
    <w:p w14:paraId="67186D40" w14:textId="77777777" w:rsidR="00FF0B23" w:rsidRDefault="37A3839D" w:rsidP="00FF0B23">
      <w:pPr>
        <w:pStyle w:val="SC-Source"/>
      </w:pPr>
      <w:r w:rsidRPr="37A3839D">
        <w:rPr>
          <w:lang w:val="en-US"/>
        </w:rPr>
        <w:t>    "</w:t>
      </w:r>
      <w:proofErr w:type="spellStart"/>
      <w:r w:rsidRPr="37A3839D">
        <w:rPr>
          <w:lang w:val="en-US"/>
        </w:rPr>
        <w:t>fmt</w:t>
      </w:r>
      <w:proofErr w:type="spellEnd"/>
      <w:r w:rsidRPr="37A3839D">
        <w:rPr>
          <w:lang w:val="en-US"/>
        </w:rPr>
        <w:t>"</w:t>
      </w:r>
    </w:p>
    <w:p w14:paraId="2F2422BE" w14:textId="77777777" w:rsidR="00FF0B23" w:rsidRDefault="00FF0B23" w:rsidP="00FF0B23">
      <w:pPr>
        <w:pStyle w:val="SC-Source"/>
      </w:pPr>
      <w:r>
        <w:t>    "rating/pkg/model"</w:t>
      </w:r>
    </w:p>
    <w:p w14:paraId="18559B7B" w14:textId="77777777" w:rsidR="00FF0B23" w:rsidRDefault="00FF0B23" w:rsidP="00FF0B23">
      <w:pPr>
        <w:pStyle w:val="SC-Source"/>
      </w:pPr>
      <w:r>
        <w:t xml:space="preserve"> </w:t>
      </w:r>
    </w:p>
    <w:p w14:paraId="273A89F6" w14:textId="77777777" w:rsidR="00FF0B23" w:rsidRDefault="37A3839D" w:rsidP="00FF0B23">
      <w:pPr>
        <w:pStyle w:val="SC-Source"/>
      </w:pPr>
      <w:r w:rsidRPr="37A3839D">
        <w:rPr>
          <w:lang w:val="en-US"/>
        </w:rPr>
        <w:t>    "github.com/</w:t>
      </w:r>
      <w:proofErr w:type="spellStart"/>
      <w:r w:rsidRPr="37A3839D">
        <w:rPr>
          <w:lang w:val="en-US"/>
        </w:rPr>
        <w:t>confluentinc</w:t>
      </w:r>
      <w:proofErr w:type="spellEnd"/>
      <w:r w:rsidRPr="37A3839D">
        <w:rPr>
          <w:lang w:val="en-US"/>
        </w:rPr>
        <w:t>/confluent-</w:t>
      </w:r>
      <w:proofErr w:type="spellStart"/>
      <w:r w:rsidRPr="37A3839D">
        <w:rPr>
          <w:lang w:val="en-US"/>
        </w:rPr>
        <w:t>kafka</w:t>
      </w:r>
      <w:proofErr w:type="spellEnd"/>
      <w:r w:rsidRPr="37A3839D">
        <w:rPr>
          <w:lang w:val="en-US"/>
        </w:rPr>
        <w:t>-go/</w:t>
      </w:r>
      <w:proofErr w:type="spellStart"/>
      <w:r w:rsidRPr="37A3839D">
        <w:rPr>
          <w:lang w:val="en-US"/>
        </w:rPr>
        <w:t>kafka</w:t>
      </w:r>
      <w:proofErr w:type="spellEnd"/>
      <w:r w:rsidRPr="37A3839D">
        <w:rPr>
          <w:lang w:val="en-US"/>
        </w:rPr>
        <w:t>"</w:t>
      </w:r>
    </w:p>
    <w:p w14:paraId="0BCB78C3" w14:textId="77777777" w:rsidR="00FF0B23" w:rsidRDefault="00FF0B23" w:rsidP="00FF0B23">
      <w:pPr>
        <w:pStyle w:val="SC-Source"/>
      </w:pPr>
      <w:r>
        <w:t>    "movieexample.com/rating/pkg/model"</w:t>
      </w:r>
    </w:p>
    <w:p w14:paraId="17E494E1" w14:textId="77777777" w:rsidR="00FF0B23" w:rsidRDefault="00FF0B23" w:rsidP="00FF0B23">
      <w:pPr>
        <w:pStyle w:val="SC-Source"/>
      </w:pPr>
      <w:r>
        <w:t>)</w:t>
      </w:r>
    </w:p>
    <w:p w14:paraId="37302C84" w14:textId="77777777" w:rsidR="00FF0B23" w:rsidRDefault="00FF0B23" w:rsidP="00FF0B23">
      <w:pPr>
        <w:pStyle w:val="SC-Source"/>
      </w:pPr>
      <w:r>
        <w:t xml:space="preserve"> </w:t>
      </w:r>
    </w:p>
    <w:p w14:paraId="4E28A74F" w14:textId="77777777" w:rsidR="00FF0B23" w:rsidRDefault="37A3839D" w:rsidP="00FF0B23">
      <w:pPr>
        <w:pStyle w:val="SC-Source"/>
      </w:pPr>
      <w:r w:rsidRPr="37A3839D">
        <w:rPr>
          <w:lang w:val="en-US"/>
        </w:rPr>
        <w:t xml:space="preserve">// </w:t>
      </w:r>
      <w:proofErr w:type="spellStart"/>
      <w:r w:rsidRPr="37A3839D">
        <w:rPr>
          <w:lang w:val="en-US"/>
        </w:rPr>
        <w:t>Ingester</w:t>
      </w:r>
      <w:proofErr w:type="spellEnd"/>
      <w:r w:rsidRPr="37A3839D">
        <w:rPr>
          <w:lang w:val="en-US"/>
        </w:rPr>
        <w:t xml:space="preserve"> defines a Kafka </w:t>
      </w:r>
      <w:proofErr w:type="spellStart"/>
      <w:r w:rsidRPr="37A3839D">
        <w:rPr>
          <w:lang w:val="en-US"/>
        </w:rPr>
        <w:t>ingester</w:t>
      </w:r>
      <w:proofErr w:type="spellEnd"/>
      <w:r w:rsidRPr="37A3839D">
        <w:rPr>
          <w:lang w:val="en-US"/>
        </w:rPr>
        <w:t>.</w:t>
      </w:r>
    </w:p>
    <w:p w14:paraId="08A755FF" w14:textId="77777777" w:rsidR="00FF0B23" w:rsidRDefault="37A3839D" w:rsidP="00FF0B23">
      <w:pPr>
        <w:pStyle w:val="SC-Source"/>
      </w:pPr>
      <w:r w:rsidRPr="37A3839D">
        <w:rPr>
          <w:lang w:val="en-US"/>
        </w:rPr>
        <w:t xml:space="preserve">type </w:t>
      </w:r>
      <w:proofErr w:type="spellStart"/>
      <w:r w:rsidRPr="37A3839D">
        <w:rPr>
          <w:lang w:val="en-US"/>
        </w:rPr>
        <w:t>Ingester</w:t>
      </w:r>
      <w:proofErr w:type="spellEnd"/>
      <w:r w:rsidRPr="37A3839D">
        <w:rPr>
          <w:lang w:val="en-US"/>
        </w:rPr>
        <w:t xml:space="preserve"> struct {</w:t>
      </w:r>
    </w:p>
    <w:p w14:paraId="169AD861" w14:textId="5474A1B3" w:rsidR="00FF0B23" w:rsidRDefault="37A3839D" w:rsidP="37A3839D">
      <w:pPr>
        <w:pStyle w:val="SC-Source"/>
        <w:rPr>
          <w:lang w:val="en-US"/>
        </w:rPr>
      </w:pPr>
      <w:r w:rsidRPr="37A3839D">
        <w:rPr>
          <w:lang w:val="en-US"/>
        </w:rPr>
        <w:t>    consumer *</w:t>
      </w:r>
      <w:proofErr w:type="spellStart"/>
      <w:r w:rsidRPr="37A3839D">
        <w:rPr>
          <w:lang w:val="en-US"/>
        </w:rPr>
        <w:t>kafka.Consumer</w:t>
      </w:r>
      <w:proofErr w:type="spellEnd"/>
    </w:p>
    <w:p w14:paraId="4D6BB251" w14:textId="77777777" w:rsidR="00FF0B23" w:rsidRDefault="00FF0B23" w:rsidP="00FF0B23">
      <w:pPr>
        <w:pStyle w:val="SC-Source"/>
      </w:pPr>
      <w:r>
        <w:lastRenderedPageBreak/>
        <w:t>    topic    string</w:t>
      </w:r>
    </w:p>
    <w:p w14:paraId="37A4A64B" w14:textId="77777777" w:rsidR="00FF0B23" w:rsidRDefault="00FF0B23" w:rsidP="00FF0B23">
      <w:pPr>
        <w:pStyle w:val="SC-Source"/>
      </w:pPr>
      <w:r>
        <w:t>}</w:t>
      </w:r>
    </w:p>
    <w:p w14:paraId="428C4F0E" w14:textId="77777777" w:rsidR="00FF0B23" w:rsidRDefault="00FF0B23" w:rsidP="00FF0B23">
      <w:pPr>
        <w:pStyle w:val="SC-Source"/>
      </w:pPr>
      <w:r>
        <w:t xml:space="preserve"> </w:t>
      </w:r>
    </w:p>
    <w:p w14:paraId="1BC1B4B0" w14:textId="77777777" w:rsidR="00FF0B23" w:rsidRDefault="37A3839D" w:rsidP="00FF0B23">
      <w:pPr>
        <w:pStyle w:val="SC-Source"/>
      </w:pPr>
      <w:r w:rsidRPr="37A3839D">
        <w:rPr>
          <w:lang w:val="en-US"/>
        </w:rPr>
        <w:t xml:space="preserve">// </w:t>
      </w:r>
      <w:proofErr w:type="spellStart"/>
      <w:r w:rsidRPr="37A3839D">
        <w:rPr>
          <w:lang w:val="en-US"/>
        </w:rPr>
        <w:t>NewIngester</w:t>
      </w:r>
      <w:proofErr w:type="spellEnd"/>
      <w:r w:rsidRPr="37A3839D">
        <w:rPr>
          <w:lang w:val="en-US"/>
        </w:rPr>
        <w:t xml:space="preserve"> creates a new Kafka </w:t>
      </w:r>
      <w:proofErr w:type="spellStart"/>
      <w:r w:rsidRPr="37A3839D">
        <w:rPr>
          <w:lang w:val="en-US"/>
        </w:rPr>
        <w:t>ingester</w:t>
      </w:r>
      <w:proofErr w:type="spellEnd"/>
      <w:r w:rsidRPr="37A3839D">
        <w:rPr>
          <w:lang w:val="en-US"/>
        </w:rPr>
        <w:t>.</w:t>
      </w:r>
    </w:p>
    <w:p w14:paraId="713D8D4A" w14:textId="77777777" w:rsidR="00FF0B23" w:rsidRDefault="37A3839D" w:rsidP="00FF0B23">
      <w:pPr>
        <w:pStyle w:val="SC-Source"/>
      </w:pPr>
      <w:proofErr w:type="spellStart"/>
      <w:r w:rsidRPr="37A3839D">
        <w:rPr>
          <w:lang w:val="en-US"/>
        </w:rPr>
        <w:t>func</w:t>
      </w:r>
      <w:proofErr w:type="spellEnd"/>
      <w:r w:rsidRPr="37A3839D">
        <w:rPr>
          <w:lang w:val="en-US"/>
        </w:rPr>
        <w:t xml:space="preserve"> </w:t>
      </w:r>
      <w:proofErr w:type="spellStart"/>
      <w:r w:rsidRPr="37A3839D">
        <w:rPr>
          <w:lang w:val="en-US"/>
        </w:rPr>
        <w:t>NewIngester</w:t>
      </w:r>
      <w:proofErr w:type="spellEnd"/>
      <w:r w:rsidRPr="37A3839D">
        <w:rPr>
          <w:lang w:val="en-US"/>
        </w:rPr>
        <w:t>(</w:t>
      </w:r>
      <w:proofErr w:type="spellStart"/>
      <w:r w:rsidRPr="37A3839D">
        <w:rPr>
          <w:lang w:val="en-US"/>
        </w:rPr>
        <w:t>addr</w:t>
      </w:r>
      <w:proofErr w:type="spellEnd"/>
      <w:r w:rsidRPr="37A3839D">
        <w:rPr>
          <w:lang w:val="en-US"/>
        </w:rPr>
        <w:t xml:space="preserve"> string, </w:t>
      </w:r>
      <w:proofErr w:type="spellStart"/>
      <w:r w:rsidRPr="37A3839D">
        <w:rPr>
          <w:lang w:val="en-US"/>
        </w:rPr>
        <w:t>groupID</w:t>
      </w:r>
      <w:proofErr w:type="spellEnd"/>
      <w:r w:rsidRPr="37A3839D">
        <w:rPr>
          <w:lang w:val="en-US"/>
        </w:rPr>
        <w:t xml:space="preserve"> string, topic string) (*</w:t>
      </w:r>
      <w:proofErr w:type="spellStart"/>
      <w:r w:rsidRPr="37A3839D">
        <w:rPr>
          <w:lang w:val="en-US"/>
        </w:rPr>
        <w:t>Ingester</w:t>
      </w:r>
      <w:proofErr w:type="spellEnd"/>
      <w:r w:rsidRPr="37A3839D">
        <w:rPr>
          <w:lang w:val="en-US"/>
        </w:rPr>
        <w:t>, error) {</w:t>
      </w:r>
    </w:p>
    <w:p w14:paraId="6162496A" w14:textId="77777777" w:rsidR="00FF0B23" w:rsidRDefault="37A3839D" w:rsidP="00FF0B23">
      <w:pPr>
        <w:pStyle w:val="SC-Source"/>
      </w:pPr>
      <w:r w:rsidRPr="37A3839D">
        <w:rPr>
          <w:lang w:val="en-US"/>
        </w:rPr>
        <w:t xml:space="preserve">    consumer, err := </w:t>
      </w:r>
      <w:proofErr w:type="spellStart"/>
      <w:r w:rsidRPr="37A3839D">
        <w:rPr>
          <w:lang w:val="en-US"/>
        </w:rPr>
        <w:t>kafka.NewConsumer</w:t>
      </w:r>
      <w:proofErr w:type="spellEnd"/>
      <w:r w:rsidRPr="37A3839D">
        <w:rPr>
          <w:lang w:val="en-US"/>
        </w:rPr>
        <w:t>(&amp;</w:t>
      </w:r>
      <w:proofErr w:type="spellStart"/>
      <w:r w:rsidRPr="37A3839D">
        <w:rPr>
          <w:lang w:val="en-US"/>
        </w:rPr>
        <w:t>kafka.ConfigMap</w:t>
      </w:r>
      <w:proofErr w:type="spellEnd"/>
      <w:r w:rsidRPr="37A3839D">
        <w:rPr>
          <w:lang w:val="en-US"/>
        </w:rPr>
        <w:t>{</w:t>
      </w:r>
    </w:p>
    <w:p w14:paraId="12A75954" w14:textId="77777777" w:rsidR="00FF0B23" w:rsidRDefault="37A3839D" w:rsidP="00FF0B23">
      <w:pPr>
        <w:pStyle w:val="SC-Source"/>
      </w:pPr>
      <w:r w:rsidRPr="37A3839D">
        <w:rPr>
          <w:lang w:val="en-US"/>
        </w:rPr>
        <w:t>        "</w:t>
      </w:r>
      <w:proofErr w:type="spellStart"/>
      <w:r w:rsidRPr="37A3839D">
        <w:rPr>
          <w:lang w:val="en-US"/>
        </w:rPr>
        <w:t>bootstrap.servers</w:t>
      </w:r>
      <w:proofErr w:type="spellEnd"/>
      <w:r w:rsidRPr="37A3839D">
        <w:rPr>
          <w:lang w:val="en-US"/>
        </w:rPr>
        <w:t xml:space="preserve">": </w:t>
      </w:r>
      <w:proofErr w:type="spellStart"/>
      <w:r w:rsidRPr="37A3839D">
        <w:rPr>
          <w:lang w:val="en-US"/>
        </w:rPr>
        <w:t>addr</w:t>
      </w:r>
      <w:proofErr w:type="spellEnd"/>
      <w:r w:rsidRPr="37A3839D">
        <w:rPr>
          <w:lang w:val="en-US"/>
        </w:rPr>
        <w:t>,</w:t>
      </w:r>
    </w:p>
    <w:p w14:paraId="391A9B9F" w14:textId="77777777" w:rsidR="00FF0B23" w:rsidRDefault="37A3839D" w:rsidP="00FF0B23">
      <w:pPr>
        <w:pStyle w:val="SC-Source"/>
      </w:pPr>
      <w:r w:rsidRPr="37A3839D">
        <w:rPr>
          <w:lang w:val="en-US"/>
        </w:rPr>
        <w:t>        "group.id":          </w:t>
      </w:r>
      <w:proofErr w:type="spellStart"/>
      <w:r w:rsidRPr="37A3839D">
        <w:rPr>
          <w:lang w:val="en-US"/>
        </w:rPr>
        <w:t>groupID</w:t>
      </w:r>
      <w:proofErr w:type="spellEnd"/>
      <w:r w:rsidRPr="37A3839D">
        <w:rPr>
          <w:lang w:val="en-US"/>
        </w:rPr>
        <w:t>,</w:t>
      </w:r>
    </w:p>
    <w:p w14:paraId="4CD0EDC4" w14:textId="77777777" w:rsidR="00FF0B23" w:rsidRDefault="37A3839D" w:rsidP="00FF0B23">
      <w:pPr>
        <w:pStyle w:val="SC-Source"/>
      </w:pPr>
      <w:r w:rsidRPr="37A3839D">
        <w:rPr>
          <w:lang w:val="en-US"/>
        </w:rPr>
        <w:t>        "</w:t>
      </w:r>
      <w:proofErr w:type="spellStart"/>
      <w:r w:rsidRPr="37A3839D">
        <w:rPr>
          <w:lang w:val="en-US"/>
        </w:rPr>
        <w:t>auto.offset.reset</w:t>
      </w:r>
      <w:proofErr w:type="spellEnd"/>
      <w:r w:rsidRPr="37A3839D">
        <w:rPr>
          <w:lang w:val="en-US"/>
        </w:rPr>
        <w:t>": "earliest",</w:t>
      </w:r>
    </w:p>
    <w:p w14:paraId="063E4B3A" w14:textId="77777777" w:rsidR="00FF0B23" w:rsidRDefault="00FF0B23" w:rsidP="00FF0B23">
      <w:pPr>
        <w:pStyle w:val="SC-Source"/>
      </w:pPr>
      <w:r>
        <w:t>    })</w:t>
      </w:r>
    </w:p>
    <w:p w14:paraId="1ED8AD70" w14:textId="77777777" w:rsidR="00FF0B23" w:rsidRDefault="37A3839D" w:rsidP="00FF0B23">
      <w:pPr>
        <w:pStyle w:val="SC-Source"/>
      </w:pPr>
      <w:r w:rsidRPr="37A3839D">
        <w:rPr>
          <w:lang w:val="en-US"/>
        </w:rPr>
        <w:t>    if err != nil {</w:t>
      </w:r>
    </w:p>
    <w:p w14:paraId="79827275" w14:textId="77777777" w:rsidR="00FF0B23" w:rsidRDefault="00FF0B23" w:rsidP="00FF0B23">
      <w:pPr>
        <w:pStyle w:val="SC-Source"/>
      </w:pPr>
      <w:r>
        <w:t>        return nil, err</w:t>
      </w:r>
    </w:p>
    <w:p w14:paraId="1C6DEB5E" w14:textId="77777777" w:rsidR="00FF0B23" w:rsidRDefault="00FF0B23" w:rsidP="00FF0B23">
      <w:pPr>
        <w:pStyle w:val="SC-Source"/>
      </w:pPr>
      <w:r>
        <w:t>    }</w:t>
      </w:r>
    </w:p>
    <w:p w14:paraId="3FEB282D" w14:textId="77777777" w:rsidR="00FF0B23" w:rsidRDefault="37A3839D" w:rsidP="37A3839D">
      <w:pPr>
        <w:pStyle w:val="SC-Source"/>
        <w:rPr>
          <w:lang w:val="en-US"/>
        </w:rPr>
      </w:pPr>
      <w:r w:rsidRPr="37A3839D">
        <w:rPr>
          <w:lang w:val="en-US"/>
        </w:rPr>
        <w:t>    return &amp;</w:t>
      </w:r>
      <w:proofErr w:type="spellStart"/>
      <w:r w:rsidRPr="37A3839D">
        <w:rPr>
          <w:lang w:val="en-US"/>
        </w:rPr>
        <w:t>Ingester</w:t>
      </w:r>
      <w:proofErr w:type="spellEnd"/>
      <w:r w:rsidRPr="37A3839D">
        <w:rPr>
          <w:lang w:val="en-US"/>
        </w:rPr>
        <w:t>{consumer, topic}, nil</w:t>
      </w:r>
    </w:p>
    <w:p w14:paraId="3B711493" w14:textId="77777777" w:rsidR="00FF0B23" w:rsidRDefault="00FF0B23" w:rsidP="00FF0B23">
      <w:pPr>
        <w:pStyle w:val="SC-Source"/>
      </w:pPr>
      <w:r>
        <w:t>}</w:t>
      </w:r>
    </w:p>
    <w:p w14:paraId="7C2F1727" w14:textId="77777777" w:rsidR="00FF0B23" w:rsidRDefault="00FF0B23" w:rsidP="00FF0B23">
      <w:r>
        <w:t xml:space="preserve">Additionally, add this piece </w:t>
      </w:r>
      <w:r>
        <w:fldChar w:fldCharType="begin"/>
      </w:r>
      <w:r>
        <w:instrText xml:space="preserve"> XE "Apache Kafka:adopting, for microservices" </w:instrText>
      </w:r>
      <w:r>
        <w:fldChar w:fldCharType="end"/>
      </w:r>
      <w:r>
        <w:t>of code to it:</w:t>
      </w:r>
    </w:p>
    <w:p w14:paraId="35982582" w14:textId="77777777" w:rsidR="00FF0B23" w:rsidRPr="0000380A" w:rsidRDefault="37A3839D" w:rsidP="00FF0B23">
      <w:pPr>
        <w:pStyle w:val="SC-Source"/>
      </w:pPr>
      <w:r w:rsidRPr="37A3839D">
        <w:rPr>
          <w:lang w:val="en-US"/>
        </w:rPr>
        <w:t>// Ingest starts ingestion from Kafka and returns a channel containing rating events</w:t>
      </w:r>
    </w:p>
    <w:p w14:paraId="28E3CD43" w14:textId="77777777" w:rsidR="00FF0B23" w:rsidRPr="0000380A" w:rsidRDefault="37A3839D" w:rsidP="00FF0B23">
      <w:pPr>
        <w:pStyle w:val="SC-Source"/>
      </w:pPr>
      <w:r w:rsidRPr="37A3839D">
        <w:rPr>
          <w:lang w:val="en-US"/>
        </w:rPr>
        <w:t>// representing the data consumed from the topic.</w:t>
      </w:r>
    </w:p>
    <w:p w14:paraId="46463F6F" w14:textId="77777777" w:rsidR="00FF0B23" w:rsidRDefault="37A3839D" w:rsidP="00FF0B23">
      <w:pPr>
        <w:pStyle w:val="SC-Source"/>
      </w:pPr>
      <w:proofErr w:type="spellStart"/>
      <w:r w:rsidRPr="37A3839D">
        <w:rPr>
          <w:lang w:val="en-US"/>
        </w:rPr>
        <w:t>func</w:t>
      </w:r>
      <w:proofErr w:type="spellEnd"/>
      <w:r w:rsidRPr="37A3839D">
        <w:rPr>
          <w:lang w:val="en-US"/>
        </w:rPr>
        <w:t xml:space="preserve"> (</w:t>
      </w:r>
      <w:proofErr w:type="spellStart"/>
      <w:r w:rsidRPr="37A3839D">
        <w:rPr>
          <w:lang w:val="en-US"/>
        </w:rPr>
        <w:t>i</w:t>
      </w:r>
      <w:proofErr w:type="spellEnd"/>
      <w:r w:rsidRPr="37A3839D">
        <w:rPr>
          <w:lang w:val="en-US"/>
        </w:rPr>
        <w:t xml:space="preserve"> *</w:t>
      </w:r>
      <w:proofErr w:type="spellStart"/>
      <w:r w:rsidRPr="37A3839D">
        <w:rPr>
          <w:lang w:val="en-US"/>
        </w:rPr>
        <w:t>Ingester</w:t>
      </w:r>
      <w:proofErr w:type="spellEnd"/>
      <w:r w:rsidRPr="37A3839D">
        <w:rPr>
          <w:lang w:val="en-US"/>
        </w:rPr>
        <w:t>) Ingest(</w:t>
      </w:r>
      <w:proofErr w:type="spellStart"/>
      <w:r w:rsidRPr="37A3839D">
        <w:rPr>
          <w:lang w:val="en-US"/>
        </w:rPr>
        <w:t>ctx</w:t>
      </w:r>
      <w:proofErr w:type="spellEnd"/>
      <w:r w:rsidRPr="37A3839D">
        <w:rPr>
          <w:lang w:val="en-US"/>
        </w:rPr>
        <w:t xml:space="preserve"> </w:t>
      </w:r>
      <w:proofErr w:type="spellStart"/>
      <w:r w:rsidRPr="37A3839D">
        <w:rPr>
          <w:lang w:val="en-US"/>
        </w:rPr>
        <w:t>context.Context</w:t>
      </w:r>
      <w:proofErr w:type="spellEnd"/>
      <w:r w:rsidRPr="37A3839D">
        <w:rPr>
          <w:lang w:val="en-US"/>
        </w:rPr>
        <w:t>) (</w:t>
      </w:r>
      <w:proofErr w:type="spellStart"/>
      <w:r w:rsidRPr="37A3839D">
        <w:rPr>
          <w:lang w:val="en-US"/>
        </w:rPr>
        <w:t>chan</w:t>
      </w:r>
      <w:proofErr w:type="spellEnd"/>
      <w:r w:rsidRPr="37A3839D">
        <w:rPr>
          <w:lang w:val="en-US"/>
        </w:rPr>
        <w:t xml:space="preserve"> </w:t>
      </w:r>
      <w:proofErr w:type="spellStart"/>
      <w:r w:rsidRPr="37A3839D">
        <w:rPr>
          <w:lang w:val="en-US"/>
        </w:rPr>
        <w:t>model.RatingEvent</w:t>
      </w:r>
      <w:proofErr w:type="spellEnd"/>
      <w:r w:rsidRPr="37A3839D">
        <w:rPr>
          <w:lang w:val="en-US"/>
        </w:rPr>
        <w:t>, error) {</w:t>
      </w:r>
    </w:p>
    <w:p w14:paraId="14211072" w14:textId="6FC1CF28" w:rsidR="007F19DE" w:rsidRPr="007F19DE" w:rsidRDefault="007F19DE" w:rsidP="00FF0B23">
      <w:pPr>
        <w:pStyle w:val="SC-Source"/>
      </w:pPr>
      <w:r w:rsidRPr="274BB60E">
        <w:rPr>
          <w:lang w:val="en-US"/>
        </w:rPr>
        <w:t xml:space="preserve">    </w:t>
      </w:r>
      <w:proofErr w:type="spellStart"/>
      <w:r w:rsidRPr="274BB60E">
        <w:rPr>
          <w:lang w:val="en-US"/>
        </w:rPr>
        <w:t>fmt.Println</w:t>
      </w:r>
      <w:proofErr w:type="spellEnd"/>
      <w:r w:rsidRPr="274BB60E">
        <w:rPr>
          <w:lang w:val="en-US"/>
        </w:rPr>
        <w:t xml:space="preserve">("Starting Kafka </w:t>
      </w:r>
      <w:proofErr w:type="spellStart"/>
      <w:r w:rsidRPr="274BB60E">
        <w:rPr>
          <w:lang w:val="en-US"/>
        </w:rPr>
        <w:t>ingester</w:t>
      </w:r>
      <w:proofErr w:type="spellEnd"/>
      <w:r w:rsidRPr="274BB60E">
        <w:rPr>
          <w:lang w:val="en-US"/>
        </w:rPr>
        <w:t>")</w:t>
      </w:r>
    </w:p>
    <w:p w14:paraId="0FFC52BA" w14:textId="77777777" w:rsidR="00FF0B23" w:rsidRDefault="37A3839D" w:rsidP="00FF0B23">
      <w:pPr>
        <w:pStyle w:val="SC-Source"/>
      </w:pPr>
      <w:r w:rsidRPr="37A3839D">
        <w:rPr>
          <w:lang w:val="en-US"/>
        </w:rPr>
        <w:t xml:space="preserve">    if err := </w:t>
      </w:r>
      <w:proofErr w:type="spellStart"/>
      <w:r w:rsidRPr="37A3839D">
        <w:rPr>
          <w:lang w:val="en-US"/>
        </w:rPr>
        <w:t>i.consumer.SubscribeTopics</w:t>
      </w:r>
      <w:proofErr w:type="spellEnd"/>
      <w:r w:rsidRPr="37A3839D">
        <w:rPr>
          <w:lang w:val="en-US"/>
        </w:rPr>
        <w:t>([]string{</w:t>
      </w:r>
      <w:proofErr w:type="spellStart"/>
      <w:r w:rsidRPr="37A3839D">
        <w:rPr>
          <w:lang w:val="en-US"/>
        </w:rPr>
        <w:t>i.topic</w:t>
      </w:r>
      <w:proofErr w:type="spellEnd"/>
      <w:r w:rsidRPr="37A3839D">
        <w:rPr>
          <w:lang w:val="en-US"/>
        </w:rPr>
        <w:t>}, nil); err != nil {</w:t>
      </w:r>
    </w:p>
    <w:p w14:paraId="5DFE7565" w14:textId="77777777" w:rsidR="00FF0B23" w:rsidRDefault="00FF0B23" w:rsidP="00FF0B23">
      <w:pPr>
        <w:pStyle w:val="SC-Source"/>
      </w:pPr>
      <w:r>
        <w:t>        return nil, err</w:t>
      </w:r>
    </w:p>
    <w:p w14:paraId="05EA9D01" w14:textId="77777777" w:rsidR="00FF0B23" w:rsidRDefault="00FF0B23" w:rsidP="00FF0B23">
      <w:pPr>
        <w:pStyle w:val="SC-Source"/>
      </w:pPr>
      <w:r>
        <w:t>    }</w:t>
      </w:r>
    </w:p>
    <w:p w14:paraId="1495E5C4" w14:textId="77777777" w:rsidR="00FF0B23" w:rsidRDefault="00FF0B23" w:rsidP="00FF0B23">
      <w:pPr>
        <w:pStyle w:val="SC-Source"/>
      </w:pPr>
      <w:r>
        <w:lastRenderedPageBreak/>
        <w:t xml:space="preserve"> </w:t>
      </w:r>
    </w:p>
    <w:p w14:paraId="559C3EBC" w14:textId="77777777" w:rsidR="00FF0B23" w:rsidRDefault="37A3839D" w:rsidP="00FF0B23">
      <w:pPr>
        <w:pStyle w:val="SC-Source"/>
      </w:pPr>
      <w:r w:rsidRPr="37A3839D">
        <w:rPr>
          <w:lang w:val="en-US"/>
        </w:rPr>
        <w:t>    </w:t>
      </w:r>
      <w:proofErr w:type="spellStart"/>
      <w:r w:rsidRPr="37A3839D">
        <w:rPr>
          <w:lang w:val="en-US"/>
        </w:rPr>
        <w:t>ch</w:t>
      </w:r>
      <w:proofErr w:type="spellEnd"/>
      <w:r w:rsidRPr="37A3839D">
        <w:rPr>
          <w:lang w:val="en-US"/>
        </w:rPr>
        <w:t xml:space="preserve"> := make(</w:t>
      </w:r>
      <w:proofErr w:type="spellStart"/>
      <w:r w:rsidRPr="37A3839D">
        <w:rPr>
          <w:lang w:val="en-US"/>
        </w:rPr>
        <w:t>chan</w:t>
      </w:r>
      <w:proofErr w:type="spellEnd"/>
      <w:r w:rsidRPr="37A3839D">
        <w:rPr>
          <w:lang w:val="en-US"/>
        </w:rPr>
        <w:t xml:space="preserve"> </w:t>
      </w:r>
      <w:proofErr w:type="spellStart"/>
      <w:r w:rsidRPr="37A3839D">
        <w:rPr>
          <w:lang w:val="en-US"/>
        </w:rPr>
        <w:t>model.RatingEvent</w:t>
      </w:r>
      <w:proofErr w:type="spellEnd"/>
      <w:r w:rsidRPr="37A3839D">
        <w:rPr>
          <w:lang w:val="en-US"/>
        </w:rPr>
        <w:t>, 1)</w:t>
      </w:r>
    </w:p>
    <w:p w14:paraId="661F846B" w14:textId="77777777" w:rsidR="00FF0B23" w:rsidRDefault="37A3839D" w:rsidP="00FF0B23">
      <w:pPr>
        <w:pStyle w:val="SC-Source"/>
      </w:pPr>
      <w:r w:rsidRPr="37A3839D">
        <w:rPr>
          <w:lang w:val="en-US"/>
        </w:rPr>
        <w:t xml:space="preserve">    go </w:t>
      </w:r>
      <w:proofErr w:type="spellStart"/>
      <w:r w:rsidRPr="37A3839D">
        <w:rPr>
          <w:lang w:val="en-US"/>
        </w:rPr>
        <w:t>func</w:t>
      </w:r>
      <w:proofErr w:type="spellEnd"/>
      <w:r w:rsidRPr="37A3839D">
        <w:rPr>
          <w:lang w:val="en-US"/>
        </w:rPr>
        <w:t>() {</w:t>
      </w:r>
    </w:p>
    <w:p w14:paraId="6227D9B5" w14:textId="77777777" w:rsidR="00FF0B23" w:rsidRDefault="00FF0B23" w:rsidP="00FF0B23">
      <w:pPr>
        <w:pStyle w:val="SC-Source"/>
      </w:pPr>
      <w:r>
        <w:t>        for {</w:t>
      </w:r>
    </w:p>
    <w:p w14:paraId="2DD7D09E" w14:textId="77777777" w:rsidR="00FF0B23" w:rsidRDefault="00FF0B23" w:rsidP="00FF0B23">
      <w:pPr>
        <w:pStyle w:val="SC-Source"/>
      </w:pPr>
      <w:r>
        <w:t>            select {</w:t>
      </w:r>
    </w:p>
    <w:p w14:paraId="4B6B0B66" w14:textId="77777777" w:rsidR="00FF0B23" w:rsidRDefault="37A3839D" w:rsidP="00FF0B23">
      <w:pPr>
        <w:pStyle w:val="SC-Source"/>
      </w:pPr>
      <w:r w:rsidRPr="37A3839D">
        <w:rPr>
          <w:lang w:val="en-US"/>
        </w:rPr>
        <w:t>            case &lt;-</w:t>
      </w:r>
      <w:proofErr w:type="spellStart"/>
      <w:r w:rsidRPr="37A3839D">
        <w:rPr>
          <w:lang w:val="en-US"/>
        </w:rPr>
        <w:t>ctx.Done</w:t>
      </w:r>
      <w:proofErr w:type="spellEnd"/>
      <w:r w:rsidRPr="37A3839D">
        <w:rPr>
          <w:lang w:val="en-US"/>
        </w:rPr>
        <w:t>():</w:t>
      </w:r>
    </w:p>
    <w:p w14:paraId="64A12543" w14:textId="77777777" w:rsidR="00FF0B23" w:rsidRDefault="37A3839D" w:rsidP="00FF0B23">
      <w:pPr>
        <w:pStyle w:val="SC-Source"/>
      </w:pPr>
      <w:r w:rsidRPr="37A3839D">
        <w:rPr>
          <w:lang w:val="en-US"/>
        </w:rPr>
        <w:t>                close(</w:t>
      </w:r>
      <w:proofErr w:type="spellStart"/>
      <w:r w:rsidRPr="37A3839D">
        <w:rPr>
          <w:lang w:val="en-US"/>
        </w:rPr>
        <w:t>ch</w:t>
      </w:r>
      <w:proofErr w:type="spellEnd"/>
      <w:r w:rsidRPr="37A3839D">
        <w:rPr>
          <w:lang w:val="en-US"/>
        </w:rPr>
        <w:t>)</w:t>
      </w:r>
    </w:p>
    <w:p w14:paraId="151F7A0C" w14:textId="77777777" w:rsidR="00FF0B23" w:rsidRDefault="37A3839D" w:rsidP="00FF0B23">
      <w:pPr>
        <w:pStyle w:val="SC-Source"/>
      </w:pPr>
      <w:r w:rsidRPr="37A3839D">
        <w:rPr>
          <w:lang w:val="en-US"/>
        </w:rPr>
        <w:t>                </w:t>
      </w:r>
      <w:proofErr w:type="spellStart"/>
      <w:r w:rsidRPr="37A3839D">
        <w:rPr>
          <w:lang w:val="en-US"/>
        </w:rPr>
        <w:t>i.consumer.Close</w:t>
      </w:r>
      <w:proofErr w:type="spellEnd"/>
      <w:r w:rsidRPr="37A3839D">
        <w:rPr>
          <w:lang w:val="en-US"/>
        </w:rPr>
        <w:t>()</w:t>
      </w:r>
    </w:p>
    <w:p w14:paraId="7399D7C0" w14:textId="77777777" w:rsidR="00FF0B23" w:rsidRDefault="00FF0B23" w:rsidP="00FF0B23">
      <w:pPr>
        <w:pStyle w:val="SC-Source"/>
      </w:pPr>
      <w:r>
        <w:t>            default:</w:t>
      </w:r>
    </w:p>
    <w:p w14:paraId="6FF6E632" w14:textId="77777777" w:rsidR="00FF0B23" w:rsidRDefault="00FF0B23" w:rsidP="00FF0B23">
      <w:pPr>
        <w:pStyle w:val="SC-Source"/>
      </w:pPr>
      <w:r>
        <w:t>        }</w:t>
      </w:r>
    </w:p>
    <w:p w14:paraId="6DE9F955" w14:textId="5F9E8392" w:rsidR="00FF0B23" w:rsidRDefault="37A3839D" w:rsidP="00FF0B23">
      <w:pPr>
        <w:pStyle w:val="SC-Source"/>
      </w:pPr>
      <w:r w:rsidRPr="37A3839D">
        <w:rPr>
          <w:lang w:val="en-US"/>
        </w:rPr>
        <w:t xml:space="preserve">        msg, err := </w:t>
      </w:r>
      <w:proofErr w:type="spellStart"/>
      <w:r w:rsidRPr="37A3839D">
        <w:rPr>
          <w:lang w:val="en-US"/>
        </w:rPr>
        <w:t>i.consumer.ReadMessage</w:t>
      </w:r>
      <w:proofErr w:type="spellEnd"/>
      <w:r w:rsidRPr="37A3839D">
        <w:rPr>
          <w:lang w:val="en-US"/>
        </w:rPr>
        <w:t>(-1)</w:t>
      </w:r>
    </w:p>
    <w:p w14:paraId="440F24BE" w14:textId="77777777" w:rsidR="00FF0B23" w:rsidRDefault="37A3839D" w:rsidP="00FF0B23">
      <w:pPr>
        <w:pStyle w:val="SC-Source"/>
      </w:pPr>
      <w:r w:rsidRPr="37A3839D">
        <w:rPr>
          <w:lang w:val="en-US"/>
        </w:rPr>
        <w:t>        if err != nil {</w:t>
      </w:r>
    </w:p>
    <w:p w14:paraId="14017866" w14:textId="77777777" w:rsidR="00FF0B23" w:rsidRDefault="37A3839D" w:rsidP="00FF0B23">
      <w:pPr>
        <w:pStyle w:val="SC-Source"/>
      </w:pPr>
      <w:r w:rsidRPr="37A3839D">
        <w:rPr>
          <w:lang w:val="en-US"/>
        </w:rPr>
        <w:t>            </w:t>
      </w:r>
      <w:proofErr w:type="spellStart"/>
      <w:r w:rsidRPr="37A3839D">
        <w:rPr>
          <w:lang w:val="en-US"/>
        </w:rPr>
        <w:t>fmt.Println</w:t>
      </w:r>
      <w:proofErr w:type="spellEnd"/>
      <w:r w:rsidRPr="37A3839D">
        <w:rPr>
          <w:lang w:val="en-US"/>
        </w:rPr>
        <w:t xml:space="preserve">("Consumer error: " + </w:t>
      </w:r>
      <w:proofErr w:type="spellStart"/>
      <w:r w:rsidRPr="37A3839D">
        <w:rPr>
          <w:lang w:val="en-US"/>
        </w:rPr>
        <w:t>err.Error</w:t>
      </w:r>
      <w:proofErr w:type="spellEnd"/>
      <w:r w:rsidRPr="37A3839D">
        <w:rPr>
          <w:lang w:val="en-US"/>
        </w:rPr>
        <w:t>())</w:t>
      </w:r>
    </w:p>
    <w:p w14:paraId="17749FB3" w14:textId="77777777" w:rsidR="00FF0B23" w:rsidRDefault="00FF0B23" w:rsidP="00FF0B23">
      <w:pPr>
        <w:pStyle w:val="SC-Source"/>
      </w:pPr>
      <w:r>
        <w:t>            continue</w:t>
      </w:r>
    </w:p>
    <w:p w14:paraId="701F43CE" w14:textId="77777777" w:rsidR="00FF0B23" w:rsidRDefault="00FF0B23" w:rsidP="00FF0B23">
      <w:pPr>
        <w:pStyle w:val="SC-Source"/>
      </w:pPr>
      <w:r>
        <w:t>        }</w:t>
      </w:r>
    </w:p>
    <w:p w14:paraId="080E906F" w14:textId="0BC0BE31" w:rsidR="00FB6EFB" w:rsidRDefault="37A3839D" w:rsidP="00FF0B23">
      <w:pPr>
        <w:pStyle w:val="SC-Source"/>
      </w:pPr>
      <w:r w:rsidRPr="37A3839D">
        <w:rPr>
          <w:lang w:val="en-US"/>
        </w:rPr>
        <w:t>        </w:t>
      </w:r>
      <w:proofErr w:type="spellStart"/>
      <w:r w:rsidRPr="37A3839D">
        <w:rPr>
          <w:lang w:val="en-US"/>
        </w:rPr>
        <w:t>fmt.Println</w:t>
      </w:r>
      <w:proofErr w:type="spellEnd"/>
      <w:r w:rsidRPr="37A3839D">
        <w:rPr>
          <w:lang w:val="en-US"/>
        </w:rPr>
        <w:t>("Processing a message")</w:t>
      </w:r>
    </w:p>
    <w:p w14:paraId="7A79355C" w14:textId="77777777" w:rsidR="00FF0B23" w:rsidRDefault="37A3839D" w:rsidP="37A3839D">
      <w:pPr>
        <w:pStyle w:val="SC-Source"/>
        <w:rPr>
          <w:lang w:val="en-US"/>
        </w:rPr>
      </w:pPr>
      <w:r w:rsidRPr="37A3839D">
        <w:rPr>
          <w:lang w:val="en-US"/>
        </w:rPr>
        <w:t xml:space="preserve">        var event </w:t>
      </w:r>
      <w:proofErr w:type="spellStart"/>
      <w:r w:rsidRPr="37A3839D">
        <w:rPr>
          <w:lang w:val="en-US"/>
        </w:rPr>
        <w:t>model.RatingEvent</w:t>
      </w:r>
      <w:proofErr w:type="spellEnd"/>
    </w:p>
    <w:p w14:paraId="1701109F" w14:textId="77777777" w:rsidR="00FF0B23" w:rsidRDefault="37A3839D" w:rsidP="00FF0B23">
      <w:pPr>
        <w:pStyle w:val="SC-Source"/>
      </w:pPr>
      <w:r w:rsidRPr="37A3839D">
        <w:rPr>
          <w:lang w:val="en-US"/>
        </w:rPr>
        <w:t xml:space="preserve">        if err := </w:t>
      </w:r>
      <w:proofErr w:type="spellStart"/>
      <w:r w:rsidRPr="37A3839D">
        <w:rPr>
          <w:lang w:val="en-US"/>
        </w:rPr>
        <w:t>json.Unmarshal</w:t>
      </w:r>
      <w:proofErr w:type="spellEnd"/>
      <w:r w:rsidRPr="37A3839D">
        <w:rPr>
          <w:lang w:val="en-US"/>
        </w:rPr>
        <w:t>(</w:t>
      </w:r>
      <w:proofErr w:type="spellStart"/>
      <w:r w:rsidRPr="37A3839D">
        <w:rPr>
          <w:lang w:val="en-US"/>
        </w:rPr>
        <w:t>msg.Value</w:t>
      </w:r>
      <w:proofErr w:type="spellEnd"/>
      <w:r w:rsidRPr="37A3839D">
        <w:rPr>
          <w:lang w:val="en-US"/>
        </w:rPr>
        <w:t>, &amp;event); err != nil {</w:t>
      </w:r>
    </w:p>
    <w:p w14:paraId="1EE76387" w14:textId="77777777" w:rsidR="00FF0B23" w:rsidRDefault="37A3839D" w:rsidP="00FF0B23">
      <w:pPr>
        <w:pStyle w:val="SC-Source"/>
      </w:pPr>
      <w:r w:rsidRPr="37A3839D">
        <w:rPr>
          <w:lang w:val="en-US"/>
        </w:rPr>
        <w:t>            </w:t>
      </w:r>
      <w:proofErr w:type="spellStart"/>
      <w:r w:rsidRPr="37A3839D">
        <w:rPr>
          <w:lang w:val="en-US"/>
        </w:rPr>
        <w:t>fmt.Println</w:t>
      </w:r>
      <w:proofErr w:type="spellEnd"/>
      <w:r w:rsidRPr="37A3839D">
        <w:rPr>
          <w:lang w:val="en-US"/>
        </w:rPr>
        <w:t>("</w:t>
      </w:r>
      <w:proofErr w:type="spellStart"/>
      <w:r w:rsidRPr="37A3839D">
        <w:rPr>
          <w:lang w:val="en-US"/>
        </w:rPr>
        <w:t>Unmarshal</w:t>
      </w:r>
      <w:proofErr w:type="spellEnd"/>
      <w:r w:rsidRPr="37A3839D">
        <w:rPr>
          <w:lang w:val="en-US"/>
        </w:rPr>
        <w:t xml:space="preserve"> error: " + </w:t>
      </w:r>
      <w:proofErr w:type="spellStart"/>
      <w:r w:rsidRPr="37A3839D">
        <w:rPr>
          <w:lang w:val="en-US"/>
        </w:rPr>
        <w:t>err.Error</w:t>
      </w:r>
      <w:proofErr w:type="spellEnd"/>
      <w:r w:rsidRPr="37A3839D">
        <w:rPr>
          <w:lang w:val="en-US"/>
        </w:rPr>
        <w:t>())</w:t>
      </w:r>
    </w:p>
    <w:p w14:paraId="2DE1FBA0" w14:textId="77777777" w:rsidR="00FF0B23" w:rsidRDefault="00FF0B23" w:rsidP="00FF0B23">
      <w:pPr>
        <w:pStyle w:val="SC-Source"/>
      </w:pPr>
      <w:r>
        <w:t>            continue</w:t>
      </w:r>
    </w:p>
    <w:p w14:paraId="517EEAD6" w14:textId="77777777" w:rsidR="00FF0B23" w:rsidRDefault="00FF0B23" w:rsidP="00FF0B23">
      <w:pPr>
        <w:pStyle w:val="SC-Source"/>
      </w:pPr>
      <w:r>
        <w:t>        }</w:t>
      </w:r>
    </w:p>
    <w:p w14:paraId="0D03F90C" w14:textId="77777777" w:rsidR="00FF0B23" w:rsidRDefault="37A3839D" w:rsidP="00FF0B23">
      <w:pPr>
        <w:pStyle w:val="SC-Source"/>
      </w:pPr>
      <w:r w:rsidRPr="37A3839D">
        <w:rPr>
          <w:lang w:val="en-US"/>
        </w:rPr>
        <w:t>        </w:t>
      </w:r>
      <w:proofErr w:type="spellStart"/>
      <w:r w:rsidRPr="37A3839D">
        <w:rPr>
          <w:lang w:val="en-US"/>
        </w:rPr>
        <w:t>ch</w:t>
      </w:r>
      <w:proofErr w:type="spellEnd"/>
      <w:r w:rsidRPr="37A3839D">
        <w:rPr>
          <w:lang w:val="en-US"/>
        </w:rPr>
        <w:t xml:space="preserve"> &lt;- event</w:t>
      </w:r>
    </w:p>
    <w:p w14:paraId="6C760B03" w14:textId="77777777" w:rsidR="00FF0B23" w:rsidRDefault="00FF0B23" w:rsidP="00FF0B23">
      <w:pPr>
        <w:pStyle w:val="SC-Source"/>
      </w:pPr>
      <w:r>
        <w:t>        }</w:t>
      </w:r>
    </w:p>
    <w:p w14:paraId="07916123" w14:textId="77777777" w:rsidR="00FF0B23" w:rsidRDefault="00FF0B23" w:rsidP="00FF0B23">
      <w:pPr>
        <w:pStyle w:val="SC-Source"/>
      </w:pPr>
      <w:r>
        <w:t>    }()</w:t>
      </w:r>
    </w:p>
    <w:p w14:paraId="6F4836AE" w14:textId="77777777" w:rsidR="00FF0B23" w:rsidRDefault="37A3839D" w:rsidP="00FF0B23">
      <w:pPr>
        <w:pStyle w:val="SC-Source"/>
      </w:pPr>
      <w:r w:rsidRPr="37A3839D">
        <w:rPr>
          <w:lang w:val="en-US"/>
        </w:rPr>
        <w:lastRenderedPageBreak/>
        <w:t xml:space="preserve">    return </w:t>
      </w:r>
      <w:proofErr w:type="spellStart"/>
      <w:r w:rsidRPr="37A3839D">
        <w:rPr>
          <w:lang w:val="en-US"/>
        </w:rPr>
        <w:t>ch</w:t>
      </w:r>
      <w:proofErr w:type="spellEnd"/>
      <w:r w:rsidRPr="37A3839D">
        <w:rPr>
          <w:lang w:val="en-US"/>
        </w:rPr>
        <w:t>, nil</w:t>
      </w:r>
    </w:p>
    <w:p w14:paraId="4066AF8A" w14:textId="77777777" w:rsidR="00FF0B23" w:rsidRDefault="00FF0B23" w:rsidP="00FF0B23">
      <w:pPr>
        <w:pStyle w:val="SC-Source"/>
      </w:pPr>
      <w:r>
        <w:t>}</w:t>
      </w:r>
    </w:p>
    <w:p w14:paraId="3E692490" w14:textId="77777777" w:rsidR="00FF0B23" w:rsidRDefault="00FF0B23" w:rsidP="00FF0B23">
      <w:r>
        <w:t xml:space="preserve">In the code we just created, we </w:t>
      </w:r>
      <w:r>
        <w:fldChar w:fldCharType="begin"/>
      </w:r>
      <w:r>
        <w:instrText xml:space="preserve"> XE "microservices:Apache Kafka, adopting for" </w:instrText>
      </w:r>
      <w:r>
        <w:fldChar w:fldCharType="end"/>
      </w:r>
      <w:r>
        <w:t xml:space="preserve">have implemented a </w:t>
      </w:r>
      <w:proofErr w:type="spellStart"/>
      <w:r w:rsidRPr="5A1072CA">
        <w:rPr>
          <w:rStyle w:val="P-Code"/>
        </w:rPr>
        <w:t>NewIngester</w:t>
      </w:r>
      <w:proofErr w:type="spellEnd"/>
      <w:r>
        <w:t xml:space="preserve"> function to create a new Kafka </w:t>
      </w:r>
      <w:proofErr w:type="spellStart"/>
      <w:r>
        <w:t>ingester</w:t>
      </w:r>
      <w:proofErr w:type="spellEnd"/>
      <w:r>
        <w:t xml:space="preserve">, the component that will ingest rating events from it. The </w:t>
      </w:r>
      <w:r w:rsidRPr="5A1072CA">
        <w:rPr>
          <w:rStyle w:val="P-Code"/>
        </w:rPr>
        <w:t>Ingest</w:t>
      </w:r>
      <w:r>
        <w:t xml:space="preserve"> function starts message </w:t>
      </w:r>
      <w:r>
        <w:fldChar w:fldCharType="begin"/>
      </w:r>
      <w:r>
        <w:instrText xml:space="preserve"> XE "Apache Kafka:adopting, for microservices" </w:instrText>
      </w:r>
      <w:r>
        <w:fldChar w:fldCharType="end"/>
      </w:r>
      <w:r>
        <w:t xml:space="preserve">ingestion in the background and returns a Go channel with </w:t>
      </w:r>
      <w:proofErr w:type="spellStart"/>
      <w:r w:rsidRPr="5A1072CA">
        <w:rPr>
          <w:rStyle w:val="P-Code"/>
        </w:rPr>
        <w:t>RatingEvent</w:t>
      </w:r>
      <w:proofErr w:type="spellEnd"/>
      <w:r>
        <w:t xml:space="preserve"> structures.</w:t>
      </w:r>
    </w:p>
    <w:p w14:paraId="62AC8393" w14:textId="77777777" w:rsidR="00FF0B23" w:rsidRDefault="00FF0B23" w:rsidP="00FF0B23">
      <w:r>
        <w:t xml:space="preserve">You may notice that in our call to the </w:t>
      </w:r>
      <w:proofErr w:type="spellStart"/>
      <w:r w:rsidRPr="001A5374">
        <w:rPr>
          <w:rStyle w:val="P-Code"/>
        </w:rPr>
        <w:t>ReadMessage</w:t>
      </w:r>
      <w:proofErr w:type="spellEnd"/>
      <w:r>
        <w:t xml:space="preserve"> function, we provided </w:t>
      </w:r>
      <w:r w:rsidRPr="001A5374">
        <w:rPr>
          <w:rStyle w:val="P-Code"/>
        </w:rPr>
        <w:t>-1</w:t>
      </w:r>
      <w:r>
        <w:t xml:space="preserve"> as an argument. We</w:t>
      </w:r>
      <w:r>
        <w:fldChar w:fldCharType="begin"/>
      </w:r>
      <w:r>
        <w:instrText xml:space="preserve"> XE "consumer offset" </w:instrText>
      </w:r>
      <w:r>
        <w:fldChar w:fldCharType="end"/>
      </w:r>
      <w:r>
        <w:t xml:space="preserve"> specified a </w:t>
      </w:r>
      <w:r w:rsidRPr="001A5374">
        <w:rPr>
          <w:rStyle w:val="P-Keyword"/>
        </w:rPr>
        <w:t>consumer offset</w:t>
      </w:r>
      <w:r>
        <w:t xml:space="preserve"> — a checkpoint from which we should consume the messages from our topic. The value of </w:t>
      </w:r>
      <w:r w:rsidRPr="001A5374">
        <w:rPr>
          <w:rStyle w:val="P-Code"/>
        </w:rPr>
        <w:t>-1</w:t>
      </w:r>
      <w:r>
        <w:t xml:space="preserve"> is specific to Kafka and means that we will always consume from the beginning of the topic, reading all existing messages.</w:t>
      </w:r>
    </w:p>
    <w:p w14:paraId="0F408163" w14:textId="77777777" w:rsidR="00FF0B23" w:rsidRDefault="00FF0B23" w:rsidP="00FF0B23">
      <w:r>
        <w:t xml:space="preserve">Let’s use this structure in our rating service controller. In our </w:t>
      </w:r>
      <w:r w:rsidRPr="5A1072CA">
        <w:rPr>
          <w:rStyle w:val="P-Code"/>
        </w:rPr>
        <w:t>rating/internal/controller/</w:t>
      </w:r>
      <w:proofErr w:type="spellStart"/>
      <w:r w:rsidRPr="5A1072CA">
        <w:rPr>
          <w:rStyle w:val="P-Code"/>
        </w:rPr>
        <w:t>controller.go</w:t>
      </w:r>
      <w:proofErr w:type="spellEnd"/>
      <w:r>
        <w:t xml:space="preserve"> file, add the following code:</w:t>
      </w:r>
    </w:p>
    <w:p w14:paraId="38B0646B" w14:textId="77777777" w:rsidR="00FF0B23" w:rsidRDefault="37A3839D" w:rsidP="00FF0B23">
      <w:pPr>
        <w:pStyle w:val="SC-Source"/>
      </w:pPr>
      <w:r w:rsidRPr="37A3839D">
        <w:rPr>
          <w:lang w:val="en-US"/>
        </w:rPr>
        <w:t xml:space="preserve">type </w:t>
      </w:r>
      <w:proofErr w:type="spellStart"/>
      <w:r w:rsidRPr="37A3839D">
        <w:rPr>
          <w:lang w:val="en-US"/>
        </w:rPr>
        <w:t>ratingIngester</w:t>
      </w:r>
      <w:proofErr w:type="spellEnd"/>
      <w:r w:rsidRPr="37A3839D">
        <w:rPr>
          <w:lang w:val="en-US"/>
        </w:rPr>
        <w:t xml:space="preserve"> interface {</w:t>
      </w:r>
    </w:p>
    <w:p w14:paraId="62093236" w14:textId="77777777" w:rsidR="00FF0B23" w:rsidRDefault="37A3839D" w:rsidP="00FF0B23">
      <w:pPr>
        <w:pStyle w:val="SC-Source"/>
      </w:pPr>
      <w:r w:rsidRPr="37A3839D">
        <w:rPr>
          <w:lang w:val="en-US"/>
        </w:rPr>
        <w:t>    Ingest(</w:t>
      </w:r>
      <w:proofErr w:type="spellStart"/>
      <w:r w:rsidRPr="37A3839D">
        <w:rPr>
          <w:lang w:val="en-US"/>
        </w:rPr>
        <w:t>ctx</w:t>
      </w:r>
      <w:proofErr w:type="spellEnd"/>
      <w:r w:rsidRPr="37A3839D">
        <w:rPr>
          <w:lang w:val="en-US"/>
        </w:rPr>
        <w:t xml:space="preserve"> </w:t>
      </w:r>
      <w:proofErr w:type="spellStart"/>
      <w:r w:rsidRPr="37A3839D">
        <w:rPr>
          <w:lang w:val="en-US"/>
        </w:rPr>
        <w:t>context.Context</w:t>
      </w:r>
      <w:proofErr w:type="spellEnd"/>
      <w:r w:rsidRPr="37A3839D">
        <w:rPr>
          <w:lang w:val="en-US"/>
        </w:rPr>
        <w:t>) (</w:t>
      </w:r>
      <w:proofErr w:type="spellStart"/>
      <w:r w:rsidRPr="37A3839D">
        <w:rPr>
          <w:lang w:val="en-US"/>
        </w:rPr>
        <w:t>chan</w:t>
      </w:r>
      <w:proofErr w:type="spellEnd"/>
      <w:r w:rsidRPr="37A3839D">
        <w:rPr>
          <w:lang w:val="en-US"/>
        </w:rPr>
        <w:t xml:space="preserve"> </w:t>
      </w:r>
      <w:proofErr w:type="spellStart"/>
      <w:r w:rsidRPr="37A3839D">
        <w:rPr>
          <w:lang w:val="en-US"/>
        </w:rPr>
        <w:t>model.RatingEvent</w:t>
      </w:r>
      <w:proofErr w:type="spellEnd"/>
      <w:r w:rsidRPr="37A3839D">
        <w:rPr>
          <w:lang w:val="en-US"/>
        </w:rPr>
        <w:t>, error)</w:t>
      </w:r>
    </w:p>
    <w:p w14:paraId="15D83D8D" w14:textId="77777777" w:rsidR="00FF0B23" w:rsidRDefault="00FF0B23" w:rsidP="00FF0B23">
      <w:pPr>
        <w:pStyle w:val="SC-Source"/>
      </w:pPr>
      <w:r>
        <w:t xml:space="preserve">} </w:t>
      </w:r>
    </w:p>
    <w:p w14:paraId="23BE0E56" w14:textId="77777777" w:rsidR="00FF0B23" w:rsidRDefault="00FF0B23" w:rsidP="00FF0B23">
      <w:pPr>
        <w:pStyle w:val="SC-Source"/>
      </w:pPr>
    </w:p>
    <w:p w14:paraId="4D38B0FD" w14:textId="77777777" w:rsidR="00FF0B23" w:rsidRDefault="37A3839D" w:rsidP="00FF0B23">
      <w:pPr>
        <w:pStyle w:val="SC-Source"/>
      </w:pPr>
      <w:r w:rsidRPr="37A3839D">
        <w:rPr>
          <w:lang w:val="en-US"/>
        </w:rPr>
        <w:t xml:space="preserve">// </w:t>
      </w:r>
      <w:proofErr w:type="spellStart"/>
      <w:r w:rsidRPr="37A3839D">
        <w:rPr>
          <w:lang w:val="en-US"/>
        </w:rPr>
        <w:t>StartIngestion</w:t>
      </w:r>
      <w:proofErr w:type="spellEnd"/>
      <w:r w:rsidRPr="37A3839D">
        <w:rPr>
          <w:lang w:val="en-US"/>
        </w:rPr>
        <w:t xml:space="preserve"> starts the ingestion of rating events.</w:t>
      </w:r>
    </w:p>
    <w:p w14:paraId="12EAB926" w14:textId="77777777" w:rsidR="00FF0B23" w:rsidRDefault="37A3839D" w:rsidP="00FF0B23">
      <w:pPr>
        <w:pStyle w:val="SC-Source"/>
      </w:pPr>
      <w:proofErr w:type="spellStart"/>
      <w:r w:rsidRPr="37A3839D">
        <w:rPr>
          <w:lang w:val="en-US"/>
        </w:rPr>
        <w:t>func</w:t>
      </w:r>
      <w:proofErr w:type="spellEnd"/>
      <w:r w:rsidRPr="37A3839D">
        <w:rPr>
          <w:lang w:val="en-US"/>
        </w:rPr>
        <w:t xml:space="preserve"> (s *</w:t>
      </w:r>
      <w:proofErr w:type="spellStart"/>
      <w:r w:rsidRPr="37A3839D">
        <w:rPr>
          <w:lang w:val="en-US"/>
        </w:rPr>
        <w:t>RatingService</w:t>
      </w:r>
      <w:proofErr w:type="spellEnd"/>
      <w:r w:rsidRPr="37A3839D">
        <w:rPr>
          <w:lang w:val="en-US"/>
        </w:rPr>
        <w:t xml:space="preserve">) </w:t>
      </w:r>
      <w:proofErr w:type="spellStart"/>
      <w:r w:rsidRPr="37A3839D">
        <w:rPr>
          <w:lang w:val="en-US"/>
        </w:rPr>
        <w:t>StartIngestion</w:t>
      </w:r>
      <w:proofErr w:type="spellEnd"/>
      <w:r w:rsidRPr="37A3839D">
        <w:rPr>
          <w:lang w:val="en-US"/>
        </w:rPr>
        <w:t>(</w:t>
      </w:r>
      <w:proofErr w:type="spellStart"/>
      <w:r w:rsidRPr="37A3839D">
        <w:rPr>
          <w:lang w:val="en-US"/>
        </w:rPr>
        <w:t>ctx</w:t>
      </w:r>
      <w:proofErr w:type="spellEnd"/>
      <w:r w:rsidRPr="37A3839D">
        <w:rPr>
          <w:lang w:val="en-US"/>
        </w:rPr>
        <w:t xml:space="preserve"> </w:t>
      </w:r>
      <w:proofErr w:type="spellStart"/>
      <w:r w:rsidRPr="37A3839D">
        <w:rPr>
          <w:lang w:val="en-US"/>
        </w:rPr>
        <w:t>context.Context</w:t>
      </w:r>
      <w:proofErr w:type="spellEnd"/>
      <w:r w:rsidRPr="37A3839D">
        <w:rPr>
          <w:lang w:val="en-US"/>
        </w:rPr>
        <w:t>) error {</w:t>
      </w:r>
    </w:p>
    <w:p w14:paraId="51CD951C" w14:textId="77777777" w:rsidR="00FF0B23" w:rsidRDefault="37A3839D" w:rsidP="00FF0B23">
      <w:pPr>
        <w:pStyle w:val="SC-Source"/>
      </w:pPr>
      <w:r w:rsidRPr="37A3839D">
        <w:rPr>
          <w:lang w:val="en-US"/>
        </w:rPr>
        <w:t>    </w:t>
      </w:r>
      <w:proofErr w:type="spellStart"/>
      <w:r w:rsidRPr="37A3839D">
        <w:rPr>
          <w:lang w:val="en-US"/>
        </w:rPr>
        <w:t>ch</w:t>
      </w:r>
      <w:proofErr w:type="spellEnd"/>
      <w:r w:rsidRPr="37A3839D">
        <w:rPr>
          <w:lang w:val="en-US"/>
        </w:rPr>
        <w:t xml:space="preserve">, err := </w:t>
      </w:r>
      <w:proofErr w:type="spellStart"/>
      <w:r w:rsidRPr="37A3839D">
        <w:rPr>
          <w:lang w:val="en-US"/>
        </w:rPr>
        <w:t>s.ingester.Ingest</w:t>
      </w:r>
      <w:proofErr w:type="spellEnd"/>
      <w:r w:rsidRPr="37A3839D">
        <w:rPr>
          <w:lang w:val="en-US"/>
        </w:rPr>
        <w:t>(</w:t>
      </w:r>
      <w:proofErr w:type="spellStart"/>
      <w:r w:rsidRPr="37A3839D">
        <w:rPr>
          <w:lang w:val="en-US"/>
        </w:rPr>
        <w:t>ctx</w:t>
      </w:r>
      <w:proofErr w:type="spellEnd"/>
      <w:r w:rsidRPr="37A3839D">
        <w:rPr>
          <w:lang w:val="en-US"/>
        </w:rPr>
        <w:t>)</w:t>
      </w:r>
    </w:p>
    <w:p w14:paraId="56DE36C0" w14:textId="77777777" w:rsidR="00FF0B23" w:rsidRDefault="37A3839D" w:rsidP="00FF0B23">
      <w:pPr>
        <w:pStyle w:val="SC-Source"/>
      </w:pPr>
      <w:r w:rsidRPr="37A3839D">
        <w:rPr>
          <w:lang w:val="en-US"/>
        </w:rPr>
        <w:t>    if err != nil {</w:t>
      </w:r>
    </w:p>
    <w:p w14:paraId="25E74CF4" w14:textId="77777777" w:rsidR="00FF0B23" w:rsidRDefault="37A3839D" w:rsidP="37A3839D">
      <w:pPr>
        <w:pStyle w:val="SC-Source"/>
        <w:rPr>
          <w:lang w:val="en-US"/>
        </w:rPr>
      </w:pPr>
      <w:r w:rsidRPr="37A3839D">
        <w:rPr>
          <w:lang w:val="en-US"/>
        </w:rPr>
        <w:t>        return err</w:t>
      </w:r>
    </w:p>
    <w:p w14:paraId="357FE104" w14:textId="77777777" w:rsidR="00FF0B23" w:rsidRDefault="00FF0B23" w:rsidP="00FF0B23">
      <w:pPr>
        <w:pStyle w:val="SC-Source"/>
      </w:pPr>
      <w:r>
        <w:t>    }</w:t>
      </w:r>
    </w:p>
    <w:p w14:paraId="05E82F06" w14:textId="77777777" w:rsidR="00FF0B23" w:rsidRDefault="37A3839D" w:rsidP="00FF0B23">
      <w:pPr>
        <w:pStyle w:val="SC-Source"/>
      </w:pPr>
      <w:r w:rsidRPr="37A3839D">
        <w:rPr>
          <w:lang w:val="en-US"/>
        </w:rPr>
        <w:t xml:space="preserve">    for e := range </w:t>
      </w:r>
      <w:proofErr w:type="spellStart"/>
      <w:r w:rsidRPr="37A3839D">
        <w:rPr>
          <w:lang w:val="en-US"/>
        </w:rPr>
        <w:t>ch</w:t>
      </w:r>
      <w:proofErr w:type="spellEnd"/>
      <w:r w:rsidRPr="37A3839D">
        <w:rPr>
          <w:lang w:val="en-US"/>
        </w:rPr>
        <w:t xml:space="preserve"> {</w:t>
      </w:r>
    </w:p>
    <w:p w14:paraId="3250AB54" w14:textId="0E13B4B5" w:rsidR="007F19DE" w:rsidRPr="007F19DE" w:rsidRDefault="007F19DE" w:rsidP="00FF0B23">
      <w:pPr>
        <w:pStyle w:val="SC-Source"/>
      </w:pPr>
      <w:r w:rsidRPr="274BB60E">
        <w:rPr>
          <w:lang w:val="en-US"/>
        </w:rPr>
        <w:t xml:space="preserve">        </w:t>
      </w:r>
      <w:proofErr w:type="spellStart"/>
      <w:r w:rsidRPr="274BB60E">
        <w:rPr>
          <w:lang w:val="en-US"/>
        </w:rPr>
        <w:t>fmt.Printf</w:t>
      </w:r>
      <w:proofErr w:type="spellEnd"/>
      <w:r w:rsidRPr="274BB60E">
        <w:rPr>
          <w:lang w:val="en-US"/>
        </w:rPr>
        <w:t>("Consumed a message: %v\n", e)</w:t>
      </w:r>
    </w:p>
    <w:p w14:paraId="3760A11E" w14:textId="77777777" w:rsidR="00FF0B23" w:rsidRDefault="37A3839D" w:rsidP="00FF0B23">
      <w:pPr>
        <w:pStyle w:val="SC-Source"/>
      </w:pPr>
      <w:r w:rsidRPr="37A3839D">
        <w:rPr>
          <w:lang w:val="en-US"/>
        </w:rPr>
        <w:lastRenderedPageBreak/>
        <w:t xml:space="preserve">        if err := </w:t>
      </w:r>
      <w:proofErr w:type="spellStart"/>
      <w:r w:rsidRPr="37A3839D">
        <w:rPr>
          <w:lang w:val="en-US"/>
        </w:rPr>
        <w:t>s.PutRating</w:t>
      </w:r>
      <w:proofErr w:type="spellEnd"/>
      <w:r w:rsidRPr="37A3839D">
        <w:rPr>
          <w:lang w:val="en-US"/>
        </w:rPr>
        <w:t>(</w:t>
      </w:r>
      <w:proofErr w:type="spellStart"/>
      <w:r w:rsidRPr="37A3839D">
        <w:rPr>
          <w:lang w:val="en-US"/>
        </w:rPr>
        <w:t>ctx</w:t>
      </w:r>
      <w:proofErr w:type="spellEnd"/>
      <w:r w:rsidRPr="37A3839D">
        <w:rPr>
          <w:lang w:val="en-US"/>
        </w:rPr>
        <w:t xml:space="preserve">, </w:t>
      </w:r>
      <w:proofErr w:type="spellStart"/>
      <w:r w:rsidRPr="37A3839D">
        <w:rPr>
          <w:lang w:val="en-US"/>
        </w:rPr>
        <w:t>e.RecordID</w:t>
      </w:r>
      <w:proofErr w:type="spellEnd"/>
      <w:r w:rsidRPr="37A3839D">
        <w:rPr>
          <w:lang w:val="en-US"/>
        </w:rPr>
        <w:t xml:space="preserve">, </w:t>
      </w:r>
      <w:proofErr w:type="spellStart"/>
      <w:r w:rsidRPr="37A3839D">
        <w:rPr>
          <w:lang w:val="en-US"/>
        </w:rPr>
        <w:t>e.RecordType</w:t>
      </w:r>
      <w:proofErr w:type="spellEnd"/>
      <w:r w:rsidRPr="37A3839D">
        <w:rPr>
          <w:lang w:val="en-US"/>
        </w:rPr>
        <w:t>, &amp;</w:t>
      </w:r>
      <w:proofErr w:type="spellStart"/>
      <w:r w:rsidRPr="37A3839D">
        <w:rPr>
          <w:lang w:val="en-US"/>
        </w:rPr>
        <w:t>model.Rating</w:t>
      </w:r>
      <w:proofErr w:type="spellEnd"/>
      <w:r w:rsidRPr="37A3839D">
        <w:rPr>
          <w:lang w:val="en-US"/>
        </w:rPr>
        <w:t>{</w:t>
      </w:r>
      <w:proofErr w:type="spellStart"/>
      <w:r w:rsidRPr="37A3839D">
        <w:rPr>
          <w:lang w:val="en-US"/>
        </w:rPr>
        <w:t>UserID</w:t>
      </w:r>
      <w:proofErr w:type="spellEnd"/>
      <w:r w:rsidRPr="37A3839D">
        <w:rPr>
          <w:lang w:val="en-US"/>
        </w:rPr>
        <w:t xml:space="preserve">: </w:t>
      </w:r>
      <w:proofErr w:type="spellStart"/>
      <w:r w:rsidRPr="37A3839D">
        <w:rPr>
          <w:lang w:val="en-US"/>
        </w:rPr>
        <w:t>e.UserID</w:t>
      </w:r>
      <w:proofErr w:type="spellEnd"/>
      <w:r w:rsidRPr="37A3839D">
        <w:rPr>
          <w:lang w:val="en-US"/>
        </w:rPr>
        <w:t xml:space="preserve">, Value: </w:t>
      </w:r>
      <w:proofErr w:type="spellStart"/>
      <w:r w:rsidRPr="37A3839D">
        <w:rPr>
          <w:lang w:val="en-US"/>
        </w:rPr>
        <w:t>e.Value</w:t>
      </w:r>
      <w:proofErr w:type="spellEnd"/>
      <w:r w:rsidRPr="37A3839D">
        <w:rPr>
          <w:lang w:val="en-US"/>
        </w:rPr>
        <w:t>}); err != nil {</w:t>
      </w:r>
    </w:p>
    <w:p w14:paraId="1111CE9F" w14:textId="77777777" w:rsidR="00FF0B23" w:rsidRDefault="37A3839D" w:rsidP="37A3839D">
      <w:pPr>
        <w:pStyle w:val="SC-Source"/>
        <w:rPr>
          <w:lang w:val="en-US"/>
        </w:rPr>
      </w:pPr>
      <w:r w:rsidRPr="37A3839D">
        <w:rPr>
          <w:lang w:val="en-US"/>
        </w:rPr>
        <w:t>            return err</w:t>
      </w:r>
    </w:p>
    <w:p w14:paraId="7330719D" w14:textId="77777777" w:rsidR="00FF0B23" w:rsidRDefault="00FF0B23" w:rsidP="00FF0B23">
      <w:pPr>
        <w:pStyle w:val="SC-Source"/>
      </w:pPr>
      <w:r>
        <w:t>        }</w:t>
      </w:r>
    </w:p>
    <w:p w14:paraId="24839BA8" w14:textId="77777777" w:rsidR="00FF0B23" w:rsidRDefault="00FF0B23" w:rsidP="00FF0B23">
      <w:pPr>
        <w:pStyle w:val="SC-Source"/>
      </w:pPr>
      <w:r>
        <w:t>    }</w:t>
      </w:r>
    </w:p>
    <w:p w14:paraId="67F74D2D" w14:textId="77777777" w:rsidR="00FF0B23" w:rsidRDefault="00FF0B23" w:rsidP="00FF0B23">
      <w:pPr>
        <w:pStyle w:val="SC-Source"/>
      </w:pPr>
      <w:r>
        <w:t>    return nil</w:t>
      </w:r>
    </w:p>
    <w:p w14:paraId="1558ACB0" w14:textId="77777777" w:rsidR="00FF0B23" w:rsidRDefault="00FF0B23" w:rsidP="00FF0B23">
      <w:pPr>
        <w:pStyle w:val="SC-Source"/>
      </w:pPr>
      <w:r>
        <w:t>}</w:t>
      </w:r>
    </w:p>
    <w:p w14:paraId="05E5A0A7" w14:textId="77777777" w:rsidR="00FF0B23" w:rsidRPr="00DF1AA7" w:rsidRDefault="00FF0B23" w:rsidP="00FF0B23">
      <w:r>
        <w:t xml:space="preserve">In our code, we call the </w:t>
      </w:r>
      <w:r w:rsidRPr="001A5374">
        <w:rPr>
          <w:rStyle w:val="P-Code"/>
        </w:rPr>
        <w:t>Ingest</w:t>
      </w:r>
      <w:r>
        <w:t xml:space="preserve"> function and get back a Go channel containing rating events from the topic. We iterate over it using the </w:t>
      </w:r>
      <w:r w:rsidRPr="001A5374">
        <w:rPr>
          <w:rStyle w:val="P-Code"/>
        </w:rPr>
        <w:t>for</w:t>
      </w:r>
      <w:r>
        <w:t xml:space="preserve"> operator. It keeps returning us available rating events</w:t>
      </w:r>
      <w:r>
        <w:fldChar w:fldCharType="begin"/>
      </w:r>
      <w:r>
        <w:instrText xml:space="preserve"> XE "Apache Kafka:adopting, for microservices" </w:instrText>
      </w:r>
      <w:r>
        <w:fldChar w:fldCharType="end"/>
      </w:r>
      <w:r>
        <w:t xml:space="preserve"> until the channel is closed (for </w:t>
      </w:r>
      <w:r>
        <w:fldChar w:fldCharType="begin"/>
      </w:r>
      <w:r>
        <w:instrText xml:space="preserve"> XE "microservices:Apache Kafka, adopting for" </w:instrText>
      </w:r>
      <w:r>
        <w:fldChar w:fldCharType="end"/>
      </w:r>
      <w:r>
        <w:t>example, when the Kafka client is closed on service shutdown).</w:t>
      </w:r>
    </w:p>
    <w:p w14:paraId="5550C96F" w14:textId="77777777" w:rsidR="00FF0B23" w:rsidRDefault="00FF0B23" w:rsidP="00FF0B23">
      <w:r>
        <w:t xml:space="preserve">Now, update the existing </w:t>
      </w:r>
      <w:proofErr w:type="spellStart"/>
      <w:r w:rsidRPr="5A1072CA">
        <w:rPr>
          <w:rStyle w:val="P-Code"/>
        </w:rPr>
        <w:t>RatingService</w:t>
      </w:r>
      <w:proofErr w:type="spellEnd"/>
      <w:r>
        <w:t xml:space="preserve"> structure and the </w:t>
      </w:r>
      <w:r w:rsidRPr="5A1072CA">
        <w:rPr>
          <w:rStyle w:val="P-Code"/>
        </w:rPr>
        <w:t>New</w:t>
      </w:r>
      <w:r>
        <w:t xml:space="preserve"> function in this file to the following:</w:t>
      </w:r>
    </w:p>
    <w:p w14:paraId="174C8BF5" w14:textId="77777777" w:rsidR="00FF0B23" w:rsidRDefault="37A3839D" w:rsidP="00FF0B23">
      <w:pPr>
        <w:pStyle w:val="SC-Source"/>
      </w:pPr>
      <w:r w:rsidRPr="37A3839D">
        <w:rPr>
          <w:lang w:val="en-US"/>
        </w:rPr>
        <w:t xml:space="preserve">// </w:t>
      </w:r>
      <w:proofErr w:type="spellStart"/>
      <w:r w:rsidRPr="37A3839D">
        <w:rPr>
          <w:lang w:val="en-US"/>
        </w:rPr>
        <w:t>RatingService</w:t>
      </w:r>
      <w:proofErr w:type="spellEnd"/>
      <w:r w:rsidRPr="37A3839D">
        <w:rPr>
          <w:lang w:val="en-US"/>
        </w:rPr>
        <w:t xml:space="preserve"> encapsulates the rating service business logic.</w:t>
      </w:r>
    </w:p>
    <w:p w14:paraId="6EA1E74E" w14:textId="77777777" w:rsidR="00FF0B23" w:rsidRDefault="37A3839D" w:rsidP="00FF0B23">
      <w:pPr>
        <w:pStyle w:val="SC-Source"/>
      </w:pPr>
      <w:r w:rsidRPr="37A3839D">
        <w:rPr>
          <w:lang w:val="en-US"/>
        </w:rPr>
        <w:t xml:space="preserve">type </w:t>
      </w:r>
      <w:proofErr w:type="spellStart"/>
      <w:r w:rsidRPr="37A3839D">
        <w:rPr>
          <w:lang w:val="en-US"/>
        </w:rPr>
        <w:t>RatingService</w:t>
      </w:r>
      <w:proofErr w:type="spellEnd"/>
      <w:r w:rsidRPr="37A3839D">
        <w:rPr>
          <w:lang w:val="en-US"/>
        </w:rPr>
        <w:t xml:space="preserve"> struct {</w:t>
      </w:r>
    </w:p>
    <w:p w14:paraId="5433891B" w14:textId="77777777" w:rsidR="00FF0B23" w:rsidRDefault="37A3839D" w:rsidP="37A3839D">
      <w:pPr>
        <w:pStyle w:val="SC-Source"/>
        <w:rPr>
          <w:lang w:val="en-US"/>
        </w:rPr>
      </w:pPr>
      <w:r w:rsidRPr="37A3839D">
        <w:rPr>
          <w:lang w:val="en-US"/>
        </w:rPr>
        <w:t>    repo     </w:t>
      </w:r>
      <w:proofErr w:type="spellStart"/>
      <w:r w:rsidRPr="37A3839D">
        <w:rPr>
          <w:lang w:val="en-US"/>
        </w:rPr>
        <w:t>ratingRepository</w:t>
      </w:r>
      <w:proofErr w:type="spellEnd"/>
    </w:p>
    <w:p w14:paraId="581FAEB1" w14:textId="77777777" w:rsidR="00FF0B23" w:rsidRDefault="37A3839D" w:rsidP="37A3839D">
      <w:pPr>
        <w:pStyle w:val="SC-Source"/>
        <w:rPr>
          <w:lang w:val="en-US"/>
        </w:rPr>
      </w:pPr>
      <w:r w:rsidRPr="37A3839D">
        <w:rPr>
          <w:lang w:val="en-US"/>
        </w:rPr>
        <w:t>    </w:t>
      </w:r>
      <w:proofErr w:type="spellStart"/>
      <w:r w:rsidRPr="37A3839D">
        <w:rPr>
          <w:lang w:val="en-US"/>
        </w:rPr>
        <w:t>ingester</w:t>
      </w:r>
      <w:proofErr w:type="spellEnd"/>
      <w:r w:rsidRPr="37A3839D">
        <w:rPr>
          <w:lang w:val="en-US"/>
        </w:rPr>
        <w:t xml:space="preserve"> </w:t>
      </w:r>
      <w:proofErr w:type="spellStart"/>
      <w:r w:rsidRPr="37A3839D">
        <w:rPr>
          <w:lang w:val="en-US"/>
        </w:rPr>
        <w:t>ratingIngester</w:t>
      </w:r>
      <w:proofErr w:type="spellEnd"/>
    </w:p>
    <w:p w14:paraId="527DACFE" w14:textId="77777777" w:rsidR="00FF0B23" w:rsidRDefault="00FF0B23" w:rsidP="00FF0B23">
      <w:pPr>
        <w:pStyle w:val="SC-Source"/>
      </w:pPr>
      <w:r>
        <w:t>}</w:t>
      </w:r>
    </w:p>
    <w:p w14:paraId="3A626D4E" w14:textId="27B7E9FE" w:rsidR="00FF0B23" w:rsidRDefault="00FF0B23" w:rsidP="00FF0B23">
      <w:pPr>
        <w:pStyle w:val="SC-Source"/>
      </w:pPr>
    </w:p>
    <w:p w14:paraId="6D082BCA" w14:textId="77777777" w:rsidR="00FF0B23" w:rsidRDefault="00FF0B23" w:rsidP="00FF0B23">
      <w:pPr>
        <w:pStyle w:val="SC-Source"/>
      </w:pPr>
      <w:r>
        <w:t>// New creates a rating service.</w:t>
      </w:r>
    </w:p>
    <w:p w14:paraId="6D84D825" w14:textId="77777777" w:rsidR="00FF0B23" w:rsidRDefault="37A3839D" w:rsidP="00FF0B23">
      <w:pPr>
        <w:pStyle w:val="SC-Source"/>
      </w:pPr>
      <w:proofErr w:type="spellStart"/>
      <w:r w:rsidRPr="37A3839D">
        <w:rPr>
          <w:lang w:val="en-US"/>
        </w:rPr>
        <w:t>func</w:t>
      </w:r>
      <w:proofErr w:type="spellEnd"/>
      <w:r w:rsidRPr="37A3839D">
        <w:rPr>
          <w:lang w:val="en-US"/>
        </w:rPr>
        <w:t xml:space="preserve"> New(repo </w:t>
      </w:r>
      <w:proofErr w:type="spellStart"/>
      <w:r w:rsidRPr="37A3839D">
        <w:rPr>
          <w:lang w:val="en-US"/>
        </w:rPr>
        <w:t>ratingRepository</w:t>
      </w:r>
      <w:proofErr w:type="spellEnd"/>
      <w:r w:rsidRPr="37A3839D">
        <w:rPr>
          <w:lang w:val="en-US"/>
        </w:rPr>
        <w:t xml:space="preserve">, </w:t>
      </w:r>
      <w:proofErr w:type="spellStart"/>
      <w:r w:rsidRPr="37A3839D">
        <w:rPr>
          <w:lang w:val="en-US"/>
        </w:rPr>
        <w:t>ingester</w:t>
      </w:r>
      <w:proofErr w:type="spellEnd"/>
      <w:r w:rsidRPr="37A3839D">
        <w:rPr>
          <w:lang w:val="en-US"/>
        </w:rPr>
        <w:t xml:space="preserve"> </w:t>
      </w:r>
      <w:proofErr w:type="spellStart"/>
      <w:r w:rsidRPr="37A3839D">
        <w:rPr>
          <w:lang w:val="en-US"/>
        </w:rPr>
        <w:t>ratingIngester</w:t>
      </w:r>
      <w:proofErr w:type="spellEnd"/>
      <w:r w:rsidRPr="37A3839D">
        <w:rPr>
          <w:lang w:val="en-US"/>
        </w:rPr>
        <w:t>) *</w:t>
      </w:r>
      <w:proofErr w:type="spellStart"/>
      <w:r w:rsidRPr="37A3839D">
        <w:rPr>
          <w:lang w:val="en-US"/>
        </w:rPr>
        <w:t>RatingService</w:t>
      </w:r>
      <w:proofErr w:type="spellEnd"/>
      <w:r w:rsidRPr="37A3839D">
        <w:rPr>
          <w:lang w:val="en-US"/>
        </w:rPr>
        <w:t xml:space="preserve"> {</w:t>
      </w:r>
    </w:p>
    <w:p w14:paraId="1C64F5B6" w14:textId="77777777" w:rsidR="00FF0B23" w:rsidRDefault="37A3839D" w:rsidP="00FF0B23">
      <w:pPr>
        <w:pStyle w:val="SC-Source"/>
      </w:pPr>
      <w:r w:rsidRPr="37A3839D">
        <w:rPr>
          <w:lang w:val="en-US"/>
        </w:rPr>
        <w:t>    return &amp;</w:t>
      </w:r>
      <w:proofErr w:type="spellStart"/>
      <w:r w:rsidRPr="37A3839D">
        <w:rPr>
          <w:lang w:val="en-US"/>
        </w:rPr>
        <w:t>RatingService</w:t>
      </w:r>
      <w:proofErr w:type="spellEnd"/>
      <w:r w:rsidRPr="37A3839D">
        <w:rPr>
          <w:lang w:val="en-US"/>
        </w:rPr>
        <w:t xml:space="preserve">{repo, </w:t>
      </w:r>
      <w:proofErr w:type="spellStart"/>
      <w:r w:rsidRPr="37A3839D">
        <w:rPr>
          <w:lang w:val="en-US"/>
        </w:rPr>
        <w:t>ingester</w:t>
      </w:r>
      <w:proofErr w:type="spellEnd"/>
      <w:r w:rsidRPr="37A3839D">
        <w:rPr>
          <w:lang w:val="en-US"/>
        </w:rPr>
        <w:t>}</w:t>
      </w:r>
    </w:p>
    <w:p w14:paraId="6832FABE" w14:textId="77777777" w:rsidR="00FF0B23" w:rsidRDefault="00FF0B23" w:rsidP="00FF0B23">
      <w:pPr>
        <w:pStyle w:val="SC-Source"/>
      </w:pPr>
      <w:r>
        <w:t>}</w:t>
      </w:r>
    </w:p>
    <w:p w14:paraId="0B3F18E2" w14:textId="77777777" w:rsidR="00225BFE" w:rsidRDefault="00FF0B23" w:rsidP="00FF0B23">
      <w:r>
        <w:lastRenderedPageBreak/>
        <w:t xml:space="preserve">Now, our rating service is able to </w:t>
      </w:r>
      <w:r>
        <w:fldChar w:fldCharType="begin"/>
      </w:r>
      <w:r>
        <w:instrText xml:space="preserve"> XE "microservices:Apache Kafka, adopting for" </w:instrText>
      </w:r>
      <w:r>
        <w:fldChar w:fldCharType="end"/>
      </w:r>
      <w:r>
        <w:t xml:space="preserve">asynchronously consume rating events from Kafka, and execute the </w:t>
      </w:r>
      <w:r w:rsidRPr="5A1072CA">
        <w:rPr>
          <w:rStyle w:val="P-Code"/>
        </w:rPr>
        <w:t>Put</w:t>
      </w:r>
      <w:r>
        <w:t xml:space="preserve"> function </w:t>
      </w:r>
      <w:r>
        <w:fldChar w:fldCharType="begin"/>
      </w:r>
      <w:r>
        <w:instrText xml:space="preserve"> XE "Apache Kafka:adopting, for microservices" </w:instrText>
      </w:r>
      <w:r>
        <w:fldChar w:fldCharType="end"/>
      </w:r>
      <w:r>
        <w:t xml:space="preserve">for each one, writing it to the rating database. </w:t>
      </w:r>
      <w:r w:rsidR="007F19DE">
        <w:t xml:space="preserve">The remaining step for the rating service is to update its </w:t>
      </w:r>
      <w:proofErr w:type="spellStart"/>
      <w:r w:rsidR="007F19DE" w:rsidRPr="002B51D1">
        <w:rPr>
          <w:rStyle w:val="P-Code"/>
        </w:rPr>
        <w:t>main.go</w:t>
      </w:r>
      <w:proofErr w:type="spellEnd"/>
      <w:r w:rsidR="007F19DE">
        <w:t xml:space="preserve"> file.</w:t>
      </w:r>
    </w:p>
    <w:p w14:paraId="2F2F70F9" w14:textId="10D54618" w:rsidR="007F19DE" w:rsidRDefault="007F19DE" w:rsidP="00225BFE">
      <w:pPr>
        <w:pStyle w:val="ListParagraph"/>
        <w:numPr>
          <w:ilvl w:val="0"/>
          <w:numId w:val="63"/>
        </w:numPr>
      </w:pPr>
      <w:r>
        <w:t xml:space="preserve">First, add an extra import of </w:t>
      </w:r>
      <w:r w:rsidR="00225BFE" w:rsidRPr="002B51D1">
        <w:rPr>
          <w:rStyle w:val="P-Code"/>
        </w:rPr>
        <w:t>movieexample.com/rating/internal/</w:t>
      </w:r>
      <w:proofErr w:type="spellStart"/>
      <w:r w:rsidR="00225BFE" w:rsidRPr="002B51D1">
        <w:rPr>
          <w:rStyle w:val="P-Code"/>
        </w:rPr>
        <w:t>ingester</w:t>
      </w:r>
      <w:proofErr w:type="spellEnd"/>
      <w:r w:rsidR="00225BFE" w:rsidRPr="002B51D1">
        <w:rPr>
          <w:rStyle w:val="P-Code"/>
        </w:rPr>
        <w:t>/</w:t>
      </w:r>
      <w:proofErr w:type="spellStart"/>
      <w:r w:rsidR="00225BFE" w:rsidRPr="002B51D1">
        <w:rPr>
          <w:rStyle w:val="P-Code"/>
        </w:rPr>
        <w:t>kafka</w:t>
      </w:r>
      <w:proofErr w:type="spellEnd"/>
      <w:r w:rsidR="00225BFE" w:rsidRPr="002B51D1">
        <w:rPr>
          <w:rStyle w:val="P-Code"/>
        </w:rPr>
        <w:t xml:space="preserve"> package</w:t>
      </w:r>
      <w:r w:rsidR="00225BFE" w:rsidRPr="00225BFE">
        <w:t xml:space="preserve"> to it.</w:t>
      </w:r>
    </w:p>
    <w:p w14:paraId="5CA44035" w14:textId="1A32F00A" w:rsidR="007F19DE" w:rsidRPr="00DA5DF1" w:rsidRDefault="007F19DE" w:rsidP="002B51D1">
      <w:pPr>
        <w:pStyle w:val="ListParagraph"/>
        <w:numPr>
          <w:ilvl w:val="0"/>
          <w:numId w:val="63"/>
        </w:numPr>
      </w:pPr>
      <w:r>
        <w:t xml:space="preserve">Find the line where we initialize the </w:t>
      </w:r>
      <w:r w:rsidRPr="002B51D1">
        <w:rPr>
          <w:rStyle w:val="P-Code"/>
        </w:rPr>
        <w:t>ctrl</w:t>
      </w:r>
      <w:r>
        <w:t xml:space="preserve"> variable and replace it with the following code:</w:t>
      </w:r>
    </w:p>
    <w:p w14:paraId="21552C5C" w14:textId="77777777" w:rsidR="00225BFE" w:rsidRPr="00225BFE" w:rsidRDefault="00225BFE" w:rsidP="002B51D1">
      <w:pPr>
        <w:pStyle w:val="L-Source"/>
      </w:pPr>
      <w:proofErr w:type="spellStart"/>
      <w:r w:rsidRPr="274BB60E">
        <w:rPr>
          <w:lang w:val="en-US"/>
        </w:rPr>
        <w:t>ingester</w:t>
      </w:r>
      <w:proofErr w:type="spellEnd"/>
      <w:r w:rsidRPr="274BB60E">
        <w:rPr>
          <w:lang w:val="en-US"/>
        </w:rPr>
        <w:t xml:space="preserve">, err := </w:t>
      </w:r>
      <w:proofErr w:type="spellStart"/>
      <w:r w:rsidRPr="274BB60E">
        <w:rPr>
          <w:lang w:val="en-US"/>
        </w:rPr>
        <w:t>kafka.NewIngester</w:t>
      </w:r>
      <w:proofErr w:type="spellEnd"/>
      <w:r w:rsidRPr="274BB60E">
        <w:rPr>
          <w:lang w:val="en-US"/>
        </w:rPr>
        <w:t>("localhost", "rating", "ratings")</w:t>
      </w:r>
    </w:p>
    <w:p w14:paraId="5B9389C1" w14:textId="77777777" w:rsidR="00225BFE" w:rsidRPr="00225BFE" w:rsidRDefault="00225BFE" w:rsidP="002B51D1">
      <w:pPr>
        <w:pStyle w:val="L-Source"/>
      </w:pPr>
      <w:r w:rsidRPr="274BB60E">
        <w:rPr>
          <w:lang w:val="en-US"/>
        </w:rPr>
        <w:t xml:space="preserve">    if err != nil {</w:t>
      </w:r>
    </w:p>
    <w:p w14:paraId="4618A421" w14:textId="77777777" w:rsidR="00225BFE" w:rsidRPr="00225BFE" w:rsidRDefault="00225BFE" w:rsidP="002B51D1">
      <w:pPr>
        <w:pStyle w:val="L-Source"/>
      </w:pPr>
      <w:r w:rsidRPr="274BB60E">
        <w:rPr>
          <w:lang w:val="en-US"/>
        </w:rPr>
        <w:t xml:space="preserve">        </w:t>
      </w:r>
      <w:proofErr w:type="spellStart"/>
      <w:r w:rsidRPr="274BB60E">
        <w:rPr>
          <w:lang w:val="en-US"/>
        </w:rPr>
        <w:t>log.Fatalf</w:t>
      </w:r>
      <w:proofErr w:type="spellEnd"/>
      <w:r w:rsidRPr="274BB60E">
        <w:rPr>
          <w:lang w:val="en-US"/>
        </w:rPr>
        <w:t xml:space="preserve">("failed to initialize </w:t>
      </w:r>
      <w:proofErr w:type="spellStart"/>
      <w:r w:rsidRPr="274BB60E">
        <w:rPr>
          <w:lang w:val="en-US"/>
        </w:rPr>
        <w:t>ingester</w:t>
      </w:r>
      <w:proofErr w:type="spellEnd"/>
      <w:r w:rsidRPr="274BB60E">
        <w:rPr>
          <w:lang w:val="en-US"/>
        </w:rPr>
        <w:t>: %v", err)</w:t>
      </w:r>
    </w:p>
    <w:p w14:paraId="3A5D58DC" w14:textId="77777777" w:rsidR="00225BFE" w:rsidRPr="00225BFE" w:rsidRDefault="00225BFE" w:rsidP="002B51D1">
      <w:pPr>
        <w:pStyle w:val="L-Source"/>
      </w:pPr>
      <w:r w:rsidRPr="00225BFE">
        <w:t xml:space="preserve">    }</w:t>
      </w:r>
    </w:p>
    <w:p w14:paraId="2A26C5B7" w14:textId="77777777" w:rsidR="00225BFE" w:rsidRPr="00225BFE" w:rsidRDefault="00225BFE" w:rsidP="002B51D1">
      <w:pPr>
        <w:pStyle w:val="L-Source"/>
      </w:pPr>
      <w:r w:rsidRPr="274BB60E">
        <w:rPr>
          <w:lang w:val="en-US"/>
        </w:rPr>
        <w:t xml:space="preserve">    ctrl := </w:t>
      </w:r>
      <w:proofErr w:type="spellStart"/>
      <w:r w:rsidRPr="274BB60E">
        <w:rPr>
          <w:lang w:val="en-US"/>
        </w:rPr>
        <w:t>rating.New</w:t>
      </w:r>
      <w:proofErr w:type="spellEnd"/>
      <w:r w:rsidRPr="274BB60E">
        <w:rPr>
          <w:lang w:val="en-US"/>
        </w:rPr>
        <w:t xml:space="preserve">(repo, </w:t>
      </w:r>
      <w:proofErr w:type="spellStart"/>
      <w:r w:rsidRPr="274BB60E">
        <w:rPr>
          <w:lang w:val="en-US"/>
        </w:rPr>
        <w:t>ingester</w:t>
      </w:r>
      <w:proofErr w:type="spellEnd"/>
      <w:r w:rsidRPr="274BB60E">
        <w:rPr>
          <w:lang w:val="en-US"/>
        </w:rPr>
        <w:t>)</w:t>
      </w:r>
    </w:p>
    <w:p w14:paraId="2C7BD67F" w14:textId="77777777" w:rsidR="00225BFE" w:rsidRPr="00225BFE" w:rsidRDefault="00225BFE" w:rsidP="002B51D1">
      <w:pPr>
        <w:pStyle w:val="L-Source"/>
      </w:pPr>
      <w:r w:rsidRPr="274BB60E">
        <w:rPr>
          <w:lang w:val="en-US"/>
        </w:rPr>
        <w:t xml:space="preserve">    if err := </w:t>
      </w:r>
      <w:proofErr w:type="spellStart"/>
      <w:r w:rsidRPr="274BB60E">
        <w:rPr>
          <w:lang w:val="en-US"/>
        </w:rPr>
        <w:t>ctrl.StartIngestion</w:t>
      </w:r>
      <w:proofErr w:type="spellEnd"/>
      <w:r w:rsidRPr="274BB60E">
        <w:rPr>
          <w:lang w:val="en-US"/>
        </w:rPr>
        <w:t>(</w:t>
      </w:r>
      <w:proofErr w:type="spellStart"/>
      <w:r w:rsidRPr="274BB60E">
        <w:rPr>
          <w:lang w:val="en-US"/>
        </w:rPr>
        <w:t>ctx</w:t>
      </w:r>
      <w:proofErr w:type="spellEnd"/>
      <w:r w:rsidRPr="274BB60E">
        <w:rPr>
          <w:lang w:val="en-US"/>
        </w:rPr>
        <w:t>); err != nil {</w:t>
      </w:r>
    </w:p>
    <w:p w14:paraId="25E097E3" w14:textId="77777777" w:rsidR="00225BFE" w:rsidRPr="00225BFE" w:rsidRDefault="00225BFE" w:rsidP="002B51D1">
      <w:pPr>
        <w:pStyle w:val="L-Source"/>
      </w:pPr>
      <w:r w:rsidRPr="274BB60E">
        <w:rPr>
          <w:lang w:val="en-US"/>
        </w:rPr>
        <w:t xml:space="preserve">        </w:t>
      </w:r>
      <w:proofErr w:type="spellStart"/>
      <w:r w:rsidRPr="274BB60E">
        <w:rPr>
          <w:lang w:val="en-US"/>
        </w:rPr>
        <w:t>log.Fatalf</w:t>
      </w:r>
      <w:proofErr w:type="spellEnd"/>
      <w:r w:rsidRPr="274BB60E">
        <w:rPr>
          <w:lang w:val="en-US"/>
        </w:rPr>
        <w:t>("failed to start ingestion: %v", err)</w:t>
      </w:r>
    </w:p>
    <w:p w14:paraId="47249773" w14:textId="56659B37" w:rsidR="007F19DE" w:rsidRPr="0082704D" w:rsidRDefault="00225BFE" w:rsidP="002B51D1">
      <w:pPr>
        <w:pStyle w:val="L-Source"/>
      </w:pPr>
      <w:r w:rsidRPr="00225BFE">
        <w:t xml:space="preserve">    }</w:t>
      </w:r>
    </w:p>
    <w:p w14:paraId="06CA2AA3" w14:textId="1E0C65A5" w:rsidR="00FF0B23" w:rsidRDefault="00FF0B23" w:rsidP="00FF0B23">
      <w:r>
        <w:t>At this point, the rating service provides both a synchronous API for the callers that want to create ratings in real time and asynchronous logic for ingesting rating events from Apache Kafka.</w:t>
      </w:r>
    </w:p>
    <w:p w14:paraId="06537936" w14:textId="16DEA933" w:rsidR="00225BFE" w:rsidRDefault="00225BFE" w:rsidP="00FF0B23">
      <w:r>
        <w:t xml:space="preserve">Let’s run our rating service so we can test message ingestion. Navigate to </w:t>
      </w:r>
      <w:r w:rsidRPr="001F506C">
        <w:rPr>
          <w:rStyle w:val="P-Code"/>
        </w:rPr>
        <w:t>rating/</w:t>
      </w:r>
      <w:proofErr w:type="spellStart"/>
      <w:r w:rsidRPr="001F506C">
        <w:rPr>
          <w:rStyle w:val="P-Code"/>
        </w:rPr>
        <w:t>cmd</w:t>
      </w:r>
      <w:proofErr w:type="spellEnd"/>
      <w:r>
        <w:t xml:space="preserve"> directory and run its </w:t>
      </w:r>
      <w:proofErr w:type="spellStart"/>
      <w:r w:rsidRPr="001F506C">
        <w:rPr>
          <w:rStyle w:val="P-Code"/>
        </w:rPr>
        <w:t>main.go</w:t>
      </w:r>
      <w:proofErr w:type="spellEnd"/>
      <w:r>
        <w:t xml:space="preserve"> file. You will see regular messages indicating that the service has started, but we haven’t produced any data to our topic yet — let’s do this now without </w:t>
      </w:r>
      <w:r w:rsidR="0017739F">
        <w:t>stopping the rating service</w:t>
      </w:r>
      <w:r>
        <w:t>.</w:t>
      </w:r>
    </w:p>
    <w:p w14:paraId="7997D3A8" w14:textId="26E0E91D" w:rsidR="002D3195" w:rsidRDefault="0017739F" w:rsidP="00FF0B23">
      <w:r>
        <w:t>C</w:t>
      </w:r>
      <w:r w:rsidR="00515999">
        <w:t xml:space="preserve">reate a file called </w:t>
      </w:r>
      <w:r w:rsidR="00515999" w:rsidRPr="002B51D1">
        <w:rPr>
          <w:rStyle w:val="P-Code"/>
        </w:rPr>
        <w:t>docker-</w:t>
      </w:r>
      <w:proofErr w:type="spellStart"/>
      <w:r w:rsidR="00515999" w:rsidRPr="002B51D1">
        <w:rPr>
          <w:rStyle w:val="P-Code"/>
        </w:rPr>
        <w:t>compose.yml</w:t>
      </w:r>
      <w:proofErr w:type="spellEnd"/>
      <w:r w:rsidR="00515999">
        <w:t xml:space="preserve"> in our </w:t>
      </w:r>
      <w:proofErr w:type="spellStart"/>
      <w:r w:rsidR="007C232F" w:rsidRPr="5A1072CA">
        <w:rPr>
          <w:rStyle w:val="P-Code"/>
        </w:rPr>
        <w:t>cmd</w:t>
      </w:r>
      <w:proofErr w:type="spellEnd"/>
      <w:r w:rsidR="007C232F" w:rsidRPr="5A1072CA">
        <w:rPr>
          <w:rStyle w:val="P-Code"/>
        </w:rPr>
        <w:t>/</w:t>
      </w:r>
      <w:proofErr w:type="spellStart"/>
      <w:r w:rsidR="007C232F" w:rsidRPr="5A1072CA">
        <w:rPr>
          <w:rStyle w:val="P-Code"/>
        </w:rPr>
        <w:t>rating</w:t>
      </w:r>
      <w:r w:rsidR="007F19DE">
        <w:rPr>
          <w:rStyle w:val="P-Code"/>
        </w:rPr>
        <w:t>producer</w:t>
      </w:r>
      <w:proofErr w:type="spellEnd"/>
      <w:r w:rsidR="00515999">
        <w:t xml:space="preserve"> directory, containing the following code:</w:t>
      </w:r>
    </w:p>
    <w:p w14:paraId="3185982F" w14:textId="77777777" w:rsidR="00515999" w:rsidRPr="00515999" w:rsidRDefault="00515999" w:rsidP="00515999">
      <w:pPr>
        <w:pStyle w:val="SC-Source"/>
      </w:pPr>
      <w:r w:rsidRPr="00515999">
        <w:t>version: '3'</w:t>
      </w:r>
    </w:p>
    <w:p w14:paraId="6D2C230E" w14:textId="77777777" w:rsidR="00515999" w:rsidRPr="00515999" w:rsidRDefault="00515999" w:rsidP="00515999">
      <w:pPr>
        <w:pStyle w:val="SC-Source"/>
      </w:pPr>
    </w:p>
    <w:p w14:paraId="5149C413" w14:textId="77777777" w:rsidR="00515999" w:rsidRPr="00515999" w:rsidRDefault="00515999" w:rsidP="00515999">
      <w:pPr>
        <w:pStyle w:val="SC-Source"/>
      </w:pPr>
      <w:r w:rsidRPr="00515999">
        <w:lastRenderedPageBreak/>
        <w:t>services:</w:t>
      </w:r>
    </w:p>
    <w:p w14:paraId="15F3EDA3" w14:textId="77777777" w:rsidR="00515999" w:rsidRPr="00515999" w:rsidRDefault="00515999" w:rsidP="00515999">
      <w:pPr>
        <w:pStyle w:val="SC-Source"/>
      </w:pPr>
      <w:r w:rsidRPr="00515999">
        <w:t xml:space="preserve">  zookeeper:</w:t>
      </w:r>
    </w:p>
    <w:p w14:paraId="49F04CCC" w14:textId="77777777" w:rsidR="00515999" w:rsidRPr="00515999" w:rsidRDefault="00515999" w:rsidP="00515999">
      <w:pPr>
        <w:pStyle w:val="SC-Source"/>
      </w:pPr>
      <w:r w:rsidRPr="274BB60E">
        <w:rPr>
          <w:lang w:val="en-US"/>
        </w:rPr>
        <w:t xml:space="preserve">    image: </w:t>
      </w:r>
      <w:proofErr w:type="spellStart"/>
      <w:r w:rsidRPr="274BB60E">
        <w:rPr>
          <w:lang w:val="en-US"/>
        </w:rPr>
        <w:t>wurstmeister</w:t>
      </w:r>
      <w:proofErr w:type="spellEnd"/>
      <w:r w:rsidRPr="274BB60E">
        <w:rPr>
          <w:lang w:val="en-US"/>
        </w:rPr>
        <w:t>/zookeeper</w:t>
      </w:r>
    </w:p>
    <w:p w14:paraId="22BF0BFF" w14:textId="77777777" w:rsidR="00515999" w:rsidRPr="00515999" w:rsidRDefault="00515999" w:rsidP="00515999">
      <w:pPr>
        <w:pStyle w:val="SC-Source"/>
      </w:pPr>
      <w:r w:rsidRPr="274BB60E">
        <w:rPr>
          <w:lang w:val="en-US"/>
        </w:rPr>
        <w:t xml:space="preserve">    </w:t>
      </w:r>
      <w:proofErr w:type="spellStart"/>
      <w:r w:rsidRPr="274BB60E">
        <w:rPr>
          <w:lang w:val="en-US"/>
        </w:rPr>
        <w:t>container_name</w:t>
      </w:r>
      <w:proofErr w:type="spellEnd"/>
      <w:r w:rsidRPr="274BB60E">
        <w:rPr>
          <w:lang w:val="en-US"/>
        </w:rPr>
        <w:t>: zookeeper</w:t>
      </w:r>
    </w:p>
    <w:p w14:paraId="163BFFF8" w14:textId="77777777" w:rsidR="00515999" w:rsidRPr="00515999" w:rsidRDefault="00515999" w:rsidP="00515999">
      <w:pPr>
        <w:pStyle w:val="SC-Source"/>
      </w:pPr>
      <w:r w:rsidRPr="00515999">
        <w:t xml:space="preserve">    ports:</w:t>
      </w:r>
    </w:p>
    <w:p w14:paraId="16D787C4" w14:textId="77777777" w:rsidR="00515999" w:rsidRPr="00515999" w:rsidRDefault="00515999" w:rsidP="00515999">
      <w:pPr>
        <w:pStyle w:val="SC-Source"/>
      </w:pPr>
      <w:r w:rsidRPr="00515999">
        <w:t xml:space="preserve">      - "2181:2181"</w:t>
      </w:r>
    </w:p>
    <w:p w14:paraId="6580264B" w14:textId="77777777" w:rsidR="00515999" w:rsidRPr="00515999" w:rsidRDefault="00515999" w:rsidP="00515999">
      <w:pPr>
        <w:pStyle w:val="SC-Source"/>
      </w:pPr>
      <w:r w:rsidRPr="274BB60E">
        <w:rPr>
          <w:lang w:val="en-US"/>
        </w:rPr>
        <w:t xml:space="preserve">  </w:t>
      </w:r>
      <w:proofErr w:type="spellStart"/>
      <w:r w:rsidRPr="274BB60E">
        <w:rPr>
          <w:lang w:val="en-US"/>
        </w:rPr>
        <w:t>kafka</w:t>
      </w:r>
      <w:proofErr w:type="spellEnd"/>
      <w:r w:rsidRPr="274BB60E">
        <w:rPr>
          <w:lang w:val="en-US"/>
        </w:rPr>
        <w:t>:</w:t>
      </w:r>
    </w:p>
    <w:p w14:paraId="0049FF04" w14:textId="77777777" w:rsidR="00515999" w:rsidRPr="00515999" w:rsidRDefault="00515999" w:rsidP="00515999">
      <w:pPr>
        <w:pStyle w:val="SC-Source"/>
      </w:pPr>
      <w:r w:rsidRPr="274BB60E">
        <w:rPr>
          <w:lang w:val="en-US"/>
        </w:rPr>
        <w:t xml:space="preserve">    image: </w:t>
      </w:r>
      <w:proofErr w:type="spellStart"/>
      <w:r w:rsidRPr="274BB60E">
        <w:rPr>
          <w:lang w:val="en-US"/>
        </w:rPr>
        <w:t>wurstmeister</w:t>
      </w:r>
      <w:proofErr w:type="spellEnd"/>
      <w:r w:rsidRPr="274BB60E">
        <w:rPr>
          <w:lang w:val="en-US"/>
        </w:rPr>
        <w:t>/</w:t>
      </w:r>
      <w:proofErr w:type="spellStart"/>
      <w:r w:rsidRPr="274BB60E">
        <w:rPr>
          <w:lang w:val="en-US"/>
        </w:rPr>
        <w:t>kafka</w:t>
      </w:r>
      <w:proofErr w:type="spellEnd"/>
    </w:p>
    <w:p w14:paraId="31C8E1EB" w14:textId="77777777" w:rsidR="00515999" w:rsidRPr="00515999" w:rsidRDefault="00515999" w:rsidP="00515999">
      <w:pPr>
        <w:pStyle w:val="SC-Source"/>
      </w:pPr>
      <w:r w:rsidRPr="274BB60E">
        <w:rPr>
          <w:lang w:val="en-US"/>
        </w:rPr>
        <w:t xml:space="preserve">    </w:t>
      </w:r>
      <w:proofErr w:type="spellStart"/>
      <w:r w:rsidRPr="274BB60E">
        <w:rPr>
          <w:lang w:val="en-US"/>
        </w:rPr>
        <w:t>container_name</w:t>
      </w:r>
      <w:proofErr w:type="spellEnd"/>
      <w:r w:rsidRPr="274BB60E">
        <w:rPr>
          <w:lang w:val="en-US"/>
        </w:rPr>
        <w:t xml:space="preserve">: </w:t>
      </w:r>
      <w:proofErr w:type="spellStart"/>
      <w:r w:rsidRPr="274BB60E">
        <w:rPr>
          <w:lang w:val="en-US"/>
        </w:rPr>
        <w:t>kafka</w:t>
      </w:r>
      <w:proofErr w:type="spellEnd"/>
    </w:p>
    <w:p w14:paraId="028FC752" w14:textId="77777777" w:rsidR="00515999" w:rsidRPr="00515999" w:rsidRDefault="00515999" w:rsidP="00515999">
      <w:pPr>
        <w:pStyle w:val="SC-Source"/>
      </w:pPr>
      <w:r w:rsidRPr="00515999">
        <w:t xml:space="preserve">    ports:</w:t>
      </w:r>
    </w:p>
    <w:p w14:paraId="60DE5992" w14:textId="77777777" w:rsidR="00515999" w:rsidRPr="00515999" w:rsidRDefault="00515999" w:rsidP="00515999">
      <w:pPr>
        <w:pStyle w:val="SC-Source"/>
      </w:pPr>
      <w:r w:rsidRPr="00515999">
        <w:t xml:space="preserve">      - "9092:9092"</w:t>
      </w:r>
    </w:p>
    <w:p w14:paraId="4D1F2C81" w14:textId="77777777" w:rsidR="00515999" w:rsidRPr="00515999" w:rsidRDefault="00515999" w:rsidP="00515999">
      <w:pPr>
        <w:pStyle w:val="SC-Source"/>
      </w:pPr>
      <w:r w:rsidRPr="00515999">
        <w:t xml:space="preserve">    environment:</w:t>
      </w:r>
    </w:p>
    <w:p w14:paraId="3FFB2203" w14:textId="77777777" w:rsidR="00515999" w:rsidRPr="00515999" w:rsidRDefault="00515999" w:rsidP="00515999">
      <w:pPr>
        <w:pStyle w:val="SC-Source"/>
      </w:pPr>
      <w:r w:rsidRPr="00515999">
        <w:t xml:space="preserve">      KAFKA_ADVERTISED_HOST_NAME: localhost</w:t>
      </w:r>
    </w:p>
    <w:p w14:paraId="7AE62C7E" w14:textId="03741DA0" w:rsidR="00515999" w:rsidRPr="002F0438" w:rsidRDefault="00515999" w:rsidP="002B51D1">
      <w:pPr>
        <w:pStyle w:val="SC-Source"/>
      </w:pPr>
      <w:r w:rsidRPr="00515999">
        <w:t xml:space="preserve">      KAFKA_ZOOKEEPER_CONNECT: zookeeper:2181</w:t>
      </w:r>
    </w:p>
    <w:p w14:paraId="512A8FB9" w14:textId="545A2DD8" w:rsidR="002D3195" w:rsidRDefault="000656BB" w:rsidP="00FF0B23">
      <w:r>
        <w:t xml:space="preserve">In our code, we define Apache Kafka configuration required for running </w:t>
      </w:r>
      <w:r w:rsidR="00225BFE">
        <w:t xml:space="preserve">it </w:t>
      </w:r>
      <w:r>
        <w:t>locally in a Docker container.</w:t>
      </w:r>
      <w:r w:rsidR="00225BFE">
        <w:t xml:space="preserve"> Note that the file also contains Zookeeper configuration — it is required by Kafka.</w:t>
      </w:r>
    </w:p>
    <w:p w14:paraId="57526B7F" w14:textId="2371ED9C" w:rsidR="0082704D" w:rsidRDefault="0082704D" w:rsidP="002B51D1">
      <w:pPr>
        <w:pStyle w:val="P-CalloutHeading"/>
      </w:pPr>
      <w:r>
        <w:t>Credit</w:t>
      </w:r>
    </w:p>
    <w:p w14:paraId="102B6973" w14:textId="0F660174" w:rsidR="00515999" w:rsidRDefault="00515999" w:rsidP="002B51D1">
      <w:pPr>
        <w:pStyle w:val="P-Callout"/>
      </w:pPr>
      <w:r>
        <w:t xml:space="preserve">Big thanks to Jason Salas </w:t>
      </w:r>
      <w:hyperlink r:id="rId14" w:history="1">
        <w:r w:rsidRPr="002B51D1">
          <w:rPr>
            <w:rStyle w:val="P-URL"/>
          </w:rPr>
          <w:t>https://github.com/jasonsalas</w:t>
        </w:r>
      </w:hyperlink>
      <w:r>
        <w:t xml:space="preserve"> who shared this code example on GitHub after reading the first edition of this book.</w:t>
      </w:r>
    </w:p>
    <w:p w14:paraId="650B3EAA" w14:textId="625A0B7E" w:rsidR="000656BB" w:rsidRPr="000656BB" w:rsidRDefault="000656BB" w:rsidP="000656BB">
      <w:r>
        <w:t xml:space="preserve">Now, let’s </w:t>
      </w:r>
      <w:r w:rsidRPr="002B51D1">
        <w:t>run Kafka in a Docker container</w:t>
      </w:r>
      <w:r>
        <w:t>. Go to our project root directory and run the following commands:</w:t>
      </w:r>
    </w:p>
    <w:p w14:paraId="7B6FEA4D" w14:textId="77777777" w:rsidR="000656BB" w:rsidRPr="000656BB" w:rsidRDefault="000656BB" w:rsidP="002B51D1">
      <w:pPr>
        <w:pStyle w:val="P-Source"/>
      </w:pPr>
      <w:r w:rsidRPr="000656BB">
        <w:t>docker-compose -d up</w:t>
      </w:r>
    </w:p>
    <w:p w14:paraId="0F7C976B" w14:textId="77777777" w:rsidR="000656BB" w:rsidRPr="000656BB" w:rsidRDefault="37A3839D" w:rsidP="002B51D1">
      <w:pPr>
        <w:pStyle w:val="P-Source"/>
      </w:pPr>
      <w:r w:rsidRPr="37A3839D">
        <w:rPr>
          <w:lang w:val="en-US"/>
        </w:rPr>
        <w:t xml:space="preserve">docker exec -it </w:t>
      </w:r>
      <w:proofErr w:type="spellStart"/>
      <w:r w:rsidRPr="37A3839D">
        <w:rPr>
          <w:lang w:val="en-US"/>
        </w:rPr>
        <w:t>kafka</w:t>
      </w:r>
      <w:proofErr w:type="spellEnd"/>
      <w:r w:rsidRPr="37A3839D">
        <w:rPr>
          <w:lang w:val="en-US"/>
        </w:rPr>
        <w:t xml:space="preserve"> /bin/</w:t>
      </w:r>
      <w:proofErr w:type="spellStart"/>
      <w:r w:rsidRPr="37A3839D">
        <w:rPr>
          <w:lang w:val="en-US"/>
        </w:rPr>
        <w:t>sh</w:t>
      </w:r>
      <w:proofErr w:type="spellEnd"/>
    </w:p>
    <w:p w14:paraId="39C998B2" w14:textId="2004806C" w:rsidR="000656BB" w:rsidRPr="000656BB" w:rsidRDefault="37A3839D" w:rsidP="002B51D1">
      <w:pPr>
        <w:pStyle w:val="P-Source"/>
      </w:pPr>
      <w:r w:rsidRPr="37A3839D">
        <w:rPr>
          <w:lang w:val="en-US"/>
        </w:rPr>
        <w:t>cd /opt/</w:t>
      </w:r>
      <w:proofErr w:type="spellStart"/>
      <w:r w:rsidRPr="37A3839D">
        <w:rPr>
          <w:lang w:val="en-US"/>
        </w:rPr>
        <w:t>kafka</w:t>
      </w:r>
      <w:proofErr w:type="spellEnd"/>
      <w:r w:rsidRPr="37A3839D">
        <w:rPr>
          <w:lang w:val="en-US"/>
        </w:rPr>
        <w:t>_&lt;YOUR KAFKA VERSION&gt;/bin</w:t>
      </w:r>
    </w:p>
    <w:p w14:paraId="05F3C0AE" w14:textId="77777777" w:rsidR="000656BB" w:rsidRPr="000656BB" w:rsidRDefault="000656BB" w:rsidP="002B51D1">
      <w:pPr>
        <w:pStyle w:val="P-Source"/>
      </w:pPr>
      <w:r w:rsidRPr="000656BB">
        <w:lastRenderedPageBreak/>
        <w:t>kafka-topics.sh --create --zookeeper zookeeper:2181 --replication-factor 1 --partitions 1 --topic ratings</w:t>
      </w:r>
    </w:p>
    <w:p w14:paraId="76B00685" w14:textId="4A09C23D" w:rsidR="00FB6EFB" w:rsidRDefault="000656BB" w:rsidP="00573357">
      <w:r>
        <w:t xml:space="preserve">Then, let’s open a separate terminal and </w:t>
      </w:r>
      <w:r w:rsidR="00573357">
        <w:t xml:space="preserve">run the </w:t>
      </w:r>
      <w:proofErr w:type="spellStart"/>
      <w:r w:rsidR="00573357" w:rsidRPr="002B51D1">
        <w:rPr>
          <w:rStyle w:val="P-Code"/>
        </w:rPr>
        <w:t>rating</w:t>
      </w:r>
      <w:r w:rsidR="00225BFE" w:rsidRPr="002B51D1">
        <w:rPr>
          <w:rStyle w:val="P-Code"/>
        </w:rPr>
        <w:t>producer</w:t>
      </w:r>
      <w:proofErr w:type="spellEnd"/>
      <w:r w:rsidR="00225BFE">
        <w:t xml:space="preserve"> </w:t>
      </w:r>
      <w:r w:rsidR="00573357">
        <w:t>application:</w:t>
      </w:r>
    </w:p>
    <w:p w14:paraId="0643C25F" w14:textId="61203FDF" w:rsidR="000656BB" w:rsidRPr="000656BB" w:rsidRDefault="37A3839D" w:rsidP="002B51D1">
      <w:pPr>
        <w:pStyle w:val="P-Source"/>
      </w:pPr>
      <w:r w:rsidRPr="37A3839D">
        <w:rPr>
          <w:lang w:val="en-US"/>
        </w:rPr>
        <w:t xml:space="preserve">cd </w:t>
      </w:r>
      <w:proofErr w:type="spellStart"/>
      <w:r w:rsidRPr="37A3839D">
        <w:rPr>
          <w:lang w:val="en-US"/>
        </w:rPr>
        <w:t>cmd</w:t>
      </w:r>
      <w:proofErr w:type="spellEnd"/>
      <w:r w:rsidRPr="37A3839D">
        <w:rPr>
          <w:lang w:val="en-US"/>
        </w:rPr>
        <w:t>/</w:t>
      </w:r>
      <w:proofErr w:type="spellStart"/>
      <w:r w:rsidRPr="37A3839D">
        <w:rPr>
          <w:lang w:val="en-US"/>
        </w:rPr>
        <w:t>ratingproducer</w:t>
      </w:r>
      <w:proofErr w:type="spellEnd"/>
    </w:p>
    <w:p w14:paraId="1FC623F6" w14:textId="44645EB4" w:rsidR="00515999" w:rsidRDefault="37A3839D" w:rsidP="002B51D1">
      <w:pPr>
        <w:pStyle w:val="P-Source"/>
      </w:pPr>
      <w:r w:rsidRPr="37A3839D">
        <w:rPr>
          <w:lang w:val="en-US"/>
        </w:rPr>
        <w:t xml:space="preserve">go run </w:t>
      </w:r>
      <w:proofErr w:type="spellStart"/>
      <w:r w:rsidRPr="37A3839D">
        <w:rPr>
          <w:lang w:val="en-US"/>
        </w:rPr>
        <w:t>main.go</w:t>
      </w:r>
      <w:proofErr w:type="spellEnd"/>
    </w:p>
    <w:p w14:paraId="545F488E" w14:textId="6EE9AAAC" w:rsidR="00573357" w:rsidRDefault="00573357" w:rsidP="00FF0B23">
      <w:r>
        <w:t>Our application produced rating events from a JSON file</w:t>
      </w:r>
      <w:r w:rsidR="00225BFE">
        <w:t xml:space="preserve">. </w:t>
      </w:r>
      <w:r w:rsidR="0017739F">
        <w:t>Open the window with the running rating service and you should see the following messages in its output:</w:t>
      </w:r>
    </w:p>
    <w:p w14:paraId="0361A529" w14:textId="77777777" w:rsidR="0017739F" w:rsidRDefault="0017739F" w:rsidP="002B51D1">
      <w:pPr>
        <w:pStyle w:val="SC-Source"/>
      </w:pPr>
      <w:r w:rsidRPr="0017739F">
        <w:t>Consumed a message: {105 1 movie 5 test-provider put}</w:t>
      </w:r>
    </w:p>
    <w:p w14:paraId="13B73E61" w14:textId="31C5913D" w:rsidR="0017739F" w:rsidRDefault="0017739F" w:rsidP="002B51D1">
      <w:pPr>
        <w:pStyle w:val="SC-Source"/>
      </w:pPr>
      <w:r w:rsidRPr="0017739F">
        <w:t>Consumed a message: {105 2 movie 4 test-provider put}</w:t>
      </w:r>
    </w:p>
    <w:p w14:paraId="15BD0630" w14:textId="3C0BDD04" w:rsidR="0017739F" w:rsidRDefault="0017739F" w:rsidP="00FF0B23">
      <w:r>
        <w:t xml:space="preserve">These new messages from our rating service confirm that we successfully received the data we just asynchronously produced by our </w:t>
      </w:r>
      <w:proofErr w:type="spellStart"/>
      <w:r w:rsidRPr="002B51D1">
        <w:rPr>
          <w:rStyle w:val="P-Code"/>
        </w:rPr>
        <w:t>ratingproducer</w:t>
      </w:r>
      <w:proofErr w:type="spellEnd"/>
      <w:r>
        <w:t xml:space="preserve"> application via Kafka. Now we are able to communicate between the services in both synchronous and asynchronous ways. </w:t>
      </w:r>
    </w:p>
    <w:p w14:paraId="14D25A00" w14:textId="50DFA606" w:rsidR="00FF0B23" w:rsidRDefault="0017739F" w:rsidP="00FF0B23">
      <w:r>
        <w:t xml:space="preserve">At this point, we </w:t>
      </w:r>
      <w:r w:rsidR="00FF0B23">
        <w:t xml:space="preserve">have covered the basics of asynchronous communication and </w:t>
      </w:r>
      <w:r>
        <w:t>can</w:t>
      </w:r>
      <w:r w:rsidR="00FF0B23">
        <w:t xml:space="preserve"> proceed to the final part of the chapter to see some best practices you should keep in mind while using this model.</w:t>
      </w:r>
    </w:p>
    <w:p w14:paraId="64D380F9" w14:textId="77777777" w:rsidR="00FF0B23" w:rsidRDefault="00FF0B23" w:rsidP="00FF0B23">
      <w:pPr>
        <w:pStyle w:val="H1-Section"/>
      </w:pPr>
      <w:r>
        <w:t>Asynchronous communication best practices</w:t>
      </w:r>
    </w:p>
    <w:p w14:paraId="2107BB88" w14:textId="77777777" w:rsidR="00FF0B23" w:rsidRDefault="00FF0B23" w:rsidP="00FF0B23">
      <w:r>
        <w:t>In this section, we are</w:t>
      </w:r>
      <w:r>
        <w:fldChar w:fldCharType="begin"/>
      </w:r>
      <w:r>
        <w:instrText xml:space="preserve"> XE "asynchronous communication:best practices" </w:instrText>
      </w:r>
      <w:r>
        <w:fldChar w:fldCharType="end"/>
      </w:r>
      <w:r>
        <w:t xml:space="preserve"> going to cover the best practices of using the asynchronous communication model. You will learn some high-level recommendations for adopting the model in your applications and using it in a way that would maximize its benefits for you.</w:t>
      </w:r>
    </w:p>
    <w:p w14:paraId="40B21989" w14:textId="77777777" w:rsidR="00FF0B23" w:rsidRDefault="00FF0B23" w:rsidP="00FF0B23">
      <w:pPr>
        <w:pStyle w:val="H2-Heading"/>
      </w:pPr>
      <w:r>
        <w:t>Versioning</w:t>
      </w:r>
    </w:p>
    <w:p w14:paraId="0B8A8167" w14:textId="77777777" w:rsidR="00FF0B23" w:rsidRDefault="00FF0B23" w:rsidP="00FF0B23">
      <w:r w:rsidRPr="53FD0358">
        <w:rPr>
          <w:rStyle w:val="P-Keyword"/>
        </w:rPr>
        <w:t>Versioning</w:t>
      </w:r>
      <w:r>
        <w:t xml:space="preserve"> is the technique of </w:t>
      </w:r>
      <w:r>
        <w:fldChar w:fldCharType="begin"/>
      </w:r>
      <w:r>
        <w:instrText xml:space="preserve"> XE "best practices, asynchronous communication:versioning" </w:instrText>
      </w:r>
      <w:r>
        <w:fldChar w:fldCharType="end"/>
      </w:r>
      <w:r>
        <w:t>associating the format (or a schema) of the data with its version. Imagine you are working on a rating service, and you use a publisher-subscriber model for producing and consuming rating</w:t>
      </w:r>
      <w:r>
        <w:fldChar w:fldCharType="begin"/>
      </w:r>
      <w:r>
        <w:instrText xml:space="preserve"> XE "versioning technique" </w:instrText>
      </w:r>
      <w:r>
        <w:fldChar w:fldCharType="end"/>
      </w:r>
      <w:r>
        <w:t xml:space="preserve"> events. If at some point the format of your rating events gets changed, some of the events that are already produced will have an old data format, and some will have the new one. This situation may be hard to handle because the logic consuming such data would need to know how to differentiate between such formats and how to handle each one. Differentiating between two </w:t>
      </w:r>
      <w:r>
        <w:lastRenderedPageBreak/>
        <w:t>formats without knowing the data schema or its version could be a nontrivial task. Imagine</w:t>
      </w:r>
      <w:r>
        <w:fldChar w:fldCharType="begin"/>
      </w:r>
      <w:r>
        <w:instrText xml:space="preserve"> XE "versioning technique" </w:instrText>
      </w:r>
      <w:r>
        <w:fldChar w:fldCharType="end"/>
      </w:r>
      <w:r>
        <w:t xml:space="preserve"> that we have two JSON events:</w:t>
      </w:r>
    </w:p>
    <w:p w14:paraId="5B92FDB8" w14:textId="77777777" w:rsidR="00FF0B23" w:rsidRDefault="37A3839D" w:rsidP="00FF0B23">
      <w:pPr>
        <w:pStyle w:val="SC-Source"/>
      </w:pPr>
      <w:r w:rsidRPr="37A3839D">
        <w:rPr>
          <w:lang w:val="en-US"/>
        </w:rPr>
        <w:t>{"</w:t>
      </w:r>
      <w:proofErr w:type="spellStart"/>
      <w:r w:rsidRPr="37A3839D">
        <w:rPr>
          <w:lang w:val="en-US"/>
        </w:rPr>
        <w:t>recordID</w:t>
      </w:r>
      <w:proofErr w:type="spellEnd"/>
      <w:r w:rsidRPr="37A3839D">
        <w:rPr>
          <w:lang w:val="en-US"/>
        </w:rPr>
        <w:t>": "1", "rating": 5}</w:t>
      </w:r>
    </w:p>
    <w:p w14:paraId="311C699D" w14:textId="77777777" w:rsidR="00FF0B23" w:rsidRDefault="37A3839D" w:rsidP="00FF0B23">
      <w:pPr>
        <w:pStyle w:val="SC-Source"/>
      </w:pPr>
      <w:r w:rsidRPr="37A3839D">
        <w:rPr>
          <w:lang w:val="en-US"/>
        </w:rPr>
        <w:t>{"</w:t>
      </w:r>
      <w:proofErr w:type="spellStart"/>
      <w:r w:rsidRPr="37A3839D">
        <w:rPr>
          <w:lang w:val="en-US"/>
        </w:rPr>
        <w:t>recordID</w:t>
      </w:r>
      <w:proofErr w:type="spellEnd"/>
      <w:r w:rsidRPr="37A3839D">
        <w:rPr>
          <w:lang w:val="en-US"/>
        </w:rPr>
        <w:t>": "2", "rating": 17, "</w:t>
      </w:r>
      <w:proofErr w:type="spellStart"/>
      <w:r w:rsidRPr="37A3839D">
        <w:rPr>
          <w:lang w:val="en-US"/>
        </w:rPr>
        <w:t>userId</w:t>
      </w:r>
      <w:proofErr w:type="spellEnd"/>
      <w:r w:rsidRPr="37A3839D">
        <w:rPr>
          <w:lang w:val="en-US"/>
        </w:rPr>
        <w:t>": "</w:t>
      </w:r>
      <w:proofErr w:type="spellStart"/>
      <w:r w:rsidRPr="37A3839D">
        <w:rPr>
          <w:lang w:val="en-US"/>
        </w:rPr>
        <w:t>alex</w:t>
      </w:r>
      <w:proofErr w:type="spellEnd"/>
      <w:r w:rsidRPr="37A3839D">
        <w:rPr>
          <w:lang w:val="en-US"/>
        </w:rPr>
        <w:t>"}</w:t>
      </w:r>
    </w:p>
    <w:p w14:paraId="2A0C89D9" w14:textId="77777777" w:rsidR="00FF0B23" w:rsidRDefault="00FF0B23" w:rsidP="00FF0B23">
      <w:r>
        <w:t xml:space="preserve">The second event has a </w:t>
      </w:r>
      <w:proofErr w:type="spellStart"/>
      <w:r w:rsidRPr="53FD0358">
        <w:rPr>
          <w:rStyle w:val="P-Code"/>
        </w:rPr>
        <w:t>userId</w:t>
      </w:r>
      <w:proofErr w:type="spellEnd"/>
      <w:r>
        <w:t xml:space="preserve"> field that is not present in the first. Is it because the producer did not provide it or because the data format did not have this field before? </w:t>
      </w:r>
    </w:p>
    <w:p w14:paraId="3E110D31" w14:textId="77777777" w:rsidR="00FF0B23" w:rsidRDefault="00FF0B23" w:rsidP="00FF0B23">
      <w:r>
        <w:t>Providing the schema version explicitly would help the data consumer handle this problem. Consider these updated examples:</w:t>
      </w:r>
    </w:p>
    <w:p w14:paraId="2F33F5F5" w14:textId="77777777" w:rsidR="00FF0B23" w:rsidRDefault="37A3839D" w:rsidP="00FF0B23">
      <w:pPr>
        <w:pStyle w:val="SC-Source"/>
      </w:pPr>
      <w:r w:rsidRPr="37A3839D">
        <w:rPr>
          <w:lang w:val="en-US"/>
        </w:rPr>
        <w:t>{"</w:t>
      </w:r>
      <w:proofErr w:type="spellStart"/>
      <w:r w:rsidRPr="37A3839D">
        <w:rPr>
          <w:lang w:val="en-US"/>
        </w:rPr>
        <w:t>recordID</w:t>
      </w:r>
      <w:proofErr w:type="spellEnd"/>
      <w:r w:rsidRPr="37A3839D">
        <w:rPr>
          <w:lang w:val="en-US"/>
        </w:rPr>
        <w:t>": "1", "rating": 5, "version": 1}</w:t>
      </w:r>
    </w:p>
    <w:p w14:paraId="776F73B8" w14:textId="77777777" w:rsidR="00FF0B23" w:rsidRDefault="37A3839D" w:rsidP="00FF0B23">
      <w:pPr>
        <w:pStyle w:val="SC-Source"/>
      </w:pPr>
      <w:r w:rsidRPr="37A3839D">
        <w:rPr>
          <w:lang w:val="en-US"/>
        </w:rPr>
        <w:t>{"</w:t>
      </w:r>
      <w:proofErr w:type="spellStart"/>
      <w:r w:rsidRPr="37A3839D">
        <w:rPr>
          <w:lang w:val="en-US"/>
        </w:rPr>
        <w:t>recordID</w:t>
      </w:r>
      <w:proofErr w:type="spellEnd"/>
      <w:r w:rsidRPr="37A3839D">
        <w:rPr>
          <w:lang w:val="en-US"/>
        </w:rPr>
        <w:t>": "2", "rating": 17, "</w:t>
      </w:r>
      <w:proofErr w:type="spellStart"/>
      <w:r w:rsidRPr="37A3839D">
        <w:rPr>
          <w:lang w:val="en-US"/>
        </w:rPr>
        <w:t>userId</w:t>
      </w:r>
      <w:proofErr w:type="spellEnd"/>
      <w:r w:rsidRPr="37A3839D">
        <w:rPr>
          <w:lang w:val="en-US"/>
        </w:rPr>
        <w:t>": "</w:t>
      </w:r>
      <w:proofErr w:type="spellStart"/>
      <w:r w:rsidRPr="37A3839D">
        <w:rPr>
          <w:lang w:val="en-US"/>
        </w:rPr>
        <w:t>alex</w:t>
      </w:r>
      <w:proofErr w:type="spellEnd"/>
      <w:r w:rsidRPr="37A3839D">
        <w:rPr>
          <w:lang w:val="en-US"/>
        </w:rPr>
        <w:t>", "version": 2}</w:t>
      </w:r>
    </w:p>
    <w:p w14:paraId="09B75122" w14:textId="77777777" w:rsidR="00FF0B23" w:rsidRDefault="00FF0B23" w:rsidP="00FF0B23">
      <w:r>
        <w:t xml:space="preserve">In these examples, we know </w:t>
      </w:r>
      <w:r>
        <w:fldChar w:fldCharType="begin"/>
      </w:r>
      <w:r>
        <w:instrText xml:space="preserve"> XE "best practices, asynchronous communication:versioning" </w:instrText>
      </w:r>
      <w:r>
        <w:fldChar w:fldCharType="end"/>
      </w:r>
      <w:r>
        <w:t xml:space="preserve">the versions of events and can now handle each one separately. For example, we may completely ignore events of a certain version (assume there was an application bug and we want to re-process events with an updated version instead) or use the version-specific validation (for instance, allow the records without a </w:t>
      </w:r>
      <w:proofErr w:type="spellStart"/>
      <w:r w:rsidRPr="53FD0358">
        <w:rPr>
          <w:rStyle w:val="P-Code"/>
        </w:rPr>
        <w:t>userId</w:t>
      </w:r>
      <w:proofErr w:type="spellEnd"/>
      <w:r>
        <w:t xml:space="preserve"> field for version 1, but disallow for the higher versions).</w:t>
      </w:r>
    </w:p>
    <w:p w14:paraId="58B03F6B" w14:textId="77777777" w:rsidR="00FF0B23" w:rsidRDefault="00FF0B23" w:rsidP="00FF0B23">
      <w:r>
        <w:t>Versioning is very important to systems that can evolve over time because it makes dealing with different data formats easier. Even if you don’t expect your data format to change, consider using versioning to increase your system’s maintainability in the future.</w:t>
      </w:r>
    </w:p>
    <w:p w14:paraId="7C7DE34E" w14:textId="77777777" w:rsidR="00FF0B23" w:rsidRDefault="00FF0B23" w:rsidP="00FF0B23">
      <w:pPr>
        <w:pStyle w:val="H2-Heading"/>
      </w:pPr>
      <w:r>
        <w:t>Leveraging partitioning</w:t>
      </w:r>
    </w:p>
    <w:p w14:paraId="048615B6" w14:textId="77777777" w:rsidR="00FF0B23" w:rsidRDefault="00FF0B23" w:rsidP="00FF0B23">
      <w:r>
        <w:t xml:space="preserve">In the code examples in the </w:t>
      </w:r>
      <w:r w:rsidRPr="5A1072CA">
        <w:rPr>
          <w:rStyle w:val="P-Italics"/>
        </w:rPr>
        <w:t>Adopting Apache Kafka for our microservices</w:t>
      </w:r>
      <w:r>
        <w:t xml:space="preserve"> section, we implemented the logic for </w:t>
      </w:r>
      <w:r>
        <w:fldChar w:fldCharType="begin"/>
      </w:r>
      <w:r>
        <w:instrText xml:space="preserve"> XE "best practices, asynchronous communication:partitioning, leveraging" </w:instrText>
      </w:r>
      <w:r>
        <w:fldChar w:fldCharType="end"/>
      </w:r>
      <w:r>
        <w:t>producing our data to message topics in Apache Kafka. The function for producing a message was as follows:</w:t>
      </w:r>
    </w:p>
    <w:p w14:paraId="26FB89A9" w14:textId="77777777" w:rsidR="00FF0B23" w:rsidRDefault="37A3839D" w:rsidP="00FF0B23">
      <w:pPr>
        <w:pStyle w:val="SC-Source"/>
      </w:pPr>
      <w:r w:rsidRPr="37A3839D">
        <w:rPr>
          <w:lang w:val="en-US"/>
        </w:rPr>
        <w:t xml:space="preserve">if err := </w:t>
      </w:r>
      <w:proofErr w:type="spellStart"/>
      <w:r w:rsidRPr="37A3839D">
        <w:rPr>
          <w:lang w:val="en-US"/>
        </w:rPr>
        <w:t>p.Produce</w:t>
      </w:r>
      <w:proofErr w:type="spellEnd"/>
      <w:r w:rsidRPr="37A3839D">
        <w:rPr>
          <w:lang w:val="en-US"/>
        </w:rPr>
        <w:t>(&amp;</w:t>
      </w:r>
      <w:proofErr w:type="spellStart"/>
      <w:r w:rsidRPr="37A3839D">
        <w:rPr>
          <w:lang w:val="en-US"/>
        </w:rPr>
        <w:t>kafka.Message</w:t>
      </w:r>
      <w:proofErr w:type="spellEnd"/>
      <w:r w:rsidRPr="37A3839D">
        <w:rPr>
          <w:lang w:val="en-US"/>
        </w:rPr>
        <w:t>{</w:t>
      </w:r>
    </w:p>
    <w:p w14:paraId="1ADCE81F" w14:textId="77777777" w:rsidR="00FF0B23" w:rsidRDefault="37A3839D" w:rsidP="00FF0B23">
      <w:pPr>
        <w:pStyle w:val="SC-Source"/>
      </w:pPr>
      <w:proofErr w:type="spellStart"/>
      <w:r w:rsidRPr="37A3839D">
        <w:rPr>
          <w:lang w:val="en-US"/>
        </w:rPr>
        <w:t>TopicPartition</w:t>
      </w:r>
      <w:proofErr w:type="spellEnd"/>
      <w:r w:rsidRPr="37A3839D">
        <w:rPr>
          <w:lang w:val="en-US"/>
        </w:rPr>
        <w:t xml:space="preserve">: </w:t>
      </w:r>
      <w:proofErr w:type="spellStart"/>
      <w:r w:rsidRPr="37A3839D">
        <w:rPr>
          <w:lang w:val="en-US"/>
        </w:rPr>
        <w:t>kafka.TopicPartition</w:t>
      </w:r>
      <w:proofErr w:type="spellEnd"/>
      <w:r w:rsidRPr="37A3839D">
        <w:rPr>
          <w:lang w:val="en-US"/>
        </w:rPr>
        <w:t xml:space="preserve">{Topic: &amp;topic, Partition: </w:t>
      </w:r>
      <w:proofErr w:type="spellStart"/>
      <w:r w:rsidRPr="37A3839D">
        <w:rPr>
          <w:lang w:val="en-US"/>
        </w:rPr>
        <w:t>kafka.PartitionAny</w:t>
      </w:r>
      <w:proofErr w:type="spellEnd"/>
      <w:r w:rsidRPr="37A3839D">
        <w:rPr>
          <w:lang w:val="en-US"/>
        </w:rPr>
        <w:t>},</w:t>
      </w:r>
    </w:p>
    <w:p w14:paraId="27C1AAEE" w14:textId="77777777" w:rsidR="00FF0B23" w:rsidRDefault="37A3839D" w:rsidP="00FF0B23">
      <w:pPr>
        <w:pStyle w:val="SC-Source"/>
      </w:pPr>
      <w:r w:rsidRPr="37A3839D">
        <w:rPr>
          <w:lang w:val="en-US"/>
        </w:rPr>
        <w:t>Value:          []byte(</w:t>
      </w:r>
      <w:proofErr w:type="spellStart"/>
      <w:r w:rsidRPr="37A3839D">
        <w:rPr>
          <w:lang w:val="en-US"/>
        </w:rPr>
        <w:t>encodedEvent</w:t>
      </w:r>
      <w:proofErr w:type="spellEnd"/>
      <w:r w:rsidRPr="37A3839D">
        <w:rPr>
          <w:lang w:val="en-US"/>
        </w:rPr>
        <w:t>),</w:t>
      </w:r>
    </w:p>
    <w:p w14:paraId="4BC732BE" w14:textId="77777777" w:rsidR="00FF0B23" w:rsidRDefault="37A3839D" w:rsidP="00FF0B23">
      <w:pPr>
        <w:pStyle w:val="SC-Source"/>
      </w:pPr>
      <w:r w:rsidRPr="37A3839D">
        <w:rPr>
          <w:lang w:val="en-US"/>
        </w:rPr>
        <w:t>}, nil); err != nil {</w:t>
      </w:r>
    </w:p>
    <w:p w14:paraId="33F28B66" w14:textId="77777777" w:rsidR="00FF0B23" w:rsidRDefault="37A3839D" w:rsidP="37A3839D">
      <w:pPr>
        <w:pStyle w:val="SC-Source"/>
        <w:rPr>
          <w:lang w:val="en-US"/>
        </w:rPr>
      </w:pPr>
      <w:r w:rsidRPr="37A3839D">
        <w:rPr>
          <w:lang w:val="en-US"/>
        </w:rPr>
        <w:lastRenderedPageBreak/>
        <w:t>    return err</w:t>
      </w:r>
    </w:p>
    <w:p w14:paraId="7ADAA2DD" w14:textId="77777777" w:rsidR="00FF0B23" w:rsidRDefault="00FF0B23" w:rsidP="00FF0B23">
      <w:pPr>
        <w:pStyle w:val="SC-Source"/>
      </w:pPr>
      <w:r>
        <w:t>}</w:t>
      </w:r>
    </w:p>
    <w:p w14:paraId="30A6FE2F" w14:textId="77777777" w:rsidR="00FF0B23" w:rsidRDefault="00FF0B23" w:rsidP="00FF0B23">
      <w:r>
        <w:t xml:space="preserve">In this function, we used the </w:t>
      </w:r>
      <w:proofErr w:type="spellStart"/>
      <w:r w:rsidRPr="5A1072CA">
        <w:rPr>
          <w:rStyle w:val="P-Code"/>
        </w:rPr>
        <w:t>kafka.PartitionAny</w:t>
      </w:r>
      <w:proofErr w:type="spellEnd"/>
      <w:r>
        <w:t xml:space="preserve"> option. As we mentioned in the </w:t>
      </w:r>
      <w:r w:rsidRPr="5A1072CA">
        <w:rPr>
          <w:rStyle w:val="P-Italics"/>
        </w:rPr>
        <w:t>Apache Kafka basics</w:t>
      </w:r>
      <w:r>
        <w:t xml:space="preserve"> section, Kafka topics can be partitioned to allow multiple consumers to consume different </w:t>
      </w:r>
      <w:r>
        <w:fldChar w:fldCharType="begin"/>
      </w:r>
      <w:r>
        <w:instrText xml:space="preserve"> XE "best practices, asynchronous communication:partitioning, leveraging" </w:instrText>
      </w:r>
      <w:r>
        <w:fldChar w:fldCharType="end"/>
      </w:r>
      <w:r>
        <w:t>partitions of a topic. Imagine you have a topic with three partitions – you can consume each one independently, as illustrated in the following diagram:</w:t>
      </w:r>
    </w:p>
    <w:p w14:paraId="11721B55" w14:textId="77777777" w:rsidR="00FF0B23" w:rsidRDefault="00FF0B23" w:rsidP="00FF0B23">
      <w:r>
        <w:rPr>
          <w:noProof/>
        </w:rPr>
        <mc:AlternateContent>
          <mc:Choice Requires="wpg">
            <w:drawing>
              <wp:inline distT="0" distB="0" distL="0" distR="0" wp14:anchorId="420118E6" wp14:editId="3F25057F">
                <wp:extent cx="4905643" cy="1140622"/>
                <wp:effectExtent l="0" t="0" r="28575" b="21590"/>
                <wp:docPr id="1031687371" name="Group 2"/>
                <wp:cNvGraphicFramePr/>
                <a:graphic xmlns:a="http://schemas.openxmlformats.org/drawingml/2006/main">
                  <a:graphicData uri="http://schemas.microsoft.com/office/word/2010/wordprocessingGroup">
                    <wpg:wgp>
                      <wpg:cNvGrpSpPr/>
                      <wpg:grpSpPr>
                        <a:xfrm>
                          <a:off x="0" y="0"/>
                          <a:ext cx="4905643" cy="1140622"/>
                          <a:chOff x="0" y="0"/>
                          <a:chExt cx="4905644" cy="1140622"/>
                        </a:xfrm>
                      </wpg:grpSpPr>
                      <wps:wsp>
                        <wps:cNvPr id="29" name="Rectangle 3"/>
                        <wps:cNvSpPr/>
                        <wps:spPr>
                          <a:xfrm>
                            <a:off x="895" y="3508"/>
                            <a:ext cx="1530210" cy="400864"/>
                          </a:xfrm>
                          <a:prstGeom prst="rect">
                            <a:avLst/>
                          </a:prstGeom>
                          <a:solidFill>
                            <a:schemeClr val="lt1"/>
                          </a:solidFill>
                          <a:ln>
                            <a:solidFill>
                              <a:srgbClr val="000000"/>
                            </a:solidFill>
                          </a:ln>
                        </wps:spPr>
                        <wps:txbx>
                          <w:txbxContent>
                            <w:p w14:paraId="37F94E66" w14:textId="77777777" w:rsidR="00FF0B23" w:rsidRDefault="00FF0B23" w:rsidP="00FF0B23">
                              <w:pPr>
                                <w:jc w:val="center"/>
                                <w:rPr>
                                  <w:sz w:val="24"/>
                                </w:rPr>
                              </w:pPr>
                              <w:r>
                                <w:t>Topic partition 0</w:t>
                              </w:r>
                            </w:p>
                          </w:txbxContent>
                        </wps:txbx>
                        <wps:bodyPr anchor="ctr"/>
                      </wps:wsp>
                      <wps:wsp>
                        <wps:cNvPr id="30" name="Rectangle 4"/>
                        <wps:cNvSpPr/>
                        <wps:spPr>
                          <a:xfrm>
                            <a:off x="0" y="739758"/>
                            <a:ext cx="1530210" cy="400864"/>
                          </a:xfrm>
                          <a:prstGeom prst="rect">
                            <a:avLst/>
                          </a:prstGeom>
                          <a:solidFill>
                            <a:schemeClr val="lt1"/>
                          </a:solidFill>
                          <a:ln>
                            <a:solidFill>
                              <a:srgbClr val="000000"/>
                            </a:solidFill>
                          </a:ln>
                        </wps:spPr>
                        <wps:txbx>
                          <w:txbxContent>
                            <w:p w14:paraId="54CD7A9B" w14:textId="77777777" w:rsidR="00FF0B23" w:rsidRDefault="00FF0B23" w:rsidP="00FF0B23">
                              <w:pPr>
                                <w:jc w:val="center"/>
                                <w:rPr>
                                  <w:sz w:val="24"/>
                                </w:rPr>
                              </w:pPr>
                              <w:r>
                                <w:t>Consumer 0</w:t>
                              </w:r>
                            </w:p>
                          </w:txbxContent>
                        </wps:txbx>
                        <wps:bodyPr anchor="ctr"/>
                      </wps:wsp>
                      <wps:wsp>
                        <wps:cNvPr id="31" name="Straight Arrow Connector 5"/>
                        <wps:cNvCnPr/>
                        <wps:spPr>
                          <a:xfrm rot="5400000" flipH="1" flipV="1">
                            <a:off x="597859" y="571618"/>
                            <a:ext cx="335387" cy="894"/>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2" name="Rectangle 6"/>
                        <wps:cNvSpPr/>
                        <wps:spPr>
                          <a:xfrm>
                            <a:off x="1696727" y="218"/>
                            <a:ext cx="1530210" cy="400864"/>
                          </a:xfrm>
                          <a:prstGeom prst="rect">
                            <a:avLst/>
                          </a:prstGeom>
                          <a:solidFill>
                            <a:schemeClr val="lt1"/>
                          </a:solidFill>
                          <a:ln>
                            <a:solidFill>
                              <a:srgbClr val="000000"/>
                            </a:solidFill>
                          </a:ln>
                        </wps:spPr>
                        <wps:txbx>
                          <w:txbxContent>
                            <w:p w14:paraId="1F3F207B" w14:textId="77777777" w:rsidR="00FF0B23" w:rsidRDefault="00FF0B23" w:rsidP="00FF0B23">
                              <w:pPr>
                                <w:jc w:val="center"/>
                                <w:rPr>
                                  <w:sz w:val="24"/>
                                </w:rPr>
                              </w:pPr>
                              <w:r>
                                <w:t>Topic partition 1</w:t>
                              </w:r>
                            </w:p>
                          </w:txbxContent>
                        </wps:txbx>
                        <wps:bodyPr anchor="ctr"/>
                      </wps:wsp>
                      <wps:wsp>
                        <wps:cNvPr id="33" name="Rectangle 7"/>
                        <wps:cNvSpPr/>
                        <wps:spPr>
                          <a:xfrm>
                            <a:off x="1695832" y="736468"/>
                            <a:ext cx="1530210" cy="400864"/>
                          </a:xfrm>
                          <a:prstGeom prst="rect">
                            <a:avLst/>
                          </a:prstGeom>
                          <a:solidFill>
                            <a:schemeClr val="lt1"/>
                          </a:solidFill>
                          <a:ln>
                            <a:solidFill>
                              <a:srgbClr val="000000"/>
                            </a:solidFill>
                          </a:ln>
                        </wps:spPr>
                        <wps:txbx>
                          <w:txbxContent>
                            <w:p w14:paraId="1A3392D3" w14:textId="77777777" w:rsidR="00FF0B23" w:rsidRDefault="00FF0B23" w:rsidP="00FF0B23">
                              <w:pPr>
                                <w:jc w:val="center"/>
                                <w:rPr>
                                  <w:sz w:val="24"/>
                                </w:rPr>
                              </w:pPr>
                              <w:r>
                                <w:t>Consumer 1</w:t>
                              </w:r>
                            </w:p>
                          </w:txbxContent>
                        </wps:txbx>
                        <wps:bodyPr anchor="ctr"/>
                      </wps:wsp>
                      <wps:wsp>
                        <wps:cNvPr id="34" name="Straight Arrow Connector 8"/>
                        <wps:cNvCnPr/>
                        <wps:spPr>
                          <a:xfrm rot="5400000" flipH="1" flipV="1">
                            <a:off x="2293691" y="568328"/>
                            <a:ext cx="335387" cy="894"/>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5" name="Rectangle 9"/>
                        <wps:cNvSpPr/>
                        <wps:spPr>
                          <a:xfrm>
                            <a:off x="3375434" y="0"/>
                            <a:ext cx="1530210" cy="400864"/>
                          </a:xfrm>
                          <a:prstGeom prst="rect">
                            <a:avLst/>
                          </a:prstGeom>
                          <a:solidFill>
                            <a:schemeClr val="lt1"/>
                          </a:solidFill>
                          <a:ln>
                            <a:solidFill>
                              <a:srgbClr val="000000"/>
                            </a:solidFill>
                          </a:ln>
                        </wps:spPr>
                        <wps:txbx>
                          <w:txbxContent>
                            <w:p w14:paraId="233D1D0A" w14:textId="77777777" w:rsidR="00FF0B23" w:rsidRDefault="00FF0B23" w:rsidP="00FF0B23">
                              <w:pPr>
                                <w:jc w:val="center"/>
                                <w:rPr>
                                  <w:sz w:val="24"/>
                                </w:rPr>
                              </w:pPr>
                              <w:r>
                                <w:t>Topic partition 2</w:t>
                              </w:r>
                            </w:p>
                          </w:txbxContent>
                        </wps:txbx>
                        <wps:bodyPr anchor="ctr"/>
                      </wps:wsp>
                      <wps:wsp>
                        <wps:cNvPr id="36" name="Rectangle 10"/>
                        <wps:cNvSpPr/>
                        <wps:spPr>
                          <a:xfrm>
                            <a:off x="3374539" y="736250"/>
                            <a:ext cx="1530210" cy="400864"/>
                          </a:xfrm>
                          <a:prstGeom prst="rect">
                            <a:avLst/>
                          </a:prstGeom>
                          <a:solidFill>
                            <a:schemeClr val="lt1"/>
                          </a:solidFill>
                          <a:ln>
                            <a:solidFill>
                              <a:srgbClr val="000000"/>
                            </a:solidFill>
                          </a:ln>
                        </wps:spPr>
                        <wps:txbx>
                          <w:txbxContent>
                            <w:p w14:paraId="7A2CED71" w14:textId="77777777" w:rsidR="00FF0B23" w:rsidRDefault="00FF0B23" w:rsidP="00FF0B23">
                              <w:pPr>
                                <w:jc w:val="center"/>
                                <w:rPr>
                                  <w:sz w:val="24"/>
                                </w:rPr>
                              </w:pPr>
                              <w:r>
                                <w:t>Consumer 2</w:t>
                              </w:r>
                            </w:p>
                          </w:txbxContent>
                        </wps:txbx>
                        <wps:bodyPr anchor="ctr"/>
                      </wps:wsp>
                      <wps:wsp>
                        <wps:cNvPr id="37" name="Straight Arrow Connector 11"/>
                        <wps:cNvCnPr/>
                        <wps:spPr>
                          <a:xfrm rot="5400000" flipH="1" flipV="1">
                            <a:off x="3972398" y="568110"/>
                            <a:ext cx="335387" cy="894"/>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w16sdtfl="http://schemas.microsoft.com/office/word/2024/wordml/sdtformatlock">
            <w:pict>
              <v:group id="Group 2" style="width:386.25pt;height:89.8pt;mso-position-horizontal-relative:char;mso-position-vertical-relative:line" coordsize="49056,11406" o:spid="_x0000_s1057" w14:anchorId="420118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">
                <v:rect id="Rectangle 3" style="position:absolute;left:8;top:35;width:15303;height:4008;visibility:visible;mso-wrap-style:square;v-text-anchor:middle" o:spid="_x0000_s1058"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">
                  <v:textbox>
                    <w:txbxContent>
                      <w:p w:rsidR="00FF0B23" w:rsidP="00FF0B23" w:rsidRDefault="00FF0B23" w14:paraId="37F94E66" w14:textId="77777777">
                        <w:pPr>
                          <w:jc w:val="center"/>
                          <w:rPr>
                            <w:sz w:val="24"/>
                          </w:rPr>
                        </w:pPr>
                        <w:r>
                          <w:t>Topic partition 0</w:t>
                        </w:r>
                      </w:p>
                    </w:txbxContent>
                  </v:textbox>
                </v:rect>
                <v:rect id="Rectangle 4" style="position:absolute;top:7397;width:15302;height:4009;visibility:visible;mso-wrap-style:square;v-text-anchor:middle" o:spid="_x0000_s1059"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">
                  <v:textbox>
                    <w:txbxContent>
                      <w:p w:rsidR="00FF0B23" w:rsidP="00FF0B23" w:rsidRDefault="00FF0B23" w14:paraId="54CD7A9B" w14:textId="77777777">
                        <w:pPr>
                          <w:jc w:val="center"/>
                          <w:rPr>
                            <w:sz w:val="24"/>
                          </w:rPr>
                        </w:pPr>
                        <w:r>
                          <w:t>Consumer 0</w:t>
                        </w:r>
                      </w:p>
                    </w:txbxContent>
                  </v:textbox>
                </v:rect>
                <v:shape id="Straight Arrow Connector 5" style="position:absolute;left:5979;top:5715;width:3354;height:9;rotation:90;flip:x y;visibility:visible;mso-wrap-style:square" o:spid="_x0000_s1060"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">
                  <v:stroke joinstyle="miter" endarrow="block"/>
                </v:shape>
                <v:rect id="Rectangle 6" style="position:absolute;left:16967;top:2;width:15302;height:4008;visibility:visible;mso-wrap-style:square;v-text-anchor:middle" o:spid="_x0000_s1061"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">
                  <v:textbox>
                    <w:txbxContent>
                      <w:p w:rsidR="00FF0B23" w:rsidP="00FF0B23" w:rsidRDefault="00FF0B23" w14:paraId="1F3F207B" w14:textId="77777777">
                        <w:pPr>
                          <w:jc w:val="center"/>
                          <w:rPr>
                            <w:sz w:val="24"/>
                          </w:rPr>
                        </w:pPr>
                        <w:r>
                          <w:t>Topic partition 1</w:t>
                        </w:r>
                      </w:p>
                    </w:txbxContent>
                  </v:textbox>
                </v:rect>
                <v:rect id="Rectangle 7" style="position:absolute;left:16958;top:7364;width:15302;height:4009;visibility:visible;mso-wrap-style:square;v-text-anchor:middle" o:spid="_x0000_s1062"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">
                  <v:textbox>
                    <w:txbxContent>
                      <w:p w:rsidR="00FF0B23" w:rsidP="00FF0B23" w:rsidRDefault="00FF0B23" w14:paraId="1A3392D3" w14:textId="77777777">
                        <w:pPr>
                          <w:jc w:val="center"/>
                          <w:rPr>
                            <w:sz w:val="24"/>
                          </w:rPr>
                        </w:pPr>
                        <w:r>
                          <w:t>Consumer 1</w:t>
                        </w:r>
                      </w:p>
                    </w:txbxContent>
                  </v:textbox>
                </v:rect>
                <v:shape id="Straight Arrow Connector 8" style="position:absolute;left:22937;top:5682;width:3354;height:9;rotation:90;flip:x y;visibility:visible;mso-wrap-style:square" o:spid="_x0000_s1063"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">
                  <v:stroke joinstyle="miter" endarrow="block"/>
                </v:shape>
                <v:rect id="Rectangle 9" style="position:absolute;left:33754;width:15302;height:4008;visibility:visible;mso-wrap-style:square;v-text-anchor:middle" o:spid="_x0000_s1064"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">
                  <v:textbox>
                    <w:txbxContent>
                      <w:p w:rsidR="00FF0B23" w:rsidP="00FF0B23" w:rsidRDefault="00FF0B23" w14:paraId="233D1D0A" w14:textId="77777777">
                        <w:pPr>
                          <w:jc w:val="center"/>
                          <w:rPr>
                            <w:sz w:val="24"/>
                          </w:rPr>
                        </w:pPr>
                        <w:r>
                          <w:t>Topic partition 2</w:t>
                        </w:r>
                      </w:p>
                    </w:txbxContent>
                  </v:textbox>
                </v:rect>
                <v:rect id="Rectangle 10" style="position:absolute;left:33745;top:7362;width:15302;height:4009;visibility:visible;mso-wrap-style:square;v-text-anchor:middle" o:spid="_x0000_s1065"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">
                  <v:textbox>
                    <w:txbxContent>
                      <w:p w:rsidR="00FF0B23" w:rsidP="00FF0B23" w:rsidRDefault="00FF0B23" w14:paraId="7A2CED71" w14:textId="77777777">
                        <w:pPr>
                          <w:jc w:val="center"/>
                          <w:rPr>
                            <w:sz w:val="24"/>
                          </w:rPr>
                        </w:pPr>
                        <w:r>
                          <w:t>Consumer 2</w:t>
                        </w:r>
                      </w:p>
                    </w:txbxContent>
                  </v:textbox>
                </v:rect>
                <v:shape id="Straight Arrow Connector 11" style="position:absolute;left:39724;top:5680;width:3354;height:9;rotation:90;flip:x y;visibility:visible;mso-wrap-style:square" o:spid="_x0000_s1066"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">
                  <v:stroke joinstyle="miter" endarrow="block"/>
                </v:shape>
                <w10:anchorlock/>
              </v:group>
            </w:pict>
          </mc:Fallback>
        </mc:AlternateContent>
      </w:r>
    </w:p>
    <w:p w14:paraId="618F3F94" w14:textId="77777777" w:rsidR="00FF0B23" w:rsidRDefault="00FF0B23" w:rsidP="00FF0B23">
      <w:pPr>
        <w:pStyle w:val="IMG-Caption"/>
      </w:pPr>
      <w:r>
        <w:t>Figure 6.4 – A partitioned topic consumption example</w:t>
      </w:r>
    </w:p>
    <w:p w14:paraId="4F86F758" w14:textId="77777777" w:rsidR="00FF0B23" w:rsidRDefault="00FF0B23" w:rsidP="00FF0B23">
      <w:r>
        <w:t xml:space="preserve">You can control the number of topic partitions, as well as the partition for each message your services produce. Setting a partition manually may help you to achieve </w:t>
      </w:r>
      <w:r w:rsidRPr="3F896C0E">
        <w:rPr>
          <w:rStyle w:val="P-Keyword"/>
        </w:rPr>
        <w:t>data locality</w:t>
      </w:r>
      <w:r>
        <w:t xml:space="preserve"> — the ability to co-locate the data </w:t>
      </w:r>
      <w:r>
        <w:fldChar w:fldCharType="begin"/>
      </w:r>
      <w:r>
        <w:instrText xml:space="preserve"> XE "data locality" </w:instrText>
      </w:r>
      <w:r>
        <w:fldChar w:fldCharType="end"/>
      </w:r>
      <w:r>
        <w:t>for various records, storing it together (in our use case, in the same topic partition). For example, you can partition the data using a user identifier, making sure the data for any user is stored on a single topic partition, helping you simplify the data search across the topic partitions.</w:t>
      </w:r>
    </w:p>
    <w:p w14:paraId="36A8169E" w14:textId="5E91B93B" w:rsidR="004977C9" w:rsidRDefault="0017739F" w:rsidP="00DA6CF3">
      <w:r>
        <w:t xml:space="preserve">It is important to note that topic partitioning might bring an extra challenge with message ordering. Messages within each partition will be ordered according to the time they were written to Kafka. However, if </w:t>
      </w:r>
      <w:r w:rsidR="004977C9">
        <w:t xml:space="preserve">your data is produced into multiple partitions, </w:t>
      </w:r>
      <w:r w:rsidR="00DA6CF3">
        <w:t xml:space="preserve">order will be kept only within each partition. If you produce multiple messages </w:t>
      </w:r>
      <w:r w:rsidR="00DA6CF3" w:rsidRPr="002B51D1">
        <w:rPr>
          <w:rStyle w:val="P-Code"/>
        </w:rPr>
        <w:t>A, B, C</w:t>
      </w:r>
      <w:r w:rsidR="00DA6CF3">
        <w:t xml:space="preserve"> and all of them get written into different partitions of the same topic, you can get them in various orders, including </w:t>
      </w:r>
      <w:r w:rsidR="00DA6CF3" w:rsidRPr="002B51D1">
        <w:rPr>
          <w:rStyle w:val="P-Code"/>
        </w:rPr>
        <w:t>A, C, B</w:t>
      </w:r>
      <w:r w:rsidR="00DA6CF3">
        <w:t xml:space="preserve"> or even </w:t>
      </w:r>
      <w:r w:rsidR="00DA6CF3" w:rsidRPr="002B51D1">
        <w:rPr>
          <w:rStyle w:val="P-Code"/>
        </w:rPr>
        <w:t>C, B, A</w:t>
      </w:r>
      <w:r w:rsidR="00DA6CF3">
        <w:t>. The exact order would depend of your producer and consumer configuration, as well as various factors like timing of the events and even consumption speed. Hence, to achieve correct ordering of events (for example, to make all messages for each movie come into the same partition), you can control which partit</w:t>
      </w:r>
      <w:r w:rsidR="00DA5DF1">
        <w:t>i</w:t>
      </w:r>
      <w:r w:rsidR="00DA6CF3">
        <w:t>on</w:t>
      </w:r>
      <w:r w:rsidR="00DA5DF1">
        <w:t xml:space="preserve"> you write messages to, like in the following example:</w:t>
      </w:r>
    </w:p>
    <w:p w14:paraId="1EB26C61" w14:textId="097B8B64" w:rsidR="00724049" w:rsidRDefault="37A3839D" w:rsidP="00DA5DF1">
      <w:pPr>
        <w:pStyle w:val="SC-Source"/>
      </w:pPr>
      <w:r w:rsidRPr="37A3839D">
        <w:rPr>
          <w:lang w:val="en-US"/>
        </w:rPr>
        <w:t xml:space="preserve">const </w:t>
      </w:r>
      <w:proofErr w:type="spellStart"/>
      <w:r w:rsidRPr="37A3839D">
        <w:rPr>
          <w:lang w:val="en-US"/>
        </w:rPr>
        <w:t>partitionCount</w:t>
      </w:r>
      <w:proofErr w:type="spellEnd"/>
      <w:r w:rsidRPr="37A3839D">
        <w:rPr>
          <w:lang w:val="en-US"/>
        </w:rPr>
        <w:t xml:space="preserve"> := 3</w:t>
      </w:r>
    </w:p>
    <w:p w14:paraId="1499B7B8" w14:textId="1ADCABAB" w:rsidR="00DA5DF1" w:rsidRDefault="00DA5DF1" w:rsidP="002B51D1">
      <w:pPr>
        <w:pStyle w:val="SC-Source"/>
      </w:pPr>
      <w:proofErr w:type="spellStart"/>
      <w:r w:rsidRPr="274BB60E">
        <w:rPr>
          <w:lang w:val="en-US"/>
        </w:rPr>
        <w:lastRenderedPageBreak/>
        <w:t>partitionFunc</w:t>
      </w:r>
      <w:proofErr w:type="spellEnd"/>
      <w:r w:rsidRPr="274BB60E">
        <w:rPr>
          <w:lang w:val="en-US"/>
        </w:rPr>
        <w:t xml:space="preserve"> := </w:t>
      </w:r>
      <w:proofErr w:type="spellStart"/>
      <w:r w:rsidRPr="274BB60E">
        <w:rPr>
          <w:lang w:val="en-US"/>
        </w:rPr>
        <w:t>func</w:t>
      </w:r>
      <w:proofErr w:type="spellEnd"/>
      <w:r w:rsidRPr="274BB60E">
        <w:rPr>
          <w:lang w:val="en-US"/>
        </w:rPr>
        <w:t xml:space="preserve">(event </w:t>
      </w:r>
      <w:proofErr w:type="spellStart"/>
      <w:r w:rsidRPr="274BB60E">
        <w:rPr>
          <w:lang w:val="en-US"/>
        </w:rPr>
        <w:t>model.RatingEvent</w:t>
      </w:r>
      <w:proofErr w:type="spellEnd"/>
      <w:r w:rsidRPr="274BB60E">
        <w:rPr>
          <w:lang w:val="en-US"/>
        </w:rPr>
        <w:t>) int32 {</w:t>
      </w:r>
    </w:p>
    <w:p w14:paraId="3056D903" w14:textId="77777777" w:rsidR="00DA5DF1" w:rsidRDefault="37A3839D" w:rsidP="002B51D1">
      <w:pPr>
        <w:pStyle w:val="SC-Source"/>
      </w:pPr>
      <w:r w:rsidRPr="37A3839D">
        <w:rPr>
          <w:lang w:val="en-US"/>
        </w:rPr>
        <w:t xml:space="preserve">    h := fnv.New32a()</w:t>
      </w:r>
    </w:p>
    <w:p w14:paraId="34D33504" w14:textId="74C01878" w:rsidR="00DA5DF1" w:rsidRDefault="37A3839D" w:rsidP="002B51D1">
      <w:pPr>
        <w:pStyle w:val="SC-Source"/>
      </w:pPr>
      <w:r w:rsidRPr="37A3839D">
        <w:rPr>
          <w:lang w:val="en-US"/>
        </w:rPr>
        <w:t xml:space="preserve">    </w:t>
      </w:r>
      <w:proofErr w:type="spellStart"/>
      <w:r w:rsidRPr="37A3839D">
        <w:rPr>
          <w:lang w:val="en-US"/>
        </w:rPr>
        <w:t>h.Write</w:t>
      </w:r>
      <w:proofErr w:type="spellEnd"/>
      <w:r w:rsidRPr="37A3839D">
        <w:rPr>
          <w:lang w:val="en-US"/>
        </w:rPr>
        <w:t>([]byte(</w:t>
      </w:r>
      <w:proofErr w:type="spellStart"/>
      <w:r w:rsidRPr="37A3839D">
        <w:rPr>
          <w:lang w:val="en-US"/>
        </w:rPr>
        <w:t>event.RecordID</w:t>
      </w:r>
      <w:proofErr w:type="spellEnd"/>
      <w:r w:rsidRPr="37A3839D">
        <w:rPr>
          <w:lang w:val="en-US"/>
        </w:rPr>
        <w:t>))</w:t>
      </w:r>
    </w:p>
    <w:p w14:paraId="3E912554" w14:textId="4F68C1E4" w:rsidR="00DA5DF1" w:rsidRDefault="37A3839D" w:rsidP="002B51D1">
      <w:pPr>
        <w:pStyle w:val="SC-Source"/>
      </w:pPr>
      <w:r w:rsidRPr="37A3839D">
        <w:rPr>
          <w:lang w:val="en-US"/>
        </w:rPr>
        <w:t xml:space="preserve">    return int32(h.Sum32()) % </w:t>
      </w:r>
      <w:proofErr w:type="spellStart"/>
      <w:r w:rsidRPr="37A3839D">
        <w:rPr>
          <w:lang w:val="en-US"/>
        </w:rPr>
        <w:t>partitionCount</w:t>
      </w:r>
      <w:proofErr w:type="spellEnd"/>
    </w:p>
    <w:p w14:paraId="7FE7238B" w14:textId="1542CBCD" w:rsidR="00DA5DF1" w:rsidRDefault="00DA5DF1" w:rsidP="002B51D1">
      <w:pPr>
        <w:pStyle w:val="SC-Source"/>
      </w:pPr>
      <w:r w:rsidRPr="00DA5DF1">
        <w:t>}</w:t>
      </w:r>
    </w:p>
    <w:p w14:paraId="6A1F5AFE" w14:textId="75EF7EFA" w:rsidR="00DA5DF1" w:rsidRPr="00DA5DF1" w:rsidRDefault="00DA5DF1" w:rsidP="002B51D1">
      <w:pPr>
        <w:pStyle w:val="SC-Source"/>
      </w:pPr>
      <w:proofErr w:type="spellStart"/>
      <w:r w:rsidRPr="274BB60E">
        <w:rPr>
          <w:lang w:val="en-US"/>
        </w:rPr>
        <w:t>producer.Produce</w:t>
      </w:r>
      <w:proofErr w:type="spellEnd"/>
      <w:r w:rsidRPr="274BB60E">
        <w:rPr>
          <w:lang w:val="en-US"/>
        </w:rPr>
        <w:t>(&amp;</w:t>
      </w:r>
      <w:proofErr w:type="spellStart"/>
      <w:r w:rsidRPr="274BB60E">
        <w:rPr>
          <w:lang w:val="en-US"/>
        </w:rPr>
        <w:t>kafka.Message</w:t>
      </w:r>
      <w:proofErr w:type="spellEnd"/>
      <w:r w:rsidRPr="274BB60E">
        <w:rPr>
          <w:lang w:val="en-US"/>
        </w:rPr>
        <w:t>{</w:t>
      </w:r>
    </w:p>
    <w:p w14:paraId="4FF2C519" w14:textId="57D51235" w:rsidR="00DA5DF1" w:rsidRPr="00DA5DF1" w:rsidRDefault="00DA5DF1" w:rsidP="002B51D1">
      <w:pPr>
        <w:pStyle w:val="SC-Source"/>
      </w:pPr>
      <w:r w:rsidRPr="274BB60E">
        <w:rPr>
          <w:lang w:val="en-US"/>
        </w:rPr>
        <w:t xml:space="preserve">    </w:t>
      </w:r>
      <w:proofErr w:type="spellStart"/>
      <w:r w:rsidRPr="274BB60E">
        <w:rPr>
          <w:lang w:val="en-US"/>
        </w:rPr>
        <w:t>TopicPartition</w:t>
      </w:r>
      <w:proofErr w:type="spellEnd"/>
      <w:r w:rsidRPr="274BB60E">
        <w:rPr>
          <w:lang w:val="en-US"/>
        </w:rPr>
        <w:t xml:space="preserve">: </w:t>
      </w:r>
      <w:proofErr w:type="spellStart"/>
      <w:r w:rsidRPr="274BB60E">
        <w:rPr>
          <w:lang w:val="en-US"/>
        </w:rPr>
        <w:t>kafka.TopicPartition</w:t>
      </w:r>
      <w:proofErr w:type="spellEnd"/>
      <w:r w:rsidRPr="274BB60E">
        <w:rPr>
          <w:lang w:val="en-US"/>
        </w:rPr>
        <w:t xml:space="preserve">{Topic: &amp;topic, Partition: </w:t>
      </w:r>
      <w:proofErr w:type="spellStart"/>
      <w:r w:rsidR="00724049" w:rsidRPr="274BB60E">
        <w:rPr>
          <w:lang w:val="en-US"/>
        </w:rPr>
        <w:t>partitionFunc</w:t>
      </w:r>
      <w:proofErr w:type="spellEnd"/>
      <w:r w:rsidR="00724049" w:rsidRPr="274BB60E">
        <w:rPr>
          <w:lang w:val="en-US"/>
        </w:rPr>
        <w:t>(event)</w:t>
      </w:r>
      <w:r w:rsidRPr="274BB60E">
        <w:rPr>
          <w:lang w:val="en-US"/>
        </w:rPr>
        <w:t>},</w:t>
      </w:r>
    </w:p>
    <w:p w14:paraId="2F802F78" w14:textId="11F8C681" w:rsidR="00DA5DF1" w:rsidRPr="00DA5DF1" w:rsidRDefault="00DA5DF1" w:rsidP="002B51D1">
      <w:pPr>
        <w:pStyle w:val="SC-Source"/>
      </w:pPr>
      <w:r w:rsidRPr="274BB60E">
        <w:rPr>
          <w:lang w:val="en-US"/>
        </w:rPr>
        <w:t xml:space="preserve">    Value:          []byte(</w:t>
      </w:r>
      <w:proofErr w:type="spellStart"/>
      <w:r w:rsidRPr="274BB60E">
        <w:rPr>
          <w:lang w:val="en-US"/>
        </w:rPr>
        <w:t>encodedEvent</w:t>
      </w:r>
      <w:proofErr w:type="spellEnd"/>
      <w:r w:rsidRPr="274BB60E">
        <w:rPr>
          <w:lang w:val="en-US"/>
        </w:rPr>
        <w:t>),</w:t>
      </w:r>
    </w:p>
    <w:p w14:paraId="63A9CAD6" w14:textId="2808283E" w:rsidR="00DA5DF1" w:rsidRPr="00DA5DF1" w:rsidRDefault="00DA5DF1" w:rsidP="002B51D1">
      <w:pPr>
        <w:pStyle w:val="SC-Source"/>
      </w:pPr>
      <w:r w:rsidRPr="00DA5DF1">
        <w:t>}</w:t>
      </w:r>
    </w:p>
    <w:p w14:paraId="6816F720" w14:textId="40ED86DD" w:rsidR="00DA5DF1" w:rsidRDefault="00DA5DF1" w:rsidP="00DA6CF3">
      <w:r>
        <w:t xml:space="preserve">In our example, we manually </w:t>
      </w:r>
      <w:r w:rsidR="00724049">
        <w:t xml:space="preserve">calculate a partition for input rating using </w:t>
      </w:r>
      <w:proofErr w:type="spellStart"/>
      <w:r w:rsidR="00724049" w:rsidRPr="002B51D1">
        <w:rPr>
          <w:rStyle w:val="P-Code"/>
        </w:rPr>
        <w:t>RatingID</w:t>
      </w:r>
      <w:proofErr w:type="spellEnd"/>
      <w:r w:rsidR="00724049">
        <w:t xml:space="preserve"> field to make sure that we always get the same partition number for each distinct </w:t>
      </w:r>
      <w:proofErr w:type="spellStart"/>
      <w:r w:rsidR="00724049" w:rsidRPr="002B51D1">
        <w:rPr>
          <w:rStyle w:val="P-Code"/>
        </w:rPr>
        <w:t>RatingID</w:t>
      </w:r>
      <w:proofErr w:type="spellEnd"/>
      <w:r w:rsidR="00724049">
        <w:t xml:space="preserve"> value.</w:t>
      </w:r>
    </w:p>
    <w:p w14:paraId="341265EE" w14:textId="1A28D7D6" w:rsidR="00C7658D" w:rsidRDefault="00C7658D" w:rsidP="00C7658D">
      <w:pPr>
        <w:pStyle w:val="H2-Heading"/>
      </w:pPr>
      <w:r>
        <w:t>Use explicit message acknowledgement whenever necessary</w:t>
      </w:r>
    </w:p>
    <w:p w14:paraId="407B8526" w14:textId="0514E3F8" w:rsidR="00C7658D" w:rsidRDefault="00C7658D" w:rsidP="00C7658D">
      <w:r>
        <w:t xml:space="preserve">Some message broker systems, such as Apache Kafka, </w:t>
      </w:r>
      <w:r w:rsidR="00675AAE">
        <w:t xml:space="preserve">provide an ability to control when each message is </w:t>
      </w:r>
      <w:r w:rsidR="008A1BEE">
        <w:t>acknowledged</w:t>
      </w:r>
      <w:r w:rsidR="00675AAE">
        <w:t xml:space="preserve"> as delivered. By default, many Kafka libraries</w:t>
      </w:r>
      <w:r w:rsidR="00F363F3">
        <w:t>,</w:t>
      </w:r>
      <w:r w:rsidR="00675AAE">
        <w:t xml:space="preserve"> including </w:t>
      </w:r>
      <w:r w:rsidR="00675AAE" w:rsidRPr="002B51D1">
        <w:rPr>
          <w:rStyle w:val="P-Code"/>
        </w:rPr>
        <w:t>confluent-</w:t>
      </w:r>
      <w:proofErr w:type="spellStart"/>
      <w:r w:rsidR="00675AAE" w:rsidRPr="002B51D1">
        <w:rPr>
          <w:rStyle w:val="P-Code"/>
        </w:rPr>
        <w:t>kafka</w:t>
      </w:r>
      <w:proofErr w:type="spellEnd"/>
      <w:r w:rsidR="00675AAE" w:rsidRPr="002B51D1">
        <w:rPr>
          <w:rStyle w:val="P-Code"/>
        </w:rPr>
        <w:t>-go</w:t>
      </w:r>
      <w:r w:rsidR="00F363F3">
        <w:t xml:space="preserve">, </w:t>
      </w:r>
      <w:r w:rsidR="00675AAE">
        <w:t xml:space="preserve">mark all previously received messages as delivered every few seconds via a mechanism called </w:t>
      </w:r>
      <w:r w:rsidR="00675AAE" w:rsidRPr="002B51D1">
        <w:rPr>
          <w:rStyle w:val="P-Keyword"/>
        </w:rPr>
        <w:t>offset commits</w:t>
      </w:r>
      <w:r w:rsidR="00F363F3">
        <w:t>. With this mechanism,</w:t>
      </w:r>
      <w:r w:rsidR="00675AAE">
        <w:t xml:space="preserve"> for each topic partition consumed, the last </w:t>
      </w:r>
      <w:r w:rsidR="00F363F3">
        <w:t xml:space="preserve">consumed offset is periodically saved to avoid duplicate delivery. However such periodic acknowledgement of received messages has some downsides, such as possibility of message loss. Consider a scenario when you receive a message and run complex processing logic, that takes a long time to complete. In such a case, if </w:t>
      </w:r>
      <w:r w:rsidR="008A1BEE">
        <w:t>message offset is committed before the message gets processed, there is a chance that any unexpected error might result in leaving that message as unprocessed. To avoid this, Apache Kafka allows to commit offsets manually. The following code illustrates this approach:</w:t>
      </w:r>
    </w:p>
    <w:p w14:paraId="2FFE48BE" w14:textId="392420B0" w:rsidR="00D95669" w:rsidRPr="00D95669" w:rsidRDefault="37A3839D" w:rsidP="00D95669">
      <w:pPr>
        <w:pStyle w:val="SC-Source"/>
      </w:pPr>
      <w:r w:rsidRPr="37A3839D">
        <w:rPr>
          <w:lang w:val="en-US"/>
        </w:rPr>
        <w:t xml:space="preserve">consumer, err := </w:t>
      </w:r>
      <w:proofErr w:type="spellStart"/>
      <w:r w:rsidRPr="37A3839D">
        <w:rPr>
          <w:lang w:val="en-US"/>
        </w:rPr>
        <w:t>kafka.NewConsumer</w:t>
      </w:r>
      <w:proofErr w:type="spellEnd"/>
      <w:r w:rsidRPr="37A3839D">
        <w:rPr>
          <w:lang w:val="en-US"/>
        </w:rPr>
        <w:t>(&amp;</w:t>
      </w:r>
      <w:proofErr w:type="spellStart"/>
      <w:r w:rsidRPr="37A3839D">
        <w:rPr>
          <w:lang w:val="en-US"/>
        </w:rPr>
        <w:t>kafka.ConfigMap</w:t>
      </w:r>
      <w:proofErr w:type="spellEnd"/>
      <w:r w:rsidRPr="37A3839D">
        <w:rPr>
          <w:lang w:val="en-US"/>
        </w:rPr>
        <w:t>{</w:t>
      </w:r>
    </w:p>
    <w:p w14:paraId="49395BFB" w14:textId="39E7E2A6" w:rsidR="00D95669" w:rsidRPr="00D95669" w:rsidRDefault="37A3839D" w:rsidP="00D95669">
      <w:pPr>
        <w:pStyle w:val="SC-Source"/>
      </w:pPr>
      <w:r w:rsidRPr="37A3839D">
        <w:rPr>
          <w:lang w:val="en-US"/>
        </w:rPr>
        <w:t>    "</w:t>
      </w:r>
      <w:proofErr w:type="spellStart"/>
      <w:r w:rsidRPr="37A3839D">
        <w:rPr>
          <w:lang w:val="en-US"/>
        </w:rPr>
        <w:t>bootstrap.servers</w:t>
      </w:r>
      <w:proofErr w:type="spellEnd"/>
      <w:r w:rsidRPr="37A3839D">
        <w:rPr>
          <w:lang w:val="en-US"/>
        </w:rPr>
        <w:t xml:space="preserve">": </w:t>
      </w:r>
      <w:proofErr w:type="spellStart"/>
      <w:r w:rsidRPr="37A3839D">
        <w:rPr>
          <w:lang w:val="en-US"/>
        </w:rPr>
        <w:t>addr</w:t>
      </w:r>
      <w:proofErr w:type="spellEnd"/>
      <w:r w:rsidRPr="37A3839D">
        <w:rPr>
          <w:lang w:val="en-US"/>
        </w:rPr>
        <w:t>,</w:t>
      </w:r>
    </w:p>
    <w:p w14:paraId="388A9B44" w14:textId="2EE7F87C" w:rsidR="00D95669" w:rsidRPr="00D95669" w:rsidRDefault="37A3839D" w:rsidP="00D95669">
      <w:pPr>
        <w:pStyle w:val="SC-Source"/>
      </w:pPr>
      <w:r w:rsidRPr="37A3839D">
        <w:rPr>
          <w:lang w:val="en-US"/>
        </w:rPr>
        <w:t>    "group.id":          </w:t>
      </w:r>
      <w:proofErr w:type="spellStart"/>
      <w:r w:rsidRPr="37A3839D">
        <w:rPr>
          <w:lang w:val="en-US"/>
        </w:rPr>
        <w:t>groupID</w:t>
      </w:r>
      <w:proofErr w:type="spellEnd"/>
      <w:r w:rsidRPr="37A3839D">
        <w:rPr>
          <w:lang w:val="en-US"/>
        </w:rPr>
        <w:t>,</w:t>
      </w:r>
    </w:p>
    <w:p w14:paraId="3873513A" w14:textId="76ECE997" w:rsidR="00D95669" w:rsidRDefault="37A3839D" w:rsidP="00D95669">
      <w:pPr>
        <w:pStyle w:val="SC-Source"/>
      </w:pPr>
      <w:r w:rsidRPr="37A3839D">
        <w:rPr>
          <w:lang w:val="en-US"/>
        </w:rPr>
        <w:lastRenderedPageBreak/>
        <w:t>    "</w:t>
      </w:r>
      <w:proofErr w:type="spellStart"/>
      <w:r w:rsidRPr="37A3839D">
        <w:rPr>
          <w:lang w:val="en-US"/>
        </w:rPr>
        <w:t>auto.offset.reset</w:t>
      </w:r>
      <w:proofErr w:type="spellEnd"/>
      <w:r w:rsidRPr="37A3839D">
        <w:rPr>
          <w:lang w:val="en-US"/>
        </w:rPr>
        <w:t>": "earliest",</w:t>
      </w:r>
    </w:p>
    <w:p w14:paraId="47B2C035" w14:textId="77777777" w:rsidR="00D95669" w:rsidRDefault="00D95669" w:rsidP="00D95669">
      <w:pPr>
        <w:pStyle w:val="SC-Source"/>
        <w:rPr>
          <w:lang w:val="en-US"/>
        </w:rPr>
      </w:pPr>
      <w:r>
        <w:t xml:space="preserve">    </w:t>
      </w:r>
      <w:r w:rsidRPr="00D95669">
        <w:rPr>
          <w:lang w:val="en-US"/>
        </w:rPr>
        <w:t>"</w:t>
      </w:r>
      <w:proofErr w:type="spellStart"/>
      <w:r w:rsidRPr="00D95669">
        <w:rPr>
          <w:lang w:val="en-US"/>
        </w:rPr>
        <w:t>enable.auto.commit</w:t>
      </w:r>
      <w:proofErr w:type="spellEnd"/>
      <w:r w:rsidRPr="00D95669">
        <w:rPr>
          <w:lang w:val="en-US"/>
        </w:rPr>
        <w:t>": false,</w:t>
      </w:r>
    </w:p>
    <w:p w14:paraId="3C0E7596" w14:textId="02D52B33" w:rsidR="00D95669" w:rsidRPr="00D95669" w:rsidRDefault="00D95669" w:rsidP="00D95669">
      <w:pPr>
        <w:pStyle w:val="SC-Source"/>
      </w:pPr>
      <w:r>
        <w:rPr>
          <w:lang w:val="en-US"/>
        </w:rPr>
        <w:t xml:space="preserve">    </w:t>
      </w:r>
      <w:r w:rsidRPr="00D95669">
        <w:rPr>
          <w:lang w:val="en-US"/>
        </w:rPr>
        <w:t>"</w:t>
      </w:r>
      <w:proofErr w:type="spellStart"/>
      <w:r w:rsidRPr="00D95669">
        <w:rPr>
          <w:lang w:val="en-US"/>
        </w:rPr>
        <w:t>enable.auto.offset.store</w:t>
      </w:r>
      <w:proofErr w:type="spellEnd"/>
      <w:r w:rsidRPr="00D95669">
        <w:rPr>
          <w:lang w:val="en-US"/>
        </w:rPr>
        <w:t>": false,</w:t>
      </w:r>
    </w:p>
    <w:p w14:paraId="341A1EE4" w14:textId="3CFD04E7" w:rsidR="00D95669" w:rsidRDefault="00D95669" w:rsidP="008A1BEE">
      <w:pPr>
        <w:pStyle w:val="SC-Source"/>
      </w:pPr>
      <w:r w:rsidRPr="00D95669">
        <w:t>})</w:t>
      </w:r>
    </w:p>
    <w:p w14:paraId="71247685" w14:textId="77777777" w:rsidR="00D95669" w:rsidRPr="001F506C" w:rsidRDefault="37A3839D" w:rsidP="00D95669">
      <w:pPr>
        <w:pStyle w:val="SC-Source"/>
      </w:pPr>
      <w:r w:rsidRPr="37A3839D">
        <w:rPr>
          <w:lang w:val="en-US"/>
        </w:rPr>
        <w:t>if err != nil {</w:t>
      </w:r>
    </w:p>
    <w:p w14:paraId="1EE3C9C0" w14:textId="77777777" w:rsidR="00D95669" w:rsidRPr="001F506C" w:rsidRDefault="37A3839D" w:rsidP="37A3839D">
      <w:pPr>
        <w:pStyle w:val="SC-Source"/>
        <w:rPr>
          <w:lang w:val="en-US"/>
        </w:rPr>
      </w:pPr>
      <w:r w:rsidRPr="37A3839D">
        <w:rPr>
          <w:lang w:val="en-US"/>
        </w:rPr>
        <w:t xml:space="preserve">    return err</w:t>
      </w:r>
    </w:p>
    <w:p w14:paraId="23BF80ED" w14:textId="77777777" w:rsidR="00D95669" w:rsidRDefault="00D95669" w:rsidP="00D95669">
      <w:pPr>
        <w:pStyle w:val="SC-Source"/>
      </w:pPr>
      <w:r w:rsidRPr="001F506C">
        <w:t>}</w:t>
      </w:r>
    </w:p>
    <w:p w14:paraId="0BEE4B79" w14:textId="69887C6C" w:rsidR="008A1BEE" w:rsidRPr="002B51D1" w:rsidRDefault="37A3839D" w:rsidP="008A1BEE">
      <w:pPr>
        <w:pStyle w:val="SC-Source"/>
      </w:pPr>
      <w:r w:rsidRPr="002B51D1">
        <w:rPr>
          <w:lang w:val="en-US"/>
        </w:rPr>
        <w:t xml:space="preserve">msg, err := </w:t>
      </w:r>
      <w:proofErr w:type="spellStart"/>
      <w:r w:rsidRPr="002B51D1">
        <w:rPr>
          <w:lang w:val="en-US"/>
        </w:rPr>
        <w:t>i.consumer.ReadMessage</w:t>
      </w:r>
      <w:proofErr w:type="spellEnd"/>
      <w:r w:rsidRPr="002B51D1">
        <w:rPr>
          <w:lang w:val="en-US"/>
        </w:rPr>
        <w:t>(</w:t>
      </w:r>
      <w:proofErr w:type="spellStart"/>
      <w:r w:rsidRPr="37A3839D">
        <w:rPr>
          <w:lang w:val="en-US"/>
        </w:rPr>
        <w:t>time.Minute</w:t>
      </w:r>
      <w:proofErr w:type="spellEnd"/>
      <w:r w:rsidRPr="002B51D1">
        <w:rPr>
          <w:lang w:val="en-US"/>
        </w:rPr>
        <w:t>)</w:t>
      </w:r>
    </w:p>
    <w:p w14:paraId="4FD211E2" w14:textId="7613FBEC" w:rsidR="008A1BEE" w:rsidRPr="002B51D1" w:rsidRDefault="37A3839D" w:rsidP="008A1BEE">
      <w:pPr>
        <w:pStyle w:val="SC-Source"/>
      </w:pPr>
      <w:r w:rsidRPr="002B51D1">
        <w:rPr>
          <w:lang w:val="en-US"/>
        </w:rPr>
        <w:t>if err != nil {</w:t>
      </w:r>
    </w:p>
    <w:p w14:paraId="5F537ABE" w14:textId="702D55DD" w:rsidR="008A1BEE" w:rsidRPr="002B51D1" w:rsidRDefault="37A3839D" w:rsidP="37A3839D">
      <w:pPr>
        <w:pStyle w:val="SC-Source"/>
        <w:rPr>
          <w:lang w:val="en-US"/>
        </w:rPr>
      </w:pPr>
      <w:r w:rsidRPr="37A3839D">
        <w:rPr>
          <w:lang w:val="en-US"/>
        </w:rPr>
        <w:t xml:space="preserve">    return err</w:t>
      </w:r>
    </w:p>
    <w:p w14:paraId="01711717" w14:textId="0539B8AA" w:rsidR="008A1BEE" w:rsidRDefault="008A1BEE" w:rsidP="008A1BEE">
      <w:pPr>
        <w:pStyle w:val="SC-Source"/>
      </w:pPr>
      <w:r w:rsidRPr="002B51D1">
        <w:t>}</w:t>
      </w:r>
    </w:p>
    <w:p w14:paraId="22CD2034" w14:textId="72C40A21" w:rsidR="008A1BEE" w:rsidRDefault="00D95669" w:rsidP="008A1BEE">
      <w:pPr>
        <w:pStyle w:val="SC-Source"/>
        <w:rPr>
          <w:rStyle w:val="P-Code"/>
          <w:shd w:val="clear" w:color="auto" w:fill="auto"/>
        </w:rPr>
      </w:pPr>
      <w:r>
        <w:rPr>
          <w:rStyle w:val="P-Code"/>
          <w:shd w:val="clear" w:color="auto" w:fill="auto"/>
        </w:rPr>
        <w:t>// Process your message.</w:t>
      </w:r>
    </w:p>
    <w:p w14:paraId="589C6A48" w14:textId="1004B6AC" w:rsidR="00D95669" w:rsidRDefault="00D95669" w:rsidP="008A1BEE">
      <w:pPr>
        <w:pStyle w:val="SC-Source"/>
        <w:rPr>
          <w:rStyle w:val="P-Code"/>
          <w:shd w:val="clear" w:color="auto" w:fill="auto"/>
        </w:rPr>
      </w:pPr>
      <w:r>
        <w:rPr>
          <w:rStyle w:val="P-Code"/>
          <w:shd w:val="clear" w:color="auto" w:fill="auto"/>
        </w:rPr>
        <w:t>// ...</w:t>
      </w:r>
    </w:p>
    <w:p w14:paraId="0307C073" w14:textId="1B33F89D" w:rsidR="00D95669" w:rsidRDefault="00D95669" w:rsidP="008A1BEE">
      <w:pPr>
        <w:pStyle w:val="SC-Source"/>
        <w:rPr>
          <w:rStyle w:val="P-Code"/>
          <w:shd w:val="clear" w:color="auto" w:fill="auto"/>
        </w:rPr>
      </w:pPr>
      <w:r>
        <w:rPr>
          <w:rStyle w:val="P-Code"/>
          <w:shd w:val="clear" w:color="auto" w:fill="auto"/>
        </w:rPr>
        <w:t>// Acknowledge message delivery.</w:t>
      </w:r>
    </w:p>
    <w:p w14:paraId="219B768E" w14:textId="0F70F429" w:rsidR="008A1BEE" w:rsidRDefault="008A1BEE" w:rsidP="008A1BEE">
      <w:pPr>
        <w:pStyle w:val="SC-Source"/>
        <w:rPr>
          <w:lang w:val="en-US"/>
        </w:rPr>
      </w:pPr>
      <w:r w:rsidRPr="008A1BEE">
        <w:rPr>
          <w:lang w:val="en-US"/>
        </w:rPr>
        <w:t xml:space="preserve">_, err = </w:t>
      </w:r>
      <w:proofErr w:type="spellStart"/>
      <w:r w:rsidRPr="008A1BEE">
        <w:rPr>
          <w:lang w:val="en-US"/>
        </w:rPr>
        <w:t>consumer.CommitMessage</w:t>
      </w:r>
      <w:proofErr w:type="spellEnd"/>
      <w:r w:rsidRPr="008A1BEE">
        <w:rPr>
          <w:lang w:val="en-US"/>
        </w:rPr>
        <w:t>(msg)</w:t>
      </w:r>
    </w:p>
    <w:p w14:paraId="312D406E" w14:textId="6EFED547" w:rsidR="008A1BEE" w:rsidRDefault="008A1BEE" w:rsidP="008A1BEE">
      <w:pPr>
        <w:pStyle w:val="SC-Source"/>
        <w:rPr>
          <w:lang w:val="en-US"/>
        </w:rPr>
      </w:pPr>
      <w:r>
        <w:rPr>
          <w:lang w:val="en-US"/>
        </w:rPr>
        <w:t>If err != nil {</w:t>
      </w:r>
    </w:p>
    <w:p w14:paraId="71255A31" w14:textId="0F09E994" w:rsidR="008A1BEE" w:rsidRDefault="008A1BEE" w:rsidP="008A1BEE">
      <w:pPr>
        <w:pStyle w:val="SC-Source"/>
        <w:rPr>
          <w:lang w:val="en-US"/>
        </w:rPr>
      </w:pPr>
      <w:r>
        <w:rPr>
          <w:lang w:val="en-US"/>
        </w:rPr>
        <w:t xml:space="preserve">    return err</w:t>
      </w:r>
    </w:p>
    <w:p w14:paraId="5D661FC1" w14:textId="51593C2B" w:rsidR="008A1BEE" w:rsidRPr="002B51D1" w:rsidRDefault="008A1BEE" w:rsidP="002B51D1">
      <w:pPr>
        <w:pStyle w:val="SC-Source"/>
        <w:rPr>
          <w:rStyle w:val="P-Code"/>
          <w:shd w:val="clear" w:color="auto" w:fill="auto"/>
        </w:rPr>
      </w:pPr>
      <w:r>
        <w:rPr>
          <w:lang w:val="en-US"/>
        </w:rPr>
        <w:t>}</w:t>
      </w:r>
    </w:p>
    <w:p w14:paraId="39DB4441" w14:textId="3A0FB8B2" w:rsidR="00D95669" w:rsidRDefault="00D95669" w:rsidP="00D95669">
      <w:pPr>
        <w:pStyle w:val="P-Regular"/>
        <w:rPr>
          <w:lang w:val="en-US"/>
        </w:rPr>
      </w:pPr>
      <w:r>
        <w:t xml:space="preserve">In our example, we call the </w:t>
      </w:r>
      <w:proofErr w:type="spellStart"/>
      <w:r w:rsidRPr="002B51D1">
        <w:rPr>
          <w:rStyle w:val="P-Code"/>
        </w:rPr>
        <w:t>CommitMessage</w:t>
      </w:r>
      <w:proofErr w:type="spellEnd"/>
      <w:r>
        <w:t xml:space="preserve"> function only after we process the message, so we don’t lose track of it in case if we experience any processing error. Note that we also specified two configuration parameters to make this work: </w:t>
      </w:r>
      <w:proofErr w:type="spellStart"/>
      <w:r w:rsidRPr="002B51D1">
        <w:rPr>
          <w:rStyle w:val="P-Code"/>
        </w:rPr>
        <w:t>enable.auto.commit</w:t>
      </w:r>
      <w:proofErr w:type="spellEnd"/>
      <w:r>
        <w:rPr>
          <w:lang w:val="en-US"/>
        </w:rPr>
        <w:t xml:space="preserve"> and </w:t>
      </w:r>
      <w:proofErr w:type="spellStart"/>
      <w:r w:rsidRPr="002B51D1">
        <w:rPr>
          <w:rStyle w:val="P-Code"/>
        </w:rPr>
        <w:t>enable.auto.offset.store</w:t>
      </w:r>
      <w:proofErr w:type="spellEnd"/>
      <w:r>
        <w:rPr>
          <w:lang w:val="en-US"/>
        </w:rPr>
        <w:t xml:space="preserve"> should be set to false to make such explicit offset commits work.</w:t>
      </w:r>
    </w:p>
    <w:p w14:paraId="78B70D28" w14:textId="1A191778" w:rsidR="00D95669" w:rsidRDefault="00AC20DA" w:rsidP="002B51D1">
      <w:pPr>
        <w:pStyle w:val="H2-Heading"/>
      </w:pPr>
      <w:r>
        <w:t xml:space="preserve">Use a separate topic for </w:t>
      </w:r>
      <w:r w:rsidR="00BB442D">
        <w:t>un</w:t>
      </w:r>
      <w:r>
        <w:t>processed messages</w:t>
      </w:r>
    </w:p>
    <w:p w14:paraId="6AD2A39B" w14:textId="44495248" w:rsidR="006F16DB" w:rsidRDefault="37A3839D" w:rsidP="006F16DB">
      <w:pPr>
        <w:pStyle w:val="P-Regular"/>
      </w:pPr>
      <w:r w:rsidRPr="37A3839D">
        <w:rPr>
          <w:lang w:val="en-US"/>
        </w:rPr>
        <w:t xml:space="preserve">One of the main challenges of asynchronous communication is error handling. Consider the following scenario: you read messages from a Kafka topic that contains updates to </w:t>
      </w:r>
      <w:r w:rsidRPr="37A3839D">
        <w:rPr>
          <w:lang w:val="en-US"/>
        </w:rPr>
        <w:lastRenderedPageBreak/>
        <w:t>movie metadata. Most messages are processed successfully, however one message contains metadata for a movie that is not stored in our system (let’s assume its data is imported separately and the import has not happened yet). In such a scenario, you generally have two options:</w:t>
      </w:r>
    </w:p>
    <w:p w14:paraId="15414F1D" w14:textId="6E1DA3F1" w:rsidR="009E219A" w:rsidRDefault="009E219A" w:rsidP="009E219A">
      <w:pPr>
        <w:pStyle w:val="P-Regular"/>
        <w:numPr>
          <w:ilvl w:val="0"/>
          <w:numId w:val="57"/>
        </w:numPr>
      </w:pPr>
      <w:r>
        <w:t>Write an error and retry processing of the failed message.</w:t>
      </w:r>
    </w:p>
    <w:p w14:paraId="52594EB6" w14:textId="3100C424" w:rsidR="009E219A" w:rsidRDefault="37A3839D" w:rsidP="009E219A">
      <w:pPr>
        <w:pStyle w:val="P-Regular"/>
        <w:numPr>
          <w:ilvl w:val="0"/>
          <w:numId w:val="57"/>
        </w:numPr>
      </w:pPr>
      <w:r w:rsidRPr="37A3839D">
        <w:rPr>
          <w:lang w:val="en-US"/>
        </w:rPr>
        <w:t>Skip the failed message and proceed to the next one.</w:t>
      </w:r>
    </w:p>
    <w:p w14:paraId="0D5BF0B9" w14:textId="1CCD51AB" w:rsidR="009E219A" w:rsidRDefault="37A3839D" w:rsidP="009E219A">
      <w:pPr>
        <w:pStyle w:val="P-Regular"/>
      </w:pPr>
      <w:r w:rsidRPr="37A3839D">
        <w:rPr>
          <w:lang w:val="en-US"/>
        </w:rPr>
        <w:t>Option 1 might not result in anything: even after max number of retries, you might still experience the same error. In many cases, you also can’t retry indefinitely: when you process messages sequentially, retrying to process a single message blocks processing of all following ones. Option 2 would result in ignoring the failed message, and sometimes this might cause other issues, such as data inconsistency.</w:t>
      </w:r>
    </w:p>
    <w:p w14:paraId="7B331A20" w14:textId="0CA7324D" w:rsidR="00520BC3" w:rsidRDefault="00520BC3" w:rsidP="009E219A">
      <w:pPr>
        <w:pStyle w:val="P-Regular"/>
      </w:pPr>
      <w:r>
        <w:t>A common solution to such a problem is to introduce a separate topic for unprocessed messages: in case if we experience an unexpected error and can’t continue re-processing the same message after max number of retries, we would write it to a separate topic and try to re-process it later (for example, after we identify and fix the underlying problem).</w:t>
      </w:r>
      <w:r w:rsidR="0015605B">
        <w:t xml:space="preserve"> This approach is often called </w:t>
      </w:r>
      <w:r w:rsidR="0015605B" w:rsidRPr="002B51D1">
        <w:rPr>
          <w:rStyle w:val="P-Keyword"/>
        </w:rPr>
        <w:t>Dead Letter Queue (DLQ)</w:t>
      </w:r>
      <w:r w:rsidR="0015605B">
        <w:t xml:space="preserve"> and can be helpful in multiple</w:t>
      </w:r>
      <w:r w:rsidR="002D3195">
        <w:t xml:space="preserve"> other</w:t>
      </w:r>
      <w:r w:rsidR="0015605B">
        <w:t xml:space="preserve"> cases:</w:t>
      </w:r>
    </w:p>
    <w:p w14:paraId="2D5F098E" w14:textId="40B4D4E4" w:rsidR="0015605B" w:rsidRDefault="37A3839D" w:rsidP="0015605B">
      <w:pPr>
        <w:pStyle w:val="P-Regular"/>
        <w:numPr>
          <w:ilvl w:val="0"/>
          <w:numId w:val="58"/>
        </w:numPr>
      </w:pPr>
      <w:r w:rsidRPr="002B51D1">
        <w:rPr>
          <w:rStyle w:val="P-Keyword"/>
          <w:lang w:val="en-US"/>
        </w:rPr>
        <w:t>Message poisoning</w:t>
      </w:r>
      <w:r w:rsidRPr="37A3839D">
        <w:rPr>
          <w:lang w:val="en-US"/>
        </w:rPr>
        <w:t>: Some messages might contain corrupted or unexpected metadata and require separate fixing.</w:t>
      </w:r>
    </w:p>
    <w:p w14:paraId="51426021" w14:textId="7DD891A9" w:rsidR="002D3195" w:rsidRDefault="002D3195" w:rsidP="0015605B">
      <w:pPr>
        <w:pStyle w:val="P-Regular"/>
        <w:numPr>
          <w:ilvl w:val="0"/>
          <w:numId w:val="58"/>
        </w:numPr>
      </w:pPr>
      <w:r>
        <w:rPr>
          <w:rStyle w:val="P-Keyword"/>
        </w:rPr>
        <w:t>Message expiry</w:t>
      </w:r>
      <w:r w:rsidRPr="002B51D1">
        <w:t>:</w:t>
      </w:r>
      <w:r>
        <w:t xml:space="preserve"> Certain messages might take too long to be processed, so instead of blocking the execution, you might just store and re-process them separately.</w:t>
      </w:r>
    </w:p>
    <w:p w14:paraId="5B3C93F7" w14:textId="65AFC596" w:rsidR="002D3195" w:rsidRDefault="002D3195" w:rsidP="0015605B">
      <w:pPr>
        <w:pStyle w:val="P-Regular"/>
        <w:numPr>
          <w:ilvl w:val="0"/>
          <w:numId w:val="58"/>
        </w:numPr>
      </w:pPr>
      <w:r w:rsidRPr="002B51D1">
        <w:rPr>
          <w:rStyle w:val="P-Keyword"/>
        </w:rPr>
        <w:t>Unexpected error handling</w:t>
      </w:r>
      <w:r>
        <w:t>: Imagine that you get millions of input messages and only one of them causes your service to panic. Moving the message to a separate topic for further inspection would help to avoid blocking message processing.</w:t>
      </w:r>
    </w:p>
    <w:p w14:paraId="48738D6C" w14:textId="4ED11489" w:rsidR="00573357" w:rsidRDefault="37A3839D" w:rsidP="002B51D1">
      <w:pPr>
        <w:pStyle w:val="P-Regular"/>
      </w:pPr>
      <w:r w:rsidRPr="37A3839D">
        <w:rPr>
          <w:lang w:val="en-US"/>
        </w:rPr>
        <w:t xml:space="preserve">The list of best practices that we just described is not comprehensive. It does not cover all recommendations for using asynchronous communication in your microservices, but it provides some great ideas of what you should consider. Get familiar with the articles listed in the </w:t>
      </w:r>
      <w:r w:rsidRPr="37A3839D">
        <w:rPr>
          <w:rStyle w:val="P-Italics"/>
          <w:lang w:val="en-US"/>
        </w:rPr>
        <w:t>Further reading</w:t>
      </w:r>
      <w:r w:rsidRPr="37A3839D">
        <w:rPr>
          <w:lang w:val="en-US"/>
        </w:rPr>
        <w:t xml:space="preserve"> section for some additional ideas and recommendations.</w:t>
      </w:r>
    </w:p>
    <w:p w14:paraId="2D5E80FD" w14:textId="65EDB200" w:rsidR="00FF0B23" w:rsidRPr="00573357" w:rsidRDefault="00FF0B23" w:rsidP="00FF0B23">
      <w:pPr>
        <w:pStyle w:val="H1-Section"/>
        <w:rPr>
          <w:bCs/>
          <w:szCs w:val="36"/>
        </w:rPr>
      </w:pPr>
      <w:r>
        <w:lastRenderedPageBreak/>
        <w:t>Summary</w:t>
      </w:r>
    </w:p>
    <w:p w14:paraId="1D872B1A" w14:textId="77FD4C7E" w:rsidR="00FF0B23" w:rsidRDefault="00FF0B23" w:rsidP="00FF0B23">
      <w:r>
        <w:t xml:space="preserve">In this chapter, we have covered the basics of asynchronous communication and illustrated how to use it in your microservices. You have learned the benefits of asynchronous communication and the common patterns, such as publisher-subscriber and message broker. In addition to this, we have covered the basics of the Apache Kafka </w:t>
      </w:r>
      <w:r w:rsidR="005A1CED">
        <w:t>tool</w:t>
      </w:r>
      <w:r>
        <w:t xml:space="preserve"> and illustrated how to use it in our microservices </w:t>
      </w:r>
      <w:r w:rsidR="005A1CED">
        <w:t>by</w:t>
      </w:r>
      <w:r>
        <w:t xml:space="preserve"> implement</w:t>
      </w:r>
      <w:r w:rsidR="005A1CED">
        <w:t>ing</w:t>
      </w:r>
      <w:r>
        <w:t xml:space="preserve"> the logic for producing and consuming data from it.</w:t>
      </w:r>
      <w:r w:rsidR="002B51D1">
        <w:t xml:space="preserve"> </w:t>
      </w:r>
      <w:r w:rsidR="005A1CED">
        <w:t>This knowledge should help you establish efficient communication between your microservices in a wide variety of scenarios, including complex distributed environments.</w:t>
      </w:r>
    </w:p>
    <w:p w14:paraId="658D38F8" w14:textId="77777777" w:rsidR="00FF0B23" w:rsidRDefault="00FF0B23" w:rsidP="00FF0B23">
      <w:r>
        <w:t>In the next chapter, we are going to cover another important topic of microservice development – deployment and orchestration. You will learn how to build and deploy your application to use it in more advanced environments, such as cloud infrastructure.</w:t>
      </w:r>
    </w:p>
    <w:p w14:paraId="75CF6898" w14:textId="77777777" w:rsidR="00FF0B23" w:rsidRDefault="00FF0B23" w:rsidP="00FF0B23">
      <w:pPr>
        <w:pStyle w:val="H1-Section"/>
        <w:rPr>
          <w:bCs/>
          <w:szCs w:val="36"/>
        </w:rPr>
      </w:pPr>
      <w:r>
        <w:t>Further reading</w:t>
      </w:r>
    </w:p>
    <w:p w14:paraId="30EC7BA4" w14:textId="77777777" w:rsidR="00FF0B23" w:rsidRDefault="00FF0B23" w:rsidP="005A1CED">
      <w:pPr>
        <w:pStyle w:val="L-Bullets"/>
      </w:pPr>
      <w:r w:rsidRPr="00252A31">
        <w:rPr>
          <w:rStyle w:val="P-Italics"/>
        </w:rPr>
        <w:t>Apache Kafka documentation</w:t>
      </w:r>
      <w:r>
        <w:t xml:space="preserve">: </w:t>
      </w:r>
      <w:r w:rsidRPr="5A1072CA">
        <w:rPr>
          <w:rStyle w:val="P-URL"/>
        </w:rPr>
        <w:t xml:space="preserve">https://kafka.apache.org/documentation/ </w:t>
      </w:r>
    </w:p>
    <w:p w14:paraId="7B50161F" w14:textId="77777777" w:rsidR="00FF0B23" w:rsidRDefault="00FF0B23" w:rsidP="005A1CED">
      <w:pPr>
        <w:pStyle w:val="L-Bullets"/>
      </w:pPr>
      <w:r w:rsidRPr="00252A31">
        <w:rPr>
          <w:rStyle w:val="P-Italics"/>
        </w:rPr>
        <w:t>Publish-subscribe pattern</w:t>
      </w:r>
      <w:r>
        <w:t xml:space="preserve">: </w:t>
      </w:r>
      <w:r w:rsidRPr="5A1072CA">
        <w:rPr>
          <w:rStyle w:val="P-URL"/>
        </w:rPr>
        <w:t>https://en.wikipedia.org/wiki/Publish%E2%80%93subscribe_pattern</w:t>
      </w:r>
      <w:r>
        <w:t xml:space="preserve"> </w:t>
      </w:r>
    </w:p>
    <w:p w14:paraId="1373EA50" w14:textId="08967C95" w:rsidR="00893CBF" w:rsidRPr="00893CBF" w:rsidRDefault="00FF0B23" w:rsidP="005A1CED">
      <w:pPr>
        <w:pStyle w:val="L-Bullets"/>
      </w:pPr>
      <w:r w:rsidRPr="00252A31">
        <w:rPr>
          <w:rStyle w:val="P-Italics"/>
        </w:rPr>
        <w:t>Asynchronous message-based communication</w:t>
      </w:r>
      <w:r>
        <w:t xml:space="preserve">: </w:t>
      </w:r>
      <w:hyperlink r:id="rId15">
        <w:r w:rsidRPr="5A1072CA">
          <w:rPr>
            <w:rStyle w:val="P-URL"/>
          </w:rPr>
          <w:t>https://docs.microsoft.com/en-us/dotnet/architecture/microservices/architect-microservice-container-applications/asynchronous-message-based-communication</w:t>
        </w:r>
      </w:hyperlink>
    </w:p>
    <w:sectPr w:rsidR="00893CBF" w:rsidRPr="00893CBF"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epayan Bhattacharjee" w:date="2025-03-28T17:02:00Z" w:initials="DB">
    <w:p w14:paraId="793AE334" w14:textId="77777777" w:rsidR="00DE71C9" w:rsidRDefault="00DE71C9" w:rsidP="00DE71C9">
      <w:pPr>
        <w:pStyle w:val="CommentText"/>
      </w:pPr>
      <w:r>
        <w:rPr>
          <w:rStyle w:val="CommentReference"/>
        </w:rPr>
        <w:annotationRef/>
      </w:r>
      <w:r>
        <w:t>Hey Alexander</w:t>
      </w:r>
    </w:p>
    <w:p w14:paraId="632B3248" w14:textId="77777777" w:rsidR="00DE71C9" w:rsidRDefault="00DE71C9" w:rsidP="00DE71C9">
      <w:pPr>
        <w:pStyle w:val="CommentText"/>
      </w:pPr>
    </w:p>
    <w:p w14:paraId="0B34DFAF" w14:textId="77777777" w:rsidR="00DE71C9" w:rsidRDefault="00DE71C9" w:rsidP="00DE71C9">
      <w:pPr>
        <w:pStyle w:val="CommentText"/>
      </w:pPr>
      <w:r>
        <w:t>This chapter is in a pretty good shape structurally, not much edit is needed here. A couple of concerns:</w:t>
      </w:r>
    </w:p>
    <w:p w14:paraId="0675E2CB" w14:textId="77777777" w:rsidR="00DE71C9" w:rsidRDefault="00DE71C9" w:rsidP="00DE71C9">
      <w:pPr>
        <w:pStyle w:val="CommentText"/>
      </w:pPr>
    </w:p>
    <w:p w14:paraId="738A2B48" w14:textId="77777777" w:rsidR="00DE71C9" w:rsidRDefault="00DE71C9" w:rsidP="00DE71C9">
      <w:pPr>
        <w:pStyle w:val="CommentText"/>
      </w:pPr>
      <w:r>
        <w:t>&gt; The GitHub repo is still not ready with the chapter-wise code. Could you please update that?</w:t>
      </w:r>
    </w:p>
    <w:p w14:paraId="16AB6970" w14:textId="77777777" w:rsidR="00DE71C9" w:rsidRDefault="00DE71C9" w:rsidP="00DE71C9">
      <w:pPr>
        <w:pStyle w:val="CommentText"/>
      </w:pPr>
    </w:p>
    <w:p w14:paraId="48F89FF7" w14:textId="77777777" w:rsidR="00DE71C9" w:rsidRDefault="00DE71C9" w:rsidP="00DE71C9">
      <w:pPr>
        <w:pStyle w:val="CommentText"/>
      </w:pPr>
      <w:r>
        <w:t>&gt; Sadman mentioned some corrections in the code for this chapter. Let me know what you think about that.</w:t>
      </w:r>
    </w:p>
    <w:p w14:paraId="051D9C01" w14:textId="77777777" w:rsidR="00DE71C9" w:rsidRDefault="00DE71C9" w:rsidP="00DE71C9">
      <w:pPr>
        <w:pStyle w:val="CommentText"/>
      </w:pPr>
    </w:p>
    <w:p w14:paraId="5BF67A99" w14:textId="77777777" w:rsidR="00DE71C9" w:rsidRDefault="00DE71C9" w:rsidP="00DE71C9">
      <w:pPr>
        <w:pStyle w:val="CommentText"/>
      </w:pPr>
      <w:r>
        <w:t xml:space="preserve">Once you respond to Sadman’s queries, I think the content could be finalized. </w:t>
      </w:r>
    </w:p>
    <w:p w14:paraId="19CA2E2E" w14:textId="77777777" w:rsidR="00DE71C9" w:rsidRDefault="00DE71C9" w:rsidP="00DE71C9">
      <w:pPr>
        <w:pStyle w:val="CommentText"/>
      </w:pPr>
      <w:r>
        <w:t>Let me know what you think.</w:t>
      </w:r>
    </w:p>
    <w:p w14:paraId="7C5A5214" w14:textId="77777777" w:rsidR="00DE71C9" w:rsidRDefault="00DE71C9" w:rsidP="00DE71C9">
      <w:pPr>
        <w:pStyle w:val="CommentText"/>
      </w:pPr>
    </w:p>
    <w:p w14:paraId="300BD263" w14:textId="77777777" w:rsidR="00DE71C9" w:rsidRDefault="00DE71C9" w:rsidP="00DE71C9">
      <w:pPr>
        <w:pStyle w:val="CommentText"/>
      </w:pPr>
      <w:r>
        <w:t>Regards</w:t>
      </w:r>
    </w:p>
    <w:p w14:paraId="7DA01CA4" w14:textId="77777777" w:rsidR="00DE71C9" w:rsidRDefault="00DE71C9" w:rsidP="00DE71C9">
      <w:pPr>
        <w:pStyle w:val="CommentText"/>
      </w:pPr>
      <w:r>
        <w:t>Deepayan</w:t>
      </w:r>
    </w:p>
  </w:comment>
  <w:comment w:id="1" w:author="Alexander Shuiskov" w:date="2025-04-02T12:29:00Z" w:initials="AS">
    <w:p w14:paraId="5CD99A17" w14:textId="77777777" w:rsidR="00BF2528" w:rsidRDefault="00BF2528" w:rsidP="00BF2528">
      <w:r>
        <w:rPr>
          <w:rStyle w:val="CommentReference"/>
        </w:rPr>
        <w:annotationRef/>
      </w:r>
      <w:r>
        <w:rPr>
          <w:sz w:val="20"/>
          <w:szCs w:val="20"/>
        </w:rPr>
        <w:t>Done</w:t>
      </w:r>
    </w:p>
  </w:comment>
  <w:comment w:id="3" w:author="Nithya Sadanandan" w:date="2024-11-25T10:26:00Z" w:initials="NS">
    <w:p w14:paraId="3D7637B8" w14:textId="02D22F43" w:rsidR="009E597D" w:rsidRPr="00BF2528" w:rsidRDefault="009E597D" w:rsidP="009E597D">
      <w:pPr>
        <w:pStyle w:val="CommentText"/>
        <w:rPr>
          <w:lang w:val="ru-RU"/>
        </w:rPr>
      </w:pPr>
      <w:r>
        <w:rPr>
          <w:rStyle w:val="CommentReference"/>
        </w:rPr>
        <w:annotationRef/>
      </w:r>
      <w:r>
        <w:t>This URL gives a 404 error. Could you please check and replace the link?</w:t>
      </w:r>
    </w:p>
  </w:comment>
  <w:comment w:id="4" w:author="Alexander Shuiskov" w:date="2025-01-15T15:19:00Z" w:initials="AS">
    <w:p w14:paraId="2D107EC6" w14:textId="77777777" w:rsidR="00C71B14" w:rsidRDefault="00C71B14" w:rsidP="00C71B14">
      <w:r>
        <w:rPr>
          <w:rStyle w:val="CommentReference"/>
        </w:rPr>
        <w:annotationRef/>
      </w:r>
      <w:r>
        <w:rPr>
          <w:sz w:val="20"/>
          <w:szCs w:val="20"/>
        </w:rPr>
        <w:t>Going to upload the source code shortly - expected for now</w:t>
      </w:r>
    </w:p>
  </w:comment>
  <w:comment w:id="5" w:author="Deepayan Bhattacharjee" w:date="2025-03-07T12:04:00Z" w:initials="DB">
    <w:p w14:paraId="0F873B14" w14:textId="77777777" w:rsidR="00A92BAF" w:rsidRDefault="00A92BAF" w:rsidP="00A92BAF">
      <w:pPr>
        <w:pStyle w:val="CommentText"/>
      </w:pPr>
      <w:r>
        <w:rPr>
          <w:rStyle w:val="CommentReference"/>
        </w:rPr>
        <w:annotationRef/>
      </w:r>
      <w:r>
        <w:rPr>
          <w:b/>
          <w:bCs/>
        </w:rPr>
        <w:t>To the Reviewer:</w:t>
      </w:r>
      <w:r>
        <w:t xml:space="preserve"> Could you please confirm if this link is working as expected?</w:t>
      </w:r>
    </w:p>
  </w:comment>
  <w:comment w:id="6" w:author="Guest User" w:date="2025-03-22T20:20:00Z" w:initials="GU">
    <w:p w14:paraId="597920A8" w14:textId="665576F4" w:rsidR="009B212B" w:rsidRDefault="00000000">
      <w:pPr>
        <w:pStyle w:val="CommentText"/>
      </w:pPr>
      <w:r>
        <w:rPr>
          <w:rStyle w:val="CommentReference"/>
        </w:rPr>
        <w:annotationRef/>
      </w:r>
      <w:r w:rsidRPr="22EBE612">
        <w:t xml:space="preserve">this link still does not work </w:t>
      </w:r>
    </w:p>
  </w:comment>
  <w:comment w:id="7" w:author="Deepayan Bhattacharjee" w:date="2025-03-28T16:40:00Z" w:initials="DB">
    <w:p w14:paraId="2FF133E4" w14:textId="77777777" w:rsidR="00822BBD" w:rsidRDefault="00822BBD" w:rsidP="00822BBD">
      <w:pPr>
        <w:pStyle w:val="CommentText"/>
      </w:pPr>
      <w:r>
        <w:rPr>
          <w:rStyle w:val="CommentReference"/>
        </w:rPr>
        <w:annotationRef/>
      </w:r>
      <w:r>
        <w:t>Alexander, could you update the GH repo?</w:t>
      </w:r>
    </w:p>
  </w:comment>
  <w:comment w:id="8" w:author="Alexander Shuiskov" w:date="2025-04-02T12:29:00Z" w:initials="AS">
    <w:p w14:paraId="5CECF2CB" w14:textId="77777777" w:rsidR="00BF2528" w:rsidRDefault="00BF2528" w:rsidP="00BF2528">
      <w:r>
        <w:rPr>
          <w:rStyle w:val="CommentReference"/>
        </w:rPr>
        <w:annotationRef/>
      </w:r>
      <w:r>
        <w:rPr>
          <w:sz w:val="20"/>
          <w:szCs w:val="20"/>
        </w:rPr>
        <w:t>Done</w:t>
      </w:r>
    </w:p>
  </w:comment>
  <w:comment w:id="11" w:author="Guest User" w:date="2025-03-22T21:01:00Z" w:initials="GU">
    <w:p w14:paraId="2D519605" w14:textId="72772551" w:rsidR="009B212B" w:rsidRDefault="00000000">
      <w:pPr>
        <w:pStyle w:val="CommentText"/>
      </w:pPr>
      <w:r>
        <w:rPr>
          <w:rStyle w:val="CommentReference"/>
        </w:rPr>
        <w:annotationRef/>
      </w:r>
      <w:r w:rsidRPr="59E61970">
        <w:t>this is a confusing example. If you have a client that needs to download a file thats a direct communication that needs to happen. Its not like the server can publish the whole file to kafka and then the client downloads the data from kafka. either way the client has to download the whole file from some sort of server node, whether thats the original node or kafka message broker</w:t>
      </w:r>
    </w:p>
    <w:p w14:paraId="2F03F270" w14:textId="482DED3C" w:rsidR="009B212B" w:rsidRDefault="009B212B">
      <w:pPr>
        <w:pStyle w:val="CommentText"/>
      </w:pPr>
    </w:p>
    <w:p w14:paraId="0034A2CB" w14:textId="34F8346F" w:rsidR="009B212B" w:rsidRDefault="00000000">
      <w:pPr>
        <w:pStyle w:val="CommentText"/>
      </w:pPr>
      <w:r w:rsidRPr="0DD8C190">
        <w:t>Unless this is meant to be an example of a CDN architecture, but thats more of a distrbuted cache then asyn communication</w:t>
      </w:r>
    </w:p>
  </w:comment>
  <w:comment w:id="12" w:author="Alexander Shuiskov" w:date="2025-04-02T12:32:00Z" w:initials="AS">
    <w:p w14:paraId="02D02141" w14:textId="77777777" w:rsidR="00B75D7B" w:rsidRDefault="00B75D7B" w:rsidP="00B75D7B">
      <w:r>
        <w:rPr>
          <w:rStyle w:val="CommentReference"/>
        </w:rPr>
        <w:annotationRef/>
      </w:r>
      <w:r>
        <w:rPr>
          <w:sz w:val="20"/>
          <w:szCs w:val="20"/>
        </w:rPr>
        <w:t>Updated</w:t>
      </w:r>
    </w:p>
  </w:comment>
  <w:comment w:id="17" w:author="Guest User" w:date="2025-03-22T21:02:00Z" w:initials="GU">
    <w:p w14:paraId="20EFA793" w14:textId="03B47113" w:rsidR="009B212B" w:rsidRDefault="00000000">
      <w:pPr>
        <w:pStyle w:val="CommentText"/>
      </w:pPr>
      <w:r>
        <w:rPr>
          <w:rStyle w:val="CommentReference"/>
        </w:rPr>
        <w:annotationRef/>
      </w:r>
      <w:r w:rsidRPr="069614F0">
        <w:t>this feels like an incomplete point. How would async communication help here?</w:t>
      </w:r>
    </w:p>
  </w:comment>
  <w:comment w:id="18" w:author="Deepayan Bhattacharjee" w:date="2025-03-28T16:41:00Z" w:initials="DB">
    <w:p w14:paraId="39484A82" w14:textId="77777777" w:rsidR="00CE5828" w:rsidRDefault="00CE5828" w:rsidP="00CE5828">
      <w:pPr>
        <w:pStyle w:val="CommentText"/>
      </w:pPr>
      <w:r>
        <w:rPr>
          <w:rStyle w:val="CommentReference"/>
        </w:rPr>
        <w:annotationRef/>
      </w:r>
      <w:r>
        <w:t>Could you please elaborate this point a little more?</w:t>
      </w:r>
    </w:p>
  </w:comment>
  <w:comment w:id="19" w:author="Alexander Shuiskov" w:date="2025-04-02T12:34:00Z" w:initials="AS">
    <w:p w14:paraId="6DA6F7D7" w14:textId="77777777" w:rsidR="00B75D7B" w:rsidRDefault="00B75D7B" w:rsidP="00B75D7B">
      <w:r>
        <w:rPr>
          <w:rStyle w:val="CommentReference"/>
        </w:rPr>
        <w:annotationRef/>
      </w:r>
      <w:r>
        <w:rPr>
          <w:sz w:val="20"/>
          <w:szCs w:val="20"/>
        </w:rPr>
        <w:t>Updated</w:t>
      </w:r>
    </w:p>
  </w:comment>
  <w:comment w:id="32" w:author="Guest User" w:date="2025-03-22T21:09:00Z" w:initials="GU">
    <w:p w14:paraId="3134C33F" w14:textId="3515095F" w:rsidR="009B212B" w:rsidRDefault="00000000">
      <w:pPr>
        <w:pStyle w:val="CommentText"/>
      </w:pPr>
      <w:r>
        <w:rPr>
          <w:rStyle w:val="CommentReference"/>
        </w:rPr>
        <w:annotationRef/>
      </w:r>
      <w:r w:rsidRPr="35575EA2">
        <w:t xml:space="preserve">this is a weird example given that writing to HDD is a bit nitty gritty to how a single machine operates. and not generally related to mico-services. </w:t>
      </w:r>
    </w:p>
    <w:p w14:paraId="26CE3FD7" w14:textId="1D2881E4" w:rsidR="009B212B" w:rsidRDefault="009B212B">
      <w:pPr>
        <w:pStyle w:val="CommentText"/>
      </w:pPr>
    </w:p>
    <w:p w14:paraId="15657D6B" w14:textId="48F76461" w:rsidR="009B212B" w:rsidRPr="00B75D7B" w:rsidRDefault="00000000">
      <w:pPr>
        <w:pStyle w:val="CommentText"/>
        <w:rPr>
          <w:lang w:val="ru-RU"/>
        </w:rPr>
      </w:pPr>
      <w:r w:rsidRPr="681BF77A">
        <w:t>Instead I think you could talk more about how gRPC supports streaming commincation and how that might provide a better example</w:t>
      </w:r>
    </w:p>
  </w:comment>
  <w:comment w:id="36" w:author="Guest User" w:date="2025-03-22T21:32:00Z" w:initials="GU">
    <w:p w14:paraId="3C640E28" w14:textId="357E80EA" w:rsidR="009B212B" w:rsidRDefault="00000000">
      <w:pPr>
        <w:pStyle w:val="CommentText"/>
      </w:pPr>
      <w:r>
        <w:rPr>
          <w:rStyle w:val="CommentReference"/>
        </w:rPr>
        <w:annotationRef/>
      </w:r>
      <w:r w:rsidRPr="03E6326D">
        <w:t>this is misleading - I would say its more "buffered" and not aggregated, aggreagated messages sounds like the content of the messages them selves  were converted into a single message</w:t>
      </w:r>
    </w:p>
  </w:comment>
  <w:comment w:id="37" w:author="Deepayan Bhattacharjee" w:date="2025-03-28T16:42:00Z" w:initials="DB">
    <w:p w14:paraId="31F4B7E0" w14:textId="77777777" w:rsidR="00AC10CD" w:rsidRDefault="00AC10CD" w:rsidP="00AC10CD">
      <w:pPr>
        <w:pStyle w:val="CommentText"/>
      </w:pPr>
      <w:r>
        <w:rPr>
          <w:rStyle w:val="CommentReference"/>
        </w:rPr>
        <w:annotationRef/>
      </w:r>
      <w:r>
        <w:t>What do you think? Should this be updated?</w:t>
      </w:r>
    </w:p>
  </w:comment>
  <w:comment w:id="38" w:author="Alexander Shuiskov" w:date="2025-04-02T12:54:00Z" w:initials="AS">
    <w:p w14:paraId="585F4A01" w14:textId="77777777" w:rsidR="006A0834" w:rsidRDefault="006A0834" w:rsidP="006A0834">
      <w:r>
        <w:rPr>
          <w:rStyle w:val="CommentReference"/>
        </w:rPr>
        <w:annotationRef/>
      </w:r>
      <w:r>
        <w:rPr>
          <w:sz w:val="20"/>
          <w:szCs w:val="20"/>
        </w:rPr>
        <w:t>Updated</w:t>
      </w:r>
    </w:p>
  </w:comment>
  <w:comment w:id="41" w:author="Guest User" w:date="2025-03-22T20:24:00Z" w:initials="GU">
    <w:p w14:paraId="1D1CC37A" w14:textId="0EA452DF" w:rsidR="009B212B" w:rsidRDefault="00000000">
      <w:pPr>
        <w:pStyle w:val="CommentText"/>
      </w:pPr>
      <w:r>
        <w:rPr>
          <w:rStyle w:val="CommentReference"/>
        </w:rPr>
        <w:annotationRef/>
      </w:r>
      <w:r w:rsidRPr="29F0E09A">
        <w:t>imo this is a visually confusing disagram, because in a since it looks like the subscribers are pushing data into the queue.</w:t>
      </w:r>
    </w:p>
    <w:p w14:paraId="1A0301A5" w14:textId="14EF5858" w:rsidR="009B212B" w:rsidRDefault="009B212B">
      <w:pPr>
        <w:pStyle w:val="CommentText"/>
      </w:pPr>
    </w:p>
    <w:p w14:paraId="6EE756B6" w14:textId="58E8E4E8" w:rsidR="009B212B" w:rsidRDefault="00000000">
      <w:pPr>
        <w:pStyle w:val="CommentText"/>
      </w:pPr>
      <w:r w:rsidRPr="2DAB1745">
        <w:t>This diagram from Microsoft is much better imo</w:t>
      </w:r>
    </w:p>
    <w:p w14:paraId="41DE237E" w14:textId="73A4F85F" w:rsidR="009B212B" w:rsidRDefault="00000000">
      <w:pPr>
        <w:pStyle w:val="CommentText"/>
      </w:pPr>
      <w:r w:rsidRPr="6013C404">
        <w:t>https://learn.microsoft.com/en-us/azure/architecture/patterns/publisher-subscriber</w:t>
      </w:r>
    </w:p>
  </w:comment>
  <w:comment w:id="42" w:author="Alexander Shuiskov" w:date="2025-04-02T12:58:00Z" w:initials="AS">
    <w:p w14:paraId="2DAD342A" w14:textId="77777777" w:rsidR="002C46A7" w:rsidRDefault="002C46A7" w:rsidP="002C46A7">
      <w:r>
        <w:rPr>
          <w:rStyle w:val="CommentReference"/>
        </w:rPr>
        <w:annotationRef/>
      </w:r>
      <w:r>
        <w:rPr>
          <w:sz w:val="20"/>
          <w:szCs w:val="20"/>
        </w:rPr>
        <w:t>Updated</w:t>
      </w:r>
    </w:p>
  </w:comment>
  <w:comment w:id="44" w:author="Guest User" w:date="2025-03-22T21:37:00Z" w:initials="GU">
    <w:p w14:paraId="0E9E9675" w14:textId="0A93574C" w:rsidR="009B212B" w:rsidRDefault="00000000">
      <w:pPr>
        <w:pStyle w:val="CommentText"/>
      </w:pPr>
      <w:r>
        <w:rPr>
          <w:rStyle w:val="CommentReference"/>
        </w:rPr>
        <w:annotationRef/>
      </w:r>
      <w:r w:rsidRPr="28ECC647">
        <w:t xml:space="preserve">it would be beneficiel for high message rates too right? the kafka buffer acts as a data bus layer so that all the individual subscribers are constantly polling the publisher nodes. </w:t>
      </w:r>
    </w:p>
  </w:comment>
  <w:comment w:id="46" w:author="Guest User" w:date="2025-03-22T22:03:00Z" w:initials="GU">
    <w:p w14:paraId="438B0E15" w14:textId="0917955D" w:rsidR="009B212B" w:rsidRDefault="00000000">
      <w:pPr>
        <w:pStyle w:val="CommentText"/>
      </w:pPr>
      <w:r>
        <w:rPr>
          <w:rStyle w:val="CommentReference"/>
        </w:rPr>
        <w:annotationRef/>
      </w:r>
      <w:r w:rsidRPr="43ADD992">
        <w:t>While it does technically have a very high read throughput, as a novice reader, I might ask. "well why not use it for every database".</w:t>
      </w:r>
    </w:p>
    <w:p w14:paraId="21FE6E57" w14:textId="51709D40" w:rsidR="009B212B" w:rsidRDefault="009B212B">
      <w:pPr>
        <w:pStyle w:val="CommentText"/>
      </w:pPr>
    </w:p>
    <w:p w14:paraId="28E808BB" w14:textId="2F0140F3" w:rsidR="009B212B" w:rsidRDefault="00000000">
      <w:pPr>
        <w:pStyle w:val="CommentText"/>
      </w:pPr>
      <w:r w:rsidRPr="0BF6C136">
        <w:t>so imo its important to point out that all reads are sequential so there is no efficient "search" of data</w:t>
      </w:r>
    </w:p>
  </w:comment>
  <w:comment w:id="47" w:author="Alexander Shuiskov" w:date="2025-04-02T13:02:00Z" w:initials="AS">
    <w:p w14:paraId="221EEFC8" w14:textId="77777777" w:rsidR="002C46A7" w:rsidRDefault="002C46A7" w:rsidP="002C46A7">
      <w:r>
        <w:rPr>
          <w:rStyle w:val="CommentReference"/>
        </w:rPr>
        <w:annotationRef/>
      </w:r>
      <w:r>
        <w:rPr>
          <w:sz w:val="20"/>
          <w:szCs w:val="20"/>
        </w:rPr>
        <w:t>Added clarification</w:t>
      </w:r>
    </w:p>
  </w:comment>
  <w:comment w:id="48" w:author="Guest User" w:date="2025-03-22T22:16:00Z" w:initials="GU">
    <w:p w14:paraId="5CEDE269" w14:textId="648B655C" w:rsidR="009B212B" w:rsidRDefault="00000000">
      <w:pPr>
        <w:pStyle w:val="CommentText"/>
      </w:pPr>
      <w:r>
        <w:rPr>
          <w:rStyle w:val="CommentReference"/>
        </w:rPr>
        <w:annotationRef/>
      </w:r>
      <w:r w:rsidRPr="32034060">
        <w:t>wouldn't it have been easier to embed the existing rating object into the RatingEvent, so that you're not definining all the fields in two places?</w:t>
      </w:r>
    </w:p>
  </w:comment>
  <w:comment w:id="49" w:author="Alexander Shuiskov" w:date="2025-04-02T13:05:00Z" w:initials="AS">
    <w:p w14:paraId="696165BA" w14:textId="77777777" w:rsidR="002C46A7" w:rsidRDefault="002C46A7" w:rsidP="002C46A7">
      <w:r>
        <w:rPr>
          <w:rStyle w:val="CommentReference"/>
        </w:rPr>
        <w:annotationRef/>
      </w:r>
      <w:r>
        <w:rPr>
          <w:sz w:val="20"/>
          <w:szCs w:val="20"/>
        </w:rPr>
        <w:t>Done</w:t>
      </w:r>
    </w:p>
  </w:comment>
  <w:comment w:id="63" w:author="Guest User" w:date="2025-03-22T23:03:00Z" w:initials="GU">
    <w:p w14:paraId="57726CC6" w14:textId="52556374" w:rsidR="009B212B" w:rsidRDefault="00000000">
      <w:pPr>
        <w:pStyle w:val="CommentText"/>
      </w:pPr>
      <w:r>
        <w:rPr>
          <w:rStyle w:val="CommentReference"/>
        </w:rPr>
        <w:annotationRef/>
      </w:r>
      <w:r w:rsidRPr="5B5EA7EC">
        <w:t>the code does not import this, it imports</w:t>
      </w:r>
    </w:p>
    <w:p w14:paraId="569C5BA8" w14:textId="01B8477B" w:rsidR="009B212B" w:rsidRDefault="009B212B">
      <w:pPr>
        <w:pStyle w:val="CommentText"/>
      </w:pPr>
    </w:p>
    <w:p w14:paraId="41FA5484" w14:textId="708AAA58" w:rsidR="009B212B" w:rsidRDefault="00000000">
      <w:pPr>
        <w:pStyle w:val="CommentText"/>
      </w:pPr>
      <w:r w:rsidRPr="35952EF7">
        <w:t>github.com/confluentinc/confluent-kafka-go/kafka</w:t>
      </w:r>
    </w:p>
  </w:comment>
  <w:comment w:id="64" w:author="Alexander Shuiskov" w:date="2025-04-02T13:07:00Z" w:initials="AS">
    <w:p w14:paraId="0BFB1D34" w14:textId="77777777" w:rsidR="00C060F5" w:rsidRDefault="00C060F5" w:rsidP="00C060F5">
      <w:r>
        <w:rPr>
          <w:rStyle w:val="CommentReference"/>
        </w:rPr>
        <w:annotationRef/>
      </w:r>
      <w:r>
        <w:rPr>
          <w:sz w:val="20"/>
          <w:szCs w:val="20"/>
        </w:rPr>
        <w:t>Updated</w:t>
      </w:r>
    </w:p>
  </w:comment>
  <w:comment w:id="66" w:author="Guest User" w:date="2025-03-22T22:46:00Z" w:initials="GU">
    <w:p w14:paraId="0D718876" w14:textId="092B07AB" w:rsidR="009B212B" w:rsidRDefault="00000000">
      <w:pPr>
        <w:pStyle w:val="CommentText"/>
      </w:pPr>
      <w:r>
        <w:rPr>
          <w:rStyle w:val="CommentReference"/>
        </w:rPr>
        <w:annotationRef/>
      </w:r>
      <w:r w:rsidRPr="3A60139D">
        <w:t>undefined? should be events?</w:t>
      </w:r>
    </w:p>
  </w:comment>
  <w:comment w:id="69" w:author="Guest User" w:date="2025-03-22T22:45:00Z" w:initials="GU">
    <w:p w14:paraId="15195B3E" w14:textId="770098BB" w:rsidR="009B212B" w:rsidRDefault="00000000">
      <w:pPr>
        <w:pStyle w:val="CommentText"/>
      </w:pPr>
      <w:r>
        <w:rPr>
          <w:rStyle w:val="CommentReference"/>
        </w:rPr>
        <w:annotationRef/>
      </w:r>
      <w:r w:rsidRPr="0910802B">
        <w:t>undefined p, should be producer</w:t>
      </w:r>
    </w:p>
  </w:comment>
  <w:comment w:id="70" w:author="Alexander Shuiskov" w:date="2025-04-02T13:08:00Z" w:initials="AS">
    <w:p w14:paraId="253A5FB3" w14:textId="77777777" w:rsidR="00C060F5" w:rsidRDefault="00C060F5" w:rsidP="00C060F5">
      <w:r>
        <w:rPr>
          <w:rStyle w:val="CommentReference"/>
        </w:rPr>
        <w:annotationRef/>
      </w:r>
      <w:r>
        <w:rPr>
          <w:sz w:val="20"/>
          <w:szCs w:val="20"/>
        </w:rPr>
        <w:t>Done</w:t>
      </w:r>
    </w:p>
  </w:comment>
  <w:comment w:id="73" w:author="Guest User" w:date="2025-03-22T23:04:00Z" w:initials="GU">
    <w:p w14:paraId="26B4A8B2" w14:textId="34594115" w:rsidR="009B212B" w:rsidRDefault="00000000">
      <w:pPr>
        <w:pStyle w:val="CommentText"/>
      </w:pPr>
      <w:r>
        <w:rPr>
          <w:rStyle w:val="CommentReference"/>
        </w:rPr>
        <w:annotationRef/>
      </w:r>
      <w:r w:rsidRPr="361D1B28">
        <w:t>I think you want to add this to your go.mod right?</w:t>
      </w:r>
    </w:p>
    <w:p w14:paraId="46A2A39C" w14:textId="505A8744" w:rsidR="009B212B" w:rsidRDefault="009B212B">
      <w:pPr>
        <w:pStyle w:val="CommentText"/>
      </w:pPr>
    </w:p>
    <w:p w14:paraId="0ADEF366" w14:textId="50033236" w:rsidR="009B212B" w:rsidRDefault="00000000">
      <w:pPr>
        <w:pStyle w:val="CommentText"/>
      </w:pPr>
      <w:r w:rsidRPr="76DD7972">
        <w:t>package github.com/confluentinc/confluent-kafka-go/kafka</w:t>
      </w:r>
    </w:p>
    <w:p w14:paraId="1F12FAE8" w14:textId="20C22073" w:rsidR="009B212B" w:rsidRDefault="009B212B">
      <w:pPr>
        <w:pStyle w:val="CommentText"/>
      </w:pPr>
    </w:p>
    <w:p w14:paraId="4847C8E1" w14:textId="344AEC8C" w:rsidR="009B212B" w:rsidRDefault="00000000">
      <w:pPr>
        <w:pStyle w:val="CommentText"/>
      </w:pPr>
      <w:r w:rsidRPr="79E91EFB">
        <w:t>when I tried it with just 'github.com/confluentinc/confluent-kafka-go/' it did not work</w:t>
      </w:r>
    </w:p>
  </w:comment>
  <w:comment w:id="74" w:author="Alexander Shuiskov" w:date="2025-04-02T13:08:00Z" w:initials="AS">
    <w:p w14:paraId="51424D24" w14:textId="77777777" w:rsidR="00C060F5" w:rsidRDefault="00C060F5" w:rsidP="00C060F5">
      <w:r>
        <w:rPr>
          <w:rStyle w:val="CommentReference"/>
        </w:rPr>
        <w:annotationRef/>
      </w:r>
      <w:r>
        <w:rPr>
          <w:sz w:val="20"/>
          <w:szCs w:val="20"/>
        </w:rP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A01CA4" w15:done="0"/>
  <w15:commentEx w15:paraId="5CD99A17" w15:paraIdParent="7DA01CA4" w15:done="0"/>
  <w15:commentEx w15:paraId="3D7637B8" w15:done="0"/>
  <w15:commentEx w15:paraId="2D107EC6" w15:paraIdParent="3D7637B8" w15:done="0"/>
  <w15:commentEx w15:paraId="0F873B14" w15:paraIdParent="3D7637B8" w15:done="0"/>
  <w15:commentEx w15:paraId="597920A8" w15:paraIdParent="3D7637B8" w15:done="0"/>
  <w15:commentEx w15:paraId="2FF133E4" w15:paraIdParent="3D7637B8" w15:done="0"/>
  <w15:commentEx w15:paraId="5CECF2CB" w15:paraIdParent="3D7637B8" w15:done="0"/>
  <w15:commentEx w15:paraId="0034A2CB" w15:done="0"/>
  <w15:commentEx w15:paraId="02D02141" w15:paraIdParent="0034A2CB" w15:done="0"/>
  <w15:commentEx w15:paraId="20EFA793" w15:done="0"/>
  <w15:commentEx w15:paraId="39484A82" w15:paraIdParent="20EFA793" w15:done="0"/>
  <w15:commentEx w15:paraId="6DA6F7D7" w15:paraIdParent="20EFA793" w15:done="0"/>
  <w15:commentEx w15:paraId="15657D6B" w15:done="0"/>
  <w15:commentEx w15:paraId="3C640E28" w15:done="0"/>
  <w15:commentEx w15:paraId="31F4B7E0" w15:paraIdParent="3C640E28" w15:done="0"/>
  <w15:commentEx w15:paraId="585F4A01" w15:paraIdParent="3C640E28" w15:done="0"/>
  <w15:commentEx w15:paraId="41DE237E" w15:done="0"/>
  <w15:commentEx w15:paraId="2DAD342A" w15:paraIdParent="41DE237E" w15:done="0"/>
  <w15:commentEx w15:paraId="0E9E9675" w15:done="0"/>
  <w15:commentEx w15:paraId="28E808BB" w15:done="0"/>
  <w15:commentEx w15:paraId="221EEFC8" w15:paraIdParent="28E808BB" w15:done="0"/>
  <w15:commentEx w15:paraId="5CEDE269" w15:done="0"/>
  <w15:commentEx w15:paraId="696165BA" w15:paraIdParent="5CEDE269" w15:done="0"/>
  <w15:commentEx w15:paraId="41FA5484" w15:done="0"/>
  <w15:commentEx w15:paraId="0BFB1D34" w15:paraIdParent="41FA5484" w15:done="0"/>
  <w15:commentEx w15:paraId="0D718876" w15:done="0"/>
  <w15:commentEx w15:paraId="15195B3E" w15:done="0"/>
  <w15:commentEx w15:paraId="253A5FB3" w15:paraIdParent="15195B3E" w15:done="0"/>
  <w15:commentEx w15:paraId="4847C8E1" w15:done="0"/>
  <w15:commentEx w15:paraId="51424D24" w15:paraIdParent="4847C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E23A4B" w16cex:dateUtc="2025-03-28T11:32:00Z"/>
  <w16cex:commentExtensible w16cex:durableId="5BBD902B" w16cex:dateUtc="2025-04-02T07:29:00Z"/>
  <w16cex:commentExtensible w16cex:durableId="7E4358DB" w16cex:dateUtc="2024-11-25T04:56:00Z"/>
  <w16cex:commentExtensible w16cex:durableId="12399A3C" w16cex:dateUtc="2025-01-15T10:19:00Z"/>
  <w16cex:commentExtensible w16cex:durableId="3D38615B" w16cex:dateUtc="2025-03-07T06:34:00Z"/>
  <w16cex:commentExtensible w16cex:durableId="728B6743" w16cex:dateUtc="2025-03-23T00:20:00Z"/>
  <w16cex:commentExtensible w16cex:durableId="003C6D8A" w16cex:dateUtc="2025-03-28T11:10:00Z"/>
  <w16cex:commentExtensible w16cex:durableId="3519E028" w16cex:dateUtc="2025-04-02T07:29:00Z"/>
  <w16cex:commentExtensible w16cex:durableId="6197B081" w16cex:dateUtc="2025-03-23T01:01:00Z"/>
  <w16cex:commentExtensible w16cex:durableId="12B57497" w16cex:dateUtc="2025-04-02T07:32:00Z"/>
  <w16cex:commentExtensible w16cex:durableId="51DE8059" w16cex:dateUtc="2025-03-23T01:02:00Z"/>
  <w16cex:commentExtensible w16cex:durableId="734F536E" w16cex:dateUtc="2025-03-28T11:11:00Z"/>
  <w16cex:commentExtensible w16cex:durableId="6D40AFF9" w16cex:dateUtc="2025-04-02T07:34:00Z"/>
  <w16cex:commentExtensible w16cex:durableId="70CC98C7" w16cex:dateUtc="2025-03-23T01:09:00Z"/>
  <w16cex:commentExtensible w16cex:durableId="240021A4" w16cex:dateUtc="2025-03-23T01:32:00Z"/>
  <w16cex:commentExtensible w16cex:durableId="53F3ED83" w16cex:dateUtc="2025-03-28T11:12:00Z"/>
  <w16cex:commentExtensible w16cex:durableId="723E97FA" w16cex:dateUtc="2025-04-02T07:54:00Z"/>
  <w16cex:commentExtensible w16cex:durableId="24C3D213" w16cex:dateUtc="2025-03-23T00:24:00Z"/>
  <w16cex:commentExtensible w16cex:durableId="2412D28A" w16cex:dateUtc="2025-04-02T07:58:00Z"/>
  <w16cex:commentExtensible w16cex:durableId="05D441C0" w16cex:dateUtc="2025-03-23T01:37:00Z"/>
  <w16cex:commentExtensible w16cex:durableId="227B4120" w16cex:dateUtc="2025-03-23T02:03:00Z"/>
  <w16cex:commentExtensible w16cex:durableId="7B70B9BB" w16cex:dateUtc="2025-04-02T08:02:00Z"/>
  <w16cex:commentExtensible w16cex:durableId="5ECC7EE1" w16cex:dateUtc="2025-03-23T02:16:00Z"/>
  <w16cex:commentExtensible w16cex:durableId="25F21C75" w16cex:dateUtc="2025-04-02T08:05:00Z"/>
  <w16cex:commentExtensible w16cex:durableId="6CEEED23" w16cex:dateUtc="2025-03-23T03:03:00Z"/>
  <w16cex:commentExtensible w16cex:durableId="3B22D2EA" w16cex:dateUtc="2025-04-02T08:07:00Z"/>
  <w16cex:commentExtensible w16cex:durableId="7BC21BED" w16cex:dateUtc="2025-03-23T02:46:00Z"/>
  <w16cex:commentExtensible w16cex:durableId="33F0D8E5" w16cex:dateUtc="2025-03-23T02:45:00Z"/>
  <w16cex:commentExtensible w16cex:durableId="3C4DDB2E" w16cex:dateUtc="2025-04-02T08:08:00Z"/>
  <w16cex:commentExtensible w16cex:durableId="6A6CD510" w16cex:dateUtc="2025-03-23T03:04:00Z"/>
  <w16cex:commentExtensible w16cex:durableId="70634431" w16cex:dateUtc="2025-04-02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A01CA4" w16cid:durableId="7FE23A4B"/>
  <w16cid:commentId w16cid:paraId="5CD99A17" w16cid:durableId="5BBD902B"/>
  <w16cid:commentId w16cid:paraId="3D7637B8" w16cid:durableId="7E4358DB"/>
  <w16cid:commentId w16cid:paraId="2D107EC6" w16cid:durableId="12399A3C"/>
  <w16cid:commentId w16cid:paraId="0F873B14" w16cid:durableId="3D38615B"/>
  <w16cid:commentId w16cid:paraId="597920A8" w16cid:durableId="728B6743"/>
  <w16cid:commentId w16cid:paraId="2FF133E4" w16cid:durableId="003C6D8A"/>
  <w16cid:commentId w16cid:paraId="5CECF2CB" w16cid:durableId="3519E028"/>
  <w16cid:commentId w16cid:paraId="0034A2CB" w16cid:durableId="6197B081"/>
  <w16cid:commentId w16cid:paraId="02D02141" w16cid:durableId="12B57497"/>
  <w16cid:commentId w16cid:paraId="20EFA793" w16cid:durableId="51DE8059"/>
  <w16cid:commentId w16cid:paraId="39484A82" w16cid:durableId="734F536E"/>
  <w16cid:commentId w16cid:paraId="6DA6F7D7" w16cid:durableId="6D40AFF9"/>
  <w16cid:commentId w16cid:paraId="15657D6B" w16cid:durableId="70CC98C7"/>
  <w16cid:commentId w16cid:paraId="3C640E28" w16cid:durableId="240021A4"/>
  <w16cid:commentId w16cid:paraId="31F4B7E0" w16cid:durableId="53F3ED83"/>
  <w16cid:commentId w16cid:paraId="585F4A01" w16cid:durableId="723E97FA"/>
  <w16cid:commentId w16cid:paraId="41DE237E" w16cid:durableId="24C3D213"/>
  <w16cid:commentId w16cid:paraId="2DAD342A" w16cid:durableId="2412D28A"/>
  <w16cid:commentId w16cid:paraId="0E9E9675" w16cid:durableId="05D441C0"/>
  <w16cid:commentId w16cid:paraId="28E808BB" w16cid:durableId="227B4120"/>
  <w16cid:commentId w16cid:paraId="221EEFC8" w16cid:durableId="7B70B9BB"/>
  <w16cid:commentId w16cid:paraId="5CEDE269" w16cid:durableId="5ECC7EE1"/>
  <w16cid:commentId w16cid:paraId="696165BA" w16cid:durableId="25F21C75"/>
  <w16cid:commentId w16cid:paraId="41FA5484" w16cid:durableId="6CEEED23"/>
  <w16cid:commentId w16cid:paraId="0BFB1D34" w16cid:durableId="3B22D2EA"/>
  <w16cid:commentId w16cid:paraId="0D718876" w16cid:durableId="7BC21BED"/>
  <w16cid:commentId w16cid:paraId="15195B3E" w16cid:durableId="33F0D8E5"/>
  <w16cid:commentId w16cid:paraId="253A5FB3" w16cid:durableId="3C4DDB2E"/>
  <w16cid:commentId w16cid:paraId="4847C8E1" w16cid:durableId="6A6CD510"/>
  <w16cid:commentId w16cid:paraId="51424D24" w16cid:durableId="70634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8AD12E4"/>
    <w:multiLevelType w:val="hybridMultilevel"/>
    <w:tmpl w:val="5C909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0F2FB6"/>
    <w:multiLevelType w:val="hybridMultilevel"/>
    <w:tmpl w:val="C48479F6"/>
    <w:lvl w:ilvl="0" w:tplc="62F23BA6">
      <w:start w:val="1"/>
      <w:numFmt w:val="bullet"/>
      <w:lvlText w:val=""/>
      <w:lvlJc w:val="left"/>
      <w:pPr>
        <w:ind w:left="717" w:hanging="360"/>
      </w:pPr>
      <w:rPr>
        <w:rFonts w:ascii="Symbol" w:hAnsi="Symbol" w:hint="default"/>
      </w:rPr>
    </w:lvl>
    <w:lvl w:ilvl="1" w:tplc="B302F25E">
      <w:start w:val="1"/>
      <w:numFmt w:val="bullet"/>
      <w:lvlText w:val="o"/>
      <w:lvlJc w:val="left"/>
      <w:pPr>
        <w:ind w:left="1440" w:hanging="360"/>
      </w:pPr>
      <w:rPr>
        <w:rFonts w:ascii="Courier New" w:hAnsi="Courier New" w:hint="default"/>
      </w:rPr>
    </w:lvl>
    <w:lvl w:ilvl="2" w:tplc="83140CE6">
      <w:start w:val="1"/>
      <w:numFmt w:val="bullet"/>
      <w:lvlText w:val=""/>
      <w:lvlJc w:val="left"/>
      <w:pPr>
        <w:ind w:left="2160" w:hanging="360"/>
      </w:pPr>
      <w:rPr>
        <w:rFonts w:ascii="Wingdings" w:hAnsi="Wingdings" w:hint="default"/>
      </w:rPr>
    </w:lvl>
    <w:lvl w:ilvl="3" w:tplc="4AC6E4C2">
      <w:start w:val="1"/>
      <w:numFmt w:val="bullet"/>
      <w:lvlText w:val=""/>
      <w:lvlJc w:val="left"/>
      <w:pPr>
        <w:ind w:left="2880" w:hanging="360"/>
      </w:pPr>
      <w:rPr>
        <w:rFonts w:ascii="Symbol" w:hAnsi="Symbol" w:hint="default"/>
      </w:rPr>
    </w:lvl>
    <w:lvl w:ilvl="4" w:tplc="82A8E008">
      <w:start w:val="1"/>
      <w:numFmt w:val="bullet"/>
      <w:lvlText w:val="o"/>
      <w:lvlJc w:val="left"/>
      <w:pPr>
        <w:ind w:left="3600" w:hanging="360"/>
      </w:pPr>
      <w:rPr>
        <w:rFonts w:ascii="Courier New" w:hAnsi="Courier New" w:hint="default"/>
      </w:rPr>
    </w:lvl>
    <w:lvl w:ilvl="5" w:tplc="45E839D0">
      <w:start w:val="1"/>
      <w:numFmt w:val="bullet"/>
      <w:lvlText w:val=""/>
      <w:lvlJc w:val="left"/>
      <w:pPr>
        <w:ind w:left="4320" w:hanging="360"/>
      </w:pPr>
      <w:rPr>
        <w:rFonts w:ascii="Wingdings" w:hAnsi="Wingdings" w:hint="default"/>
      </w:rPr>
    </w:lvl>
    <w:lvl w:ilvl="6" w:tplc="733E8FBE">
      <w:start w:val="1"/>
      <w:numFmt w:val="bullet"/>
      <w:lvlText w:val=""/>
      <w:lvlJc w:val="left"/>
      <w:pPr>
        <w:ind w:left="5040" w:hanging="360"/>
      </w:pPr>
      <w:rPr>
        <w:rFonts w:ascii="Symbol" w:hAnsi="Symbol" w:hint="default"/>
      </w:rPr>
    </w:lvl>
    <w:lvl w:ilvl="7" w:tplc="CDEC9062">
      <w:start w:val="1"/>
      <w:numFmt w:val="bullet"/>
      <w:lvlText w:val="o"/>
      <w:lvlJc w:val="left"/>
      <w:pPr>
        <w:ind w:left="5760" w:hanging="360"/>
      </w:pPr>
      <w:rPr>
        <w:rFonts w:ascii="Courier New" w:hAnsi="Courier New" w:hint="default"/>
      </w:rPr>
    </w:lvl>
    <w:lvl w:ilvl="8" w:tplc="8A009DB6">
      <w:start w:val="1"/>
      <w:numFmt w:val="bullet"/>
      <w:lvlText w:val=""/>
      <w:lvlJc w:val="left"/>
      <w:pPr>
        <w:ind w:left="6480" w:hanging="360"/>
      </w:pPr>
      <w:rPr>
        <w:rFonts w:ascii="Wingdings" w:hAnsi="Wingdings" w:hint="default"/>
      </w:rPr>
    </w:lvl>
  </w:abstractNum>
  <w:abstractNum w:abstractNumId="14" w15:restartNumberingAfterBreak="0">
    <w:nsid w:val="1D446F6D"/>
    <w:multiLevelType w:val="multilevel"/>
    <w:tmpl w:val="E85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EB9F"/>
    <w:multiLevelType w:val="hybridMultilevel"/>
    <w:tmpl w:val="58F8A4E8"/>
    <w:lvl w:ilvl="0" w:tplc="C3702238">
      <w:start w:val="1"/>
      <w:numFmt w:val="bullet"/>
      <w:lvlText w:val=""/>
      <w:lvlJc w:val="left"/>
      <w:pPr>
        <w:ind w:left="717" w:hanging="360"/>
      </w:pPr>
      <w:rPr>
        <w:rFonts w:ascii="Symbol" w:hAnsi="Symbol" w:hint="default"/>
      </w:rPr>
    </w:lvl>
    <w:lvl w:ilvl="1" w:tplc="3A3439D8">
      <w:start w:val="1"/>
      <w:numFmt w:val="bullet"/>
      <w:lvlText w:val="o"/>
      <w:lvlJc w:val="left"/>
      <w:pPr>
        <w:ind w:left="1440" w:hanging="360"/>
      </w:pPr>
      <w:rPr>
        <w:rFonts w:ascii="Courier New" w:hAnsi="Courier New" w:hint="default"/>
      </w:rPr>
    </w:lvl>
    <w:lvl w:ilvl="2" w:tplc="62A02DEA">
      <w:start w:val="1"/>
      <w:numFmt w:val="bullet"/>
      <w:lvlText w:val=""/>
      <w:lvlJc w:val="left"/>
      <w:pPr>
        <w:ind w:left="2160" w:hanging="360"/>
      </w:pPr>
      <w:rPr>
        <w:rFonts w:ascii="Wingdings" w:hAnsi="Wingdings" w:hint="default"/>
      </w:rPr>
    </w:lvl>
    <w:lvl w:ilvl="3" w:tplc="E19012AA">
      <w:start w:val="1"/>
      <w:numFmt w:val="bullet"/>
      <w:lvlText w:val=""/>
      <w:lvlJc w:val="left"/>
      <w:pPr>
        <w:ind w:left="2880" w:hanging="360"/>
      </w:pPr>
      <w:rPr>
        <w:rFonts w:ascii="Symbol" w:hAnsi="Symbol" w:hint="default"/>
      </w:rPr>
    </w:lvl>
    <w:lvl w:ilvl="4" w:tplc="673E17E4">
      <w:start w:val="1"/>
      <w:numFmt w:val="bullet"/>
      <w:lvlText w:val="o"/>
      <w:lvlJc w:val="left"/>
      <w:pPr>
        <w:ind w:left="3600" w:hanging="360"/>
      </w:pPr>
      <w:rPr>
        <w:rFonts w:ascii="Courier New" w:hAnsi="Courier New" w:hint="default"/>
      </w:rPr>
    </w:lvl>
    <w:lvl w:ilvl="5" w:tplc="D3BA19BA">
      <w:start w:val="1"/>
      <w:numFmt w:val="bullet"/>
      <w:lvlText w:val=""/>
      <w:lvlJc w:val="left"/>
      <w:pPr>
        <w:ind w:left="4320" w:hanging="360"/>
      </w:pPr>
      <w:rPr>
        <w:rFonts w:ascii="Wingdings" w:hAnsi="Wingdings" w:hint="default"/>
      </w:rPr>
    </w:lvl>
    <w:lvl w:ilvl="6" w:tplc="6EC62E62">
      <w:start w:val="1"/>
      <w:numFmt w:val="bullet"/>
      <w:lvlText w:val=""/>
      <w:lvlJc w:val="left"/>
      <w:pPr>
        <w:ind w:left="5040" w:hanging="360"/>
      </w:pPr>
      <w:rPr>
        <w:rFonts w:ascii="Symbol" w:hAnsi="Symbol" w:hint="default"/>
      </w:rPr>
    </w:lvl>
    <w:lvl w:ilvl="7" w:tplc="CF08F4C2">
      <w:start w:val="1"/>
      <w:numFmt w:val="bullet"/>
      <w:lvlText w:val="o"/>
      <w:lvlJc w:val="left"/>
      <w:pPr>
        <w:ind w:left="5760" w:hanging="360"/>
      </w:pPr>
      <w:rPr>
        <w:rFonts w:ascii="Courier New" w:hAnsi="Courier New" w:hint="default"/>
      </w:rPr>
    </w:lvl>
    <w:lvl w:ilvl="8" w:tplc="3F36496E">
      <w:start w:val="1"/>
      <w:numFmt w:val="bullet"/>
      <w:lvlText w:val=""/>
      <w:lvlJc w:val="left"/>
      <w:pPr>
        <w:ind w:left="6480" w:hanging="360"/>
      </w:pPr>
      <w:rPr>
        <w:rFonts w:ascii="Wingdings" w:hAnsi="Wingdings" w:hint="default"/>
      </w:rPr>
    </w:lvl>
  </w:abstractNum>
  <w:abstractNum w:abstractNumId="16" w15:restartNumberingAfterBreak="0">
    <w:nsid w:val="2ACE5352"/>
    <w:multiLevelType w:val="multilevel"/>
    <w:tmpl w:val="9586C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BFD3498"/>
    <w:multiLevelType w:val="hybridMultilevel"/>
    <w:tmpl w:val="E3445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8BF00"/>
    <w:multiLevelType w:val="hybridMultilevel"/>
    <w:tmpl w:val="76DA0396"/>
    <w:lvl w:ilvl="0" w:tplc="F6001234">
      <w:start w:val="1"/>
      <w:numFmt w:val="bullet"/>
      <w:lvlText w:val=""/>
      <w:lvlJc w:val="left"/>
      <w:pPr>
        <w:ind w:left="717" w:hanging="360"/>
      </w:pPr>
      <w:rPr>
        <w:rFonts w:ascii="Symbol" w:hAnsi="Symbol" w:hint="default"/>
      </w:rPr>
    </w:lvl>
    <w:lvl w:ilvl="1" w:tplc="D6DA0EFA">
      <w:start w:val="1"/>
      <w:numFmt w:val="bullet"/>
      <w:lvlText w:val="o"/>
      <w:lvlJc w:val="left"/>
      <w:pPr>
        <w:ind w:left="1440" w:hanging="360"/>
      </w:pPr>
      <w:rPr>
        <w:rFonts w:ascii="Courier New" w:hAnsi="Courier New" w:hint="default"/>
      </w:rPr>
    </w:lvl>
    <w:lvl w:ilvl="2" w:tplc="F78A34F4">
      <w:start w:val="1"/>
      <w:numFmt w:val="bullet"/>
      <w:lvlText w:val=""/>
      <w:lvlJc w:val="left"/>
      <w:pPr>
        <w:ind w:left="2160" w:hanging="360"/>
      </w:pPr>
      <w:rPr>
        <w:rFonts w:ascii="Wingdings" w:hAnsi="Wingdings" w:hint="default"/>
      </w:rPr>
    </w:lvl>
    <w:lvl w:ilvl="3" w:tplc="04384816">
      <w:start w:val="1"/>
      <w:numFmt w:val="bullet"/>
      <w:lvlText w:val=""/>
      <w:lvlJc w:val="left"/>
      <w:pPr>
        <w:ind w:left="2880" w:hanging="360"/>
      </w:pPr>
      <w:rPr>
        <w:rFonts w:ascii="Symbol" w:hAnsi="Symbol" w:hint="default"/>
      </w:rPr>
    </w:lvl>
    <w:lvl w:ilvl="4" w:tplc="CFD22DC6">
      <w:start w:val="1"/>
      <w:numFmt w:val="bullet"/>
      <w:lvlText w:val="o"/>
      <w:lvlJc w:val="left"/>
      <w:pPr>
        <w:ind w:left="3600" w:hanging="360"/>
      </w:pPr>
      <w:rPr>
        <w:rFonts w:ascii="Courier New" w:hAnsi="Courier New" w:hint="default"/>
      </w:rPr>
    </w:lvl>
    <w:lvl w:ilvl="5" w:tplc="804EB304">
      <w:start w:val="1"/>
      <w:numFmt w:val="bullet"/>
      <w:lvlText w:val=""/>
      <w:lvlJc w:val="left"/>
      <w:pPr>
        <w:ind w:left="4320" w:hanging="360"/>
      </w:pPr>
      <w:rPr>
        <w:rFonts w:ascii="Wingdings" w:hAnsi="Wingdings" w:hint="default"/>
      </w:rPr>
    </w:lvl>
    <w:lvl w:ilvl="6" w:tplc="2C12F682">
      <w:start w:val="1"/>
      <w:numFmt w:val="bullet"/>
      <w:lvlText w:val=""/>
      <w:lvlJc w:val="left"/>
      <w:pPr>
        <w:ind w:left="5040" w:hanging="360"/>
      </w:pPr>
      <w:rPr>
        <w:rFonts w:ascii="Symbol" w:hAnsi="Symbol" w:hint="default"/>
      </w:rPr>
    </w:lvl>
    <w:lvl w:ilvl="7" w:tplc="9C90EFF4">
      <w:start w:val="1"/>
      <w:numFmt w:val="bullet"/>
      <w:lvlText w:val="o"/>
      <w:lvlJc w:val="left"/>
      <w:pPr>
        <w:ind w:left="5760" w:hanging="360"/>
      </w:pPr>
      <w:rPr>
        <w:rFonts w:ascii="Courier New" w:hAnsi="Courier New" w:hint="default"/>
      </w:rPr>
    </w:lvl>
    <w:lvl w:ilvl="8" w:tplc="09D22F6A">
      <w:start w:val="1"/>
      <w:numFmt w:val="bullet"/>
      <w:lvlText w:val=""/>
      <w:lvlJc w:val="left"/>
      <w:pPr>
        <w:ind w:left="6480" w:hanging="360"/>
      </w:pPr>
      <w:rPr>
        <w:rFonts w:ascii="Wingdings" w:hAnsi="Wingdings" w:hint="default"/>
      </w:rPr>
    </w:lvl>
  </w:abstractNum>
  <w:abstractNum w:abstractNumId="21"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2F59B8"/>
    <w:multiLevelType w:val="hybridMultilevel"/>
    <w:tmpl w:val="DC9A9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532481"/>
    <w:multiLevelType w:val="multilevel"/>
    <w:tmpl w:val="53C2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74A7B"/>
    <w:multiLevelType w:val="multilevel"/>
    <w:tmpl w:val="4C7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4B1E20"/>
    <w:multiLevelType w:val="multilevel"/>
    <w:tmpl w:val="BC8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4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855ED2"/>
    <w:multiLevelType w:val="hybridMultilevel"/>
    <w:tmpl w:val="2664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0783966">
    <w:abstractNumId w:val="15"/>
  </w:num>
  <w:num w:numId="2" w16cid:durableId="146895328">
    <w:abstractNumId w:val="20"/>
  </w:num>
  <w:num w:numId="3" w16cid:durableId="1078283163">
    <w:abstractNumId w:val="13"/>
  </w:num>
  <w:num w:numId="4" w16cid:durableId="1479883689">
    <w:abstractNumId w:val="21"/>
  </w:num>
  <w:num w:numId="5" w16cid:durableId="1077089049">
    <w:abstractNumId w:val="10"/>
  </w:num>
  <w:num w:numId="6" w16cid:durableId="1838693099">
    <w:abstractNumId w:val="32"/>
  </w:num>
  <w:num w:numId="7" w16cid:durableId="2093694759">
    <w:abstractNumId w:val="22"/>
  </w:num>
  <w:num w:numId="8" w16cid:durableId="1312559918">
    <w:abstractNumId w:val="9"/>
  </w:num>
  <w:num w:numId="9" w16cid:durableId="1472089855">
    <w:abstractNumId w:val="7"/>
  </w:num>
  <w:num w:numId="10" w16cid:durableId="1395154054">
    <w:abstractNumId w:val="6"/>
  </w:num>
  <w:num w:numId="11" w16cid:durableId="911501800">
    <w:abstractNumId w:val="5"/>
  </w:num>
  <w:num w:numId="12" w16cid:durableId="163977826">
    <w:abstractNumId w:val="4"/>
  </w:num>
  <w:num w:numId="13" w16cid:durableId="622461465">
    <w:abstractNumId w:val="8"/>
  </w:num>
  <w:num w:numId="14" w16cid:durableId="321130168">
    <w:abstractNumId w:val="3"/>
  </w:num>
  <w:num w:numId="15" w16cid:durableId="1154107048">
    <w:abstractNumId w:val="2"/>
  </w:num>
  <w:num w:numId="16" w16cid:durableId="572131396">
    <w:abstractNumId w:val="1"/>
  </w:num>
  <w:num w:numId="17" w16cid:durableId="331640159">
    <w:abstractNumId w:val="0"/>
  </w:num>
  <w:num w:numId="18" w16cid:durableId="411780371">
    <w:abstractNumId w:val="31"/>
  </w:num>
  <w:num w:numId="19" w16cid:durableId="1561208181">
    <w:abstractNumId w:val="24"/>
  </w:num>
  <w:num w:numId="20" w16cid:durableId="1363677389">
    <w:abstractNumId w:val="43"/>
  </w:num>
  <w:num w:numId="21" w16cid:durableId="1056391860">
    <w:abstractNumId w:val="41"/>
  </w:num>
  <w:num w:numId="22" w16cid:durableId="1022047604">
    <w:abstractNumId w:val="36"/>
  </w:num>
  <w:num w:numId="23" w16cid:durableId="645553275">
    <w:abstractNumId w:val="23"/>
  </w:num>
  <w:num w:numId="24" w16cid:durableId="1364479168">
    <w:abstractNumId w:val="34"/>
  </w:num>
  <w:num w:numId="25" w16cid:durableId="1449812707">
    <w:abstractNumId w:val="40"/>
  </w:num>
  <w:num w:numId="26" w16cid:durableId="1272978133">
    <w:abstractNumId w:val="25"/>
  </w:num>
  <w:num w:numId="27" w16cid:durableId="1580871009">
    <w:abstractNumId w:val="28"/>
  </w:num>
  <w:num w:numId="28" w16cid:durableId="2129278747">
    <w:abstractNumId w:val="37"/>
  </w:num>
  <w:num w:numId="29" w16cid:durableId="2076975057">
    <w:abstractNumId w:val="19"/>
  </w:num>
  <w:num w:numId="30" w16cid:durableId="1159154371">
    <w:abstractNumId w:val="32"/>
    <w:lvlOverride w:ilvl="0">
      <w:startOverride w:val="1"/>
    </w:lvlOverride>
  </w:num>
  <w:num w:numId="31" w16cid:durableId="602108199">
    <w:abstractNumId w:val="32"/>
    <w:lvlOverride w:ilvl="0">
      <w:startOverride w:val="1"/>
    </w:lvlOverride>
  </w:num>
  <w:num w:numId="32" w16cid:durableId="1399980753">
    <w:abstractNumId w:val="32"/>
    <w:lvlOverride w:ilvl="0">
      <w:startOverride w:val="1"/>
    </w:lvlOverride>
  </w:num>
  <w:num w:numId="33" w16cid:durableId="2129082674">
    <w:abstractNumId w:val="38"/>
  </w:num>
  <w:num w:numId="34" w16cid:durableId="1208950024">
    <w:abstractNumId w:val="32"/>
    <w:lvlOverride w:ilvl="0">
      <w:startOverride w:val="1"/>
    </w:lvlOverride>
  </w:num>
  <w:num w:numId="35" w16cid:durableId="1627394435">
    <w:abstractNumId w:val="32"/>
    <w:lvlOverride w:ilvl="0">
      <w:startOverride w:val="1"/>
    </w:lvlOverride>
  </w:num>
  <w:num w:numId="36" w16cid:durableId="223680864">
    <w:abstractNumId w:val="26"/>
  </w:num>
  <w:num w:numId="37" w16cid:durableId="1164976269">
    <w:abstractNumId w:val="32"/>
    <w:lvlOverride w:ilvl="0">
      <w:startOverride w:val="1"/>
    </w:lvlOverride>
  </w:num>
  <w:num w:numId="38" w16cid:durableId="663751709">
    <w:abstractNumId w:val="32"/>
    <w:lvlOverride w:ilvl="0">
      <w:startOverride w:val="1"/>
    </w:lvlOverride>
  </w:num>
  <w:num w:numId="39" w16cid:durableId="1910386255">
    <w:abstractNumId w:val="32"/>
    <w:lvlOverride w:ilvl="0">
      <w:startOverride w:val="1"/>
    </w:lvlOverride>
  </w:num>
  <w:num w:numId="40" w16cid:durableId="703364360">
    <w:abstractNumId w:val="32"/>
    <w:lvlOverride w:ilvl="0">
      <w:startOverride w:val="1"/>
    </w:lvlOverride>
  </w:num>
  <w:num w:numId="41" w16cid:durableId="657268431">
    <w:abstractNumId w:val="32"/>
    <w:lvlOverride w:ilvl="0">
      <w:startOverride w:val="1"/>
    </w:lvlOverride>
  </w:num>
  <w:num w:numId="42" w16cid:durableId="2096896165">
    <w:abstractNumId w:val="32"/>
    <w:lvlOverride w:ilvl="0">
      <w:startOverride w:val="1"/>
    </w:lvlOverride>
  </w:num>
  <w:num w:numId="43" w16cid:durableId="770395854">
    <w:abstractNumId w:val="32"/>
    <w:lvlOverride w:ilvl="0">
      <w:startOverride w:val="1"/>
    </w:lvlOverride>
  </w:num>
  <w:num w:numId="44" w16cid:durableId="2104446547">
    <w:abstractNumId w:val="32"/>
    <w:lvlOverride w:ilvl="0">
      <w:startOverride w:val="1"/>
    </w:lvlOverride>
  </w:num>
  <w:num w:numId="45" w16cid:durableId="621810957">
    <w:abstractNumId w:val="32"/>
    <w:lvlOverride w:ilvl="0">
      <w:startOverride w:val="1"/>
    </w:lvlOverride>
  </w:num>
  <w:num w:numId="46" w16cid:durableId="251361244">
    <w:abstractNumId w:val="32"/>
    <w:lvlOverride w:ilvl="0">
      <w:startOverride w:val="1"/>
    </w:lvlOverride>
  </w:num>
  <w:num w:numId="47" w16cid:durableId="1561594144">
    <w:abstractNumId w:val="32"/>
    <w:lvlOverride w:ilvl="0">
      <w:startOverride w:val="1"/>
    </w:lvlOverride>
  </w:num>
  <w:num w:numId="48" w16cid:durableId="47921951">
    <w:abstractNumId w:val="32"/>
    <w:lvlOverride w:ilvl="0">
      <w:startOverride w:val="1"/>
    </w:lvlOverride>
  </w:num>
  <w:num w:numId="49" w16cid:durableId="8884217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42111260">
    <w:abstractNumId w:val="29"/>
  </w:num>
  <w:num w:numId="51" w16cid:durableId="1202594232">
    <w:abstractNumId w:val="35"/>
  </w:num>
  <w:num w:numId="52" w16cid:durableId="1479569980">
    <w:abstractNumId w:val="11"/>
  </w:num>
  <w:num w:numId="53" w16cid:durableId="298268894">
    <w:abstractNumId w:val="18"/>
  </w:num>
  <w:num w:numId="54" w16cid:durableId="1931311802">
    <w:abstractNumId w:val="39"/>
  </w:num>
  <w:num w:numId="55" w16cid:durableId="1748922548">
    <w:abstractNumId w:val="42"/>
  </w:num>
  <w:num w:numId="56" w16cid:durableId="1242063909">
    <w:abstractNumId w:val="35"/>
    <w:lvlOverride w:ilvl="0">
      <w:startOverride w:val="1"/>
    </w:lvlOverride>
  </w:num>
  <w:num w:numId="57" w16cid:durableId="879172930">
    <w:abstractNumId w:val="44"/>
  </w:num>
  <w:num w:numId="58" w16cid:durableId="745223767">
    <w:abstractNumId w:val="17"/>
  </w:num>
  <w:num w:numId="59" w16cid:durableId="195779460">
    <w:abstractNumId w:val="16"/>
  </w:num>
  <w:num w:numId="60" w16cid:durableId="1324774523">
    <w:abstractNumId w:val="14"/>
  </w:num>
  <w:num w:numId="61" w16cid:durableId="1448546763">
    <w:abstractNumId w:val="33"/>
  </w:num>
  <w:num w:numId="62" w16cid:durableId="458031594">
    <w:abstractNumId w:val="30"/>
  </w:num>
  <w:num w:numId="63" w16cid:durableId="244455913">
    <w:abstractNumId w:val="12"/>
  </w:num>
  <w:num w:numId="64" w16cid:durableId="1116558123">
    <w:abstractNumId w:val="2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epayan Bhattacharjee">
    <w15:presenceInfo w15:providerId="AD" w15:userId="S::deepayanb@packt.com::e5f616cf-d9ea-4513-939c-c57a4f394349"/>
  </w15:person>
  <w15:person w15:author="Alexander Shuiskov">
    <w15:presenceInfo w15:providerId="Windows Live" w15:userId="96f58f2f0f8d986a"/>
  </w15:person>
  <w15:person w15:author="Nithya Sadanandan">
    <w15:presenceInfo w15:providerId="AD" w15:userId="S::nithyas@packt.com::e855af91-3311-4fa8-923e-4f04381e2afb"/>
  </w15:person>
  <w15:person w15:author="Guest User">
    <w15:presenceInfo w15:providerId="AD" w15:userId="S::urn:spo:anon#48fa930a2be6c7a3c7a78cf9ff6ce7596e026f06bb5328718e31e8e54175f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8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56BB"/>
    <w:rsid w:val="0006743D"/>
    <w:rsid w:val="00086DB5"/>
    <w:rsid w:val="000B6564"/>
    <w:rsid w:val="000E393D"/>
    <w:rsid w:val="000F673A"/>
    <w:rsid w:val="000F6D91"/>
    <w:rsid w:val="001230D3"/>
    <w:rsid w:val="00123A1A"/>
    <w:rsid w:val="0015605B"/>
    <w:rsid w:val="0017739F"/>
    <w:rsid w:val="001B1A8B"/>
    <w:rsid w:val="0020073A"/>
    <w:rsid w:val="00201881"/>
    <w:rsid w:val="00204BA3"/>
    <w:rsid w:val="00212253"/>
    <w:rsid w:val="00217116"/>
    <w:rsid w:val="00217A7E"/>
    <w:rsid w:val="00225BFE"/>
    <w:rsid w:val="00235DDE"/>
    <w:rsid w:val="0025053C"/>
    <w:rsid w:val="00251F34"/>
    <w:rsid w:val="00283AA0"/>
    <w:rsid w:val="002A17B7"/>
    <w:rsid w:val="002A7053"/>
    <w:rsid w:val="002B3E85"/>
    <w:rsid w:val="002B51D1"/>
    <w:rsid w:val="002B575F"/>
    <w:rsid w:val="002C46A7"/>
    <w:rsid w:val="002D3195"/>
    <w:rsid w:val="002F0438"/>
    <w:rsid w:val="002F0EEE"/>
    <w:rsid w:val="003165FF"/>
    <w:rsid w:val="00347F9F"/>
    <w:rsid w:val="003714A4"/>
    <w:rsid w:val="00386256"/>
    <w:rsid w:val="003B6E22"/>
    <w:rsid w:val="003C3243"/>
    <w:rsid w:val="003C45C6"/>
    <w:rsid w:val="003D0401"/>
    <w:rsid w:val="003E3344"/>
    <w:rsid w:val="004072D5"/>
    <w:rsid w:val="0043035F"/>
    <w:rsid w:val="00465DBB"/>
    <w:rsid w:val="0047308D"/>
    <w:rsid w:val="004977C9"/>
    <w:rsid w:val="004C0374"/>
    <w:rsid w:val="004E11BB"/>
    <w:rsid w:val="00511551"/>
    <w:rsid w:val="00515999"/>
    <w:rsid w:val="00520BC3"/>
    <w:rsid w:val="00526D7C"/>
    <w:rsid w:val="00570370"/>
    <w:rsid w:val="00573357"/>
    <w:rsid w:val="005772F2"/>
    <w:rsid w:val="005A1CED"/>
    <w:rsid w:val="005D5EFE"/>
    <w:rsid w:val="0060629A"/>
    <w:rsid w:val="00614AC1"/>
    <w:rsid w:val="006225F0"/>
    <w:rsid w:val="00624A0A"/>
    <w:rsid w:val="00625700"/>
    <w:rsid w:val="00625848"/>
    <w:rsid w:val="00641D62"/>
    <w:rsid w:val="006739BB"/>
    <w:rsid w:val="00675AAE"/>
    <w:rsid w:val="006808BA"/>
    <w:rsid w:val="00683D19"/>
    <w:rsid w:val="006A0834"/>
    <w:rsid w:val="006E4A3B"/>
    <w:rsid w:val="006F16DB"/>
    <w:rsid w:val="006F7553"/>
    <w:rsid w:val="00714E28"/>
    <w:rsid w:val="00724049"/>
    <w:rsid w:val="00733CC1"/>
    <w:rsid w:val="00757BA6"/>
    <w:rsid w:val="00760A21"/>
    <w:rsid w:val="00780C03"/>
    <w:rsid w:val="00783FFB"/>
    <w:rsid w:val="00794157"/>
    <w:rsid w:val="007C232F"/>
    <w:rsid w:val="007C7E9A"/>
    <w:rsid w:val="007F19DE"/>
    <w:rsid w:val="00805409"/>
    <w:rsid w:val="00822BBD"/>
    <w:rsid w:val="0082704D"/>
    <w:rsid w:val="00837C4C"/>
    <w:rsid w:val="00855AB3"/>
    <w:rsid w:val="00887581"/>
    <w:rsid w:val="0089201C"/>
    <w:rsid w:val="00893CBF"/>
    <w:rsid w:val="008A1BEE"/>
    <w:rsid w:val="008D0B73"/>
    <w:rsid w:val="008E5B6C"/>
    <w:rsid w:val="008F7FC4"/>
    <w:rsid w:val="0090482A"/>
    <w:rsid w:val="009258DE"/>
    <w:rsid w:val="00940E1A"/>
    <w:rsid w:val="00956561"/>
    <w:rsid w:val="00967DCC"/>
    <w:rsid w:val="00990385"/>
    <w:rsid w:val="009A1AEA"/>
    <w:rsid w:val="009B212B"/>
    <w:rsid w:val="009E219A"/>
    <w:rsid w:val="009E597D"/>
    <w:rsid w:val="00A14F90"/>
    <w:rsid w:val="00A34306"/>
    <w:rsid w:val="00A42540"/>
    <w:rsid w:val="00A55F8D"/>
    <w:rsid w:val="00A617F7"/>
    <w:rsid w:val="00A6433C"/>
    <w:rsid w:val="00A833A5"/>
    <w:rsid w:val="00A92BAF"/>
    <w:rsid w:val="00AA1BDD"/>
    <w:rsid w:val="00AB7756"/>
    <w:rsid w:val="00AC10CD"/>
    <w:rsid w:val="00AC20DA"/>
    <w:rsid w:val="00AE0684"/>
    <w:rsid w:val="00B34934"/>
    <w:rsid w:val="00B62217"/>
    <w:rsid w:val="00B72559"/>
    <w:rsid w:val="00B75D7B"/>
    <w:rsid w:val="00BA7F42"/>
    <w:rsid w:val="00BB12A8"/>
    <w:rsid w:val="00BB155C"/>
    <w:rsid w:val="00BB1DC4"/>
    <w:rsid w:val="00BB442D"/>
    <w:rsid w:val="00BD0C70"/>
    <w:rsid w:val="00BF2528"/>
    <w:rsid w:val="00C060F5"/>
    <w:rsid w:val="00C71B14"/>
    <w:rsid w:val="00C7658D"/>
    <w:rsid w:val="00CA1874"/>
    <w:rsid w:val="00CA6204"/>
    <w:rsid w:val="00CA6394"/>
    <w:rsid w:val="00CB75DA"/>
    <w:rsid w:val="00CC53DA"/>
    <w:rsid w:val="00CD7433"/>
    <w:rsid w:val="00CE5828"/>
    <w:rsid w:val="00D469DC"/>
    <w:rsid w:val="00D5505B"/>
    <w:rsid w:val="00D61752"/>
    <w:rsid w:val="00D62D2A"/>
    <w:rsid w:val="00D651AC"/>
    <w:rsid w:val="00D95669"/>
    <w:rsid w:val="00DA5DF1"/>
    <w:rsid w:val="00DA6CF3"/>
    <w:rsid w:val="00DB0C69"/>
    <w:rsid w:val="00DB66E3"/>
    <w:rsid w:val="00DB6AD0"/>
    <w:rsid w:val="00DC5C8B"/>
    <w:rsid w:val="00DD51A0"/>
    <w:rsid w:val="00DE71C9"/>
    <w:rsid w:val="00E155D9"/>
    <w:rsid w:val="00E20017"/>
    <w:rsid w:val="00E230ED"/>
    <w:rsid w:val="00E24FDA"/>
    <w:rsid w:val="00E32E2E"/>
    <w:rsid w:val="00E349C6"/>
    <w:rsid w:val="00E47BA5"/>
    <w:rsid w:val="00E710F2"/>
    <w:rsid w:val="00E90E41"/>
    <w:rsid w:val="00E942F6"/>
    <w:rsid w:val="00EA7909"/>
    <w:rsid w:val="00EB0283"/>
    <w:rsid w:val="00EB33A2"/>
    <w:rsid w:val="00F26228"/>
    <w:rsid w:val="00F363F3"/>
    <w:rsid w:val="00F45B47"/>
    <w:rsid w:val="00F520C9"/>
    <w:rsid w:val="00F543EA"/>
    <w:rsid w:val="00F62160"/>
    <w:rsid w:val="00F66887"/>
    <w:rsid w:val="00F8327D"/>
    <w:rsid w:val="00F87EB5"/>
    <w:rsid w:val="00F961D2"/>
    <w:rsid w:val="00FA63E6"/>
    <w:rsid w:val="00FB6EFB"/>
    <w:rsid w:val="00FD3888"/>
    <w:rsid w:val="00FD3BD8"/>
    <w:rsid w:val="00FD500A"/>
    <w:rsid w:val="00FD7FE1"/>
    <w:rsid w:val="00FF0B23"/>
    <w:rsid w:val="00FF1DF3"/>
    <w:rsid w:val="06B490E9"/>
    <w:rsid w:val="08F70737"/>
    <w:rsid w:val="14EBDB27"/>
    <w:rsid w:val="220381DB"/>
    <w:rsid w:val="22BF0F70"/>
    <w:rsid w:val="274BB60E"/>
    <w:rsid w:val="288A250E"/>
    <w:rsid w:val="2E8BEF6F"/>
    <w:rsid w:val="30122FB3"/>
    <w:rsid w:val="310DC773"/>
    <w:rsid w:val="334EE85D"/>
    <w:rsid w:val="34116A1F"/>
    <w:rsid w:val="37A3839D"/>
    <w:rsid w:val="3950673F"/>
    <w:rsid w:val="3A863C10"/>
    <w:rsid w:val="3DE193AD"/>
    <w:rsid w:val="3E7BF6A0"/>
    <w:rsid w:val="47E7915D"/>
    <w:rsid w:val="4A8087BB"/>
    <w:rsid w:val="4DC080F7"/>
    <w:rsid w:val="5279A870"/>
    <w:rsid w:val="566AB1CC"/>
    <w:rsid w:val="5857879D"/>
    <w:rsid w:val="58BEFCF2"/>
    <w:rsid w:val="5F3B7176"/>
    <w:rsid w:val="5F73A4A8"/>
    <w:rsid w:val="6528450C"/>
    <w:rsid w:val="65626DBC"/>
    <w:rsid w:val="6AB42D7B"/>
    <w:rsid w:val="6BC75432"/>
    <w:rsid w:val="6CDFD1CA"/>
    <w:rsid w:val="6F75285D"/>
    <w:rsid w:val="700A983A"/>
    <w:rsid w:val="74B6E6AC"/>
    <w:rsid w:val="74D0B85E"/>
    <w:rsid w:val="7633D041"/>
    <w:rsid w:val="76EE7118"/>
    <w:rsid w:val="787AED03"/>
    <w:rsid w:val="7899C566"/>
    <w:rsid w:val="79248163"/>
    <w:rsid w:val="7E906AB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A1BEE"/>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9"/>
      </w:numPr>
      <w:spacing w:before="160" w:line="300" w:lineRule="auto"/>
    </w:pPr>
    <w:rPr>
      <w:rFonts w:eastAsia="Arial"/>
      <w:lang w:val="en"/>
    </w:rPr>
  </w:style>
  <w:style w:type="paragraph" w:customStyle="1" w:styleId="L-Bullets">
    <w:name w:val="L - Bullets"/>
    <w:basedOn w:val="Normal"/>
    <w:qFormat/>
    <w:rsid w:val="006E4A3B"/>
    <w:pPr>
      <w:numPr>
        <w:numId w:val="7"/>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paragraph" w:styleId="Revision">
    <w:name w:val="Revision"/>
    <w:hidden/>
    <w:uiPriority w:val="99"/>
    <w:semiHidden/>
    <w:rsid w:val="00F87EB5"/>
    <w:pPr>
      <w:spacing w:after="0" w:line="240" w:lineRule="auto"/>
    </w:pPr>
    <w:rPr>
      <w:lang w:val="en-US"/>
    </w:rPr>
  </w:style>
  <w:style w:type="paragraph" w:styleId="BalloonText">
    <w:name w:val="Balloon Text"/>
    <w:basedOn w:val="Normal"/>
    <w:link w:val="BalloonTextChar"/>
    <w:uiPriority w:val="99"/>
    <w:semiHidden/>
    <w:unhideWhenUsed/>
    <w:rsid w:val="00FF0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B23"/>
    <w:rPr>
      <w:rFonts w:ascii="Segoe UI" w:hAnsi="Segoe UI" w:cs="Segoe UI"/>
      <w:sz w:val="18"/>
      <w:szCs w:val="18"/>
      <w:lang w:val="en-US"/>
    </w:rPr>
  </w:style>
  <w:style w:type="paragraph" w:customStyle="1" w:styleId="L2-Bullets">
    <w:name w:val="L2 - Bullets"/>
    <w:basedOn w:val="L-Bullets"/>
    <w:qFormat/>
    <w:rsid w:val="00FF0B23"/>
    <w:pPr>
      <w:numPr>
        <w:numId w:val="54"/>
      </w:numPr>
      <w:ind w:left="1080"/>
    </w:pPr>
  </w:style>
  <w:style w:type="paragraph" w:customStyle="1" w:styleId="L3-Bullets">
    <w:name w:val="L3 - Bullets"/>
    <w:basedOn w:val="L2-Bullets"/>
    <w:qFormat/>
    <w:rsid w:val="00FF0B23"/>
    <w:pPr>
      <w:numPr>
        <w:numId w:val="55"/>
      </w:numPr>
      <w:ind w:left="1434" w:hanging="357"/>
    </w:pPr>
  </w:style>
  <w:style w:type="paragraph" w:customStyle="1" w:styleId="L2-Numbers">
    <w:name w:val="L2 - Numbers"/>
    <w:basedOn w:val="L-Numbers"/>
    <w:qFormat/>
    <w:rsid w:val="00FF0B23"/>
    <w:pPr>
      <w:numPr>
        <w:numId w:val="51"/>
      </w:numPr>
    </w:pPr>
  </w:style>
  <w:style w:type="paragraph" w:customStyle="1" w:styleId="L2-Alphabets">
    <w:name w:val="L2 - Alphabets"/>
    <w:basedOn w:val="L-Numbers"/>
    <w:qFormat/>
    <w:rsid w:val="00FF0B23"/>
    <w:pPr>
      <w:numPr>
        <w:numId w:val="53"/>
      </w:numPr>
    </w:pPr>
  </w:style>
  <w:style w:type="paragraph" w:customStyle="1" w:styleId="L3-Numbers">
    <w:name w:val="L3 - Numbers"/>
    <w:basedOn w:val="L2-Numbers"/>
    <w:qFormat/>
    <w:rsid w:val="00FF0B23"/>
    <w:pPr>
      <w:numPr>
        <w:numId w:val="52"/>
      </w:numPr>
      <w:tabs>
        <w:tab w:val="num" w:pos="360"/>
      </w:tabs>
      <w:ind w:left="1435" w:hanging="244"/>
    </w:pPr>
  </w:style>
  <w:style w:type="character" w:styleId="CommentReference">
    <w:name w:val="annotation reference"/>
    <w:basedOn w:val="DefaultParagraphFont"/>
    <w:uiPriority w:val="99"/>
    <w:semiHidden/>
    <w:unhideWhenUsed/>
    <w:rsid w:val="00FF0B23"/>
    <w:rPr>
      <w:sz w:val="16"/>
      <w:szCs w:val="16"/>
    </w:rPr>
  </w:style>
  <w:style w:type="paragraph" w:styleId="CommentText">
    <w:name w:val="annotation text"/>
    <w:basedOn w:val="Normal"/>
    <w:link w:val="CommentTextChar"/>
    <w:uiPriority w:val="99"/>
    <w:unhideWhenUsed/>
    <w:rsid w:val="00FF0B23"/>
    <w:pPr>
      <w:spacing w:line="240" w:lineRule="auto"/>
    </w:pPr>
    <w:rPr>
      <w:sz w:val="20"/>
      <w:szCs w:val="20"/>
    </w:rPr>
  </w:style>
  <w:style w:type="character" w:customStyle="1" w:styleId="CommentTextChar">
    <w:name w:val="Comment Text Char"/>
    <w:basedOn w:val="DefaultParagraphFont"/>
    <w:link w:val="CommentText"/>
    <w:uiPriority w:val="99"/>
    <w:rsid w:val="00FF0B23"/>
    <w:rPr>
      <w:sz w:val="20"/>
      <w:szCs w:val="20"/>
      <w:lang w:val="en-US"/>
    </w:rPr>
  </w:style>
  <w:style w:type="paragraph" w:styleId="CommentSubject">
    <w:name w:val="annotation subject"/>
    <w:basedOn w:val="CommentText"/>
    <w:next w:val="CommentText"/>
    <w:link w:val="CommentSubjectChar"/>
    <w:uiPriority w:val="99"/>
    <w:semiHidden/>
    <w:unhideWhenUsed/>
    <w:rsid w:val="00FF0B23"/>
    <w:rPr>
      <w:b/>
      <w:bCs/>
    </w:rPr>
  </w:style>
  <w:style w:type="character" w:customStyle="1" w:styleId="CommentSubjectChar">
    <w:name w:val="Comment Subject Char"/>
    <w:basedOn w:val="CommentTextChar"/>
    <w:link w:val="CommentSubject"/>
    <w:uiPriority w:val="99"/>
    <w:semiHidden/>
    <w:rsid w:val="00FF0B23"/>
    <w:rPr>
      <w:b/>
      <w:bCs/>
      <w:sz w:val="20"/>
      <w:szCs w:val="20"/>
      <w:lang w:val="en-US"/>
    </w:rPr>
  </w:style>
  <w:style w:type="paragraph" w:styleId="Header">
    <w:name w:val="header"/>
    <w:basedOn w:val="Normal"/>
    <w:link w:val="HeaderChar"/>
    <w:uiPriority w:val="99"/>
    <w:unhideWhenUsed/>
    <w:rsid w:val="00FF0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B23"/>
    <w:rPr>
      <w:lang w:val="en-US"/>
    </w:rPr>
  </w:style>
  <w:style w:type="paragraph" w:styleId="Index1">
    <w:name w:val="index 1"/>
    <w:basedOn w:val="Normal"/>
    <w:next w:val="Normal"/>
    <w:autoRedefine/>
    <w:uiPriority w:val="99"/>
    <w:semiHidden/>
    <w:unhideWhenUsed/>
    <w:rsid w:val="00FF0B23"/>
    <w:pPr>
      <w:spacing w:after="0" w:line="240" w:lineRule="auto"/>
      <w:ind w:left="220" w:hanging="220"/>
    </w:pPr>
  </w:style>
  <w:style w:type="paragraph" w:styleId="Index2">
    <w:name w:val="index 2"/>
    <w:basedOn w:val="Normal"/>
    <w:next w:val="Normal"/>
    <w:autoRedefine/>
    <w:uiPriority w:val="99"/>
    <w:semiHidden/>
    <w:unhideWhenUsed/>
    <w:rsid w:val="00FF0B23"/>
    <w:pPr>
      <w:spacing w:after="0" w:line="240" w:lineRule="auto"/>
      <w:ind w:left="440" w:hanging="220"/>
    </w:pPr>
  </w:style>
  <w:style w:type="character" w:styleId="UnresolvedMention">
    <w:name w:val="Unresolved Mention"/>
    <w:basedOn w:val="DefaultParagraphFont"/>
    <w:uiPriority w:val="99"/>
    <w:semiHidden/>
    <w:unhideWhenUsed/>
    <w:rsid w:val="005772F2"/>
    <w:rPr>
      <w:color w:val="605E5C"/>
      <w:shd w:val="clear" w:color="auto" w:fill="E1DFDD"/>
    </w:rPr>
  </w:style>
  <w:style w:type="paragraph" w:styleId="ListParagraph">
    <w:name w:val="List Paragraph"/>
    <w:basedOn w:val="Normal"/>
    <w:uiPriority w:val="34"/>
    <w:semiHidden/>
    <w:qFormat/>
    <w:rsid w:val="0022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9268">
      <w:bodyDiv w:val="1"/>
      <w:marLeft w:val="0"/>
      <w:marRight w:val="0"/>
      <w:marTop w:val="0"/>
      <w:marBottom w:val="0"/>
      <w:divBdr>
        <w:top w:val="none" w:sz="0" w:space="0" w:color="auto"/>
        <w:left w:val="none" w:sz="0" w:space="0" w:color="auto"/>
        <w:bottom w:val="none" w:sz="0" w:space="0" w:color="auto"/>
        <w:right w:val="none" w:sz="0" w:space="0" w:color="auto"/>
      </w:divBdr>
      <w:divsChild>
        <w:div w:id="1250699901">
          <w:marLeft w:val="0"/>
          <w:marRight w:val="0"/>
          <w:marTop w:val="0"/>
          <w:marBottom w:val="0"/>
          <w:divBdr>
            <w:top w:val="none" w:sz="0" w:space="0" w:color="auto"/>
            <w:left w:val="none" w:sz="0" w:space="0" w:color="auto"/>
            <w:bottom w:val="none" w:sz="0" w:space="0" w:color="auto"/>
            <w:right w:val="none" w:sz="0" w:space="0" w:color="auto"/>
          </w:divBdr>
          <w:divsChild>
            <w:div w:id="16116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629">
      <w:bodyDiv w:val="1"/>
      <w:marLeft w:val="0"/>
      <w:marRight w:val="0"/>
      <w:marTop w:val="0"/>
      <w:marBottom w:val="0"/>
      <w:divBdr>
        <w:top w:val="none" w:sz="0" w:space="0" w:color="auto"/>
        <w:left w:val="none" w:sz="0" w:space="0" w:color="auto"/>
        <w:bottom w:val="none" w:sz="0" w:space="0" w:color="auto"/>
        <w:right w:val="none" w:sz="0" w:space="0" w:color="auto"/>
      </w:divBdr>
      <w:divsChild>
        <w:div w:id="421032391">
          <w:marLeft w:val="0"/>
          <w:marRight w:val="0"/>
          <w:marTop w:val="0"/>
          <w:marBottom w:val="0"/>
          <w:divBdr>
            <w:top w:val="none" w:sz="0" w:space="0" w:color="auto"/>
            <w:left w:val="none" w:sz="0" w:space="0" w:color="auto"/>
            <w:bottom w:val="none" w:sz="0" w:space="0" w:color="auto"/>
            <w:right w:val="none" w:sz="0" w:space="0" w:color="auto"/>
          </w:divBdr>
          <w:divsChild>
            <w:div w:id="1906724435">
              <w:marLeft w:val="0"/>
              <w:marRight w:val="0"/>
              <w:marTop w:val="0"/>
              <w:marBottom w:val="0"/>
              <w:divBdr>
                <w:top w:val="none" w:sz="0" w:space="0" w:color="auto"/>
                <w:left w:val="none" w:sz="0" w:space="0" w:color="auto"/>
                <w:bottom w:val="none" w:sz="0" w:space="0" w:color="auto"/>
                <w:right w:val="none" w:sz="0" w:space="0" w:color="auto"/>
              </w:divBdr>
            </w:div>
            <w:div w:id="1616253696">
              <w:marLeft w:val="0"/>
              <w:marRight w:val="0"/>
              <w:marTop w:val="0"/>
              <w:marBottom w:val="0"/>
              <w:divBdr>
                <w:top w:val="none" w:sz="0" w:space="0" w:color="auto"/>
                <w:left w:val="none" w:sz="0" w:space="0" w:color="auto"/>
                <w:bottom w:val="none" w:sz="0" w:space="0" w:color="auto"/>
                <w:right w:val="none" w:sz="0" w:space="0" w:color="auto"/>
              </w:divBdr>
            </w:div>
            <w:div w:id="1964650528">
              <w:marLeft w:val="0"/>
              <w:marRight w:val="0"/>
              <w:marTop w:val="0"/>
              <w:marBottom w:val="0"/>
              <w:divBdr>
                <w:top w:val="none" w:sz="0" w:space="0" w:color="auto"/>
                <w:left w:val="none" w:sz="0" w:space="0" w:color="auto"/>
                <w:bottom w:val="none" w:sz="0" w:space="0" w:color="auto"/>
                <w:right w:val="none" w:sz="0" w:space="0" w:color="auto"/>
              </w:divBdr>
            </w:div>
            <w:div w:id="1576017066">
              <w:marLeft w:val="0"/>
              <w:marRight w:val="0"/>
              <w:marTop w:val="0"/>
              <w:marBottom w:val="0"/>
              <w:divBdr>
                <w:top w:val="none" w:sz="0" w:space="0" w:color="auto"/>
                <w:left w:val="none" w:sz="0" w:space="0" w:color="auto"/>
                <w:bottom w:val="none" w:sz="0" w:space="0" w:color="auto"/>
                <w:right w:val="none" w:sz="0" w:space="0" w:color="auto"/>
              </w:divBdr>
            </w:div>
            <w:div w:id="793866569">
              <w:marLeft w:val="0"/>
              <w:marRight w:val="0"/>
              <w:marTop w:val="0"/>
              <w:marBottom w:val="0"/>
              <w:divBdr>
                <w:top w:val="none" w:sz="0" w:space="0" w:color="auto"/>
                <w:left w:val="none" w:sz="0" w:space="0" w:color="auto"/>
                <w:bottom w:val="none" w:sz="0" w:space="0" w:color="auto"/>
                <w:right w:val="none" w:sz="0" w:space="0" w:color="auto"/>
              </w:divBdr>
            </w:div>
            <w:div w:id="694578580">
              <w:marLeft w:val="0"/>
              <w:marRight w:val="0"/>
              <w:marTop w:val="0"/>
              <w:marBottom w:val="0"/>
              <w:divBdr>
                <w:top w:val="none" w:sz="0" w:space="0" w:color="auto"/>
                <w:left w:val="none" w:sz="0" w:space="0" w:color="auto"/>
                <w:bottom w:val="none" w:sz="0" w:space="0" w:color="auto"/>
                <w:right w:val="none" w:sz="0" w:space="0" w:color="auto"/>
              </w:divBdr>
            </w:div>
            <w:div w:id="1888377059">
              <w:marLeft w:val="0"/>
              <w:marRight w:val="0"/>
              <w:marTop w:val="0"/>
              <w:marBottom w:val="0"/>
              <w:divBdr>
                <w:top w:val="none" w:sz="0" w:space="0" w:color="auto"/>
                <w:left w:val="none" w:sz="0" w:space="0" w:color="auto"/>
                <w:bottom w:val="none" w:sz="0" w:space="0" w:color="auto"/>
                <w:right w:val="none" w:sz="0" w:space="0" w:color="auto"/>
              </w:divBdr>
            </w:div>
            <w:div w:id="6503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986">
      <w:bodyDiv w:val="1"/>
      <w:marLeft w:val="0"/>
      <w:marRight w:val="0"/>
      <w:marTop w:val="0"/>
      <w:marBottom w:val="0"/>
      <w:divBdr>
        <w:top w:val="none" w:sz="0" w:space="0" w:color="auto"/>
        <w:left w:val="none" w:sz="0" w:space="0" w:color="auto"/>
        <w:bottom w:val="none" w:sz="0" w:space="0" w:color="auto"/>
        <w:right w:val="none" w:sz="0" w:space="0" w:color="auto"/>
      </w:divBdr>
      <w:divsChild>
        <w:div w:id="1530605932">
          <w:marLeft w:val="0"/>
          <w:marRight w:val="0"/>
          <w:marTop w:val="0"/>
          <w:marBottom w:val="0"/>
          <w:divBdr>
            <w:top w:val="none" w:sz="0" w:space="0" w:color="auto"/>
            <w:left w:val="none" w:sz="0" w:space="0" w:color="auto"/>
            <w:bottom w:val="none" w:sz="0" w:space="0" w:color="auto"/>
            <w:right w:val="none" w:sz="0" w:space="0" w:color="auto"/>
          </w:divBdr>
          <w:divsChild>
            <w:div w:id="1693722777">
              <w:marLeft w:val="0"/>
              <w:marRight w:val="0"/>
              <w:marTop w:val="0"/>
              <w:marBottom w:val="0"/>
              <w:divBdr>
                <w:top w:val="none" w:sz="0" w:space="0" w:color="auto"/>
                <w:left w:val="none" w:sz="0" w:space="0" w:color="auto"/>
                <w:bottom w:val="none" w:sz="0" w:space="0" w:color="auto"/>
                <w:right w:val="none" w:sz="0" w:space="0" w:color="auto"/>
              </w:divBdr>
            </w:div>
            <w:div w:id="21321233">
              <w:marLeft w:val="0"/>
              <w:marRight w:val="0"/>
              <w:marTop w:val="0"/>
              <w:marBottom w:val="0"/>
              <w:divBdr>
                <w:top w:val="none" w:sz="0" w:space="0" w:color="auto"/>
                <w:left w:val="none" w:sz="0" w:space="0" w:color="auto"/>
                <w:bottom w:val="none" w:sz="0" w:space="0" w:color="auto"/>
                <w:right w:val="none" w:sz="0" w:space="0" w:color="auto"/>
              </w:divBdr>
            </w:div>
            <w:div w:id="1546939822">
              <w:marLeft w:val="0"/>
              <w:marRight w:val="0"/>
              <w:marTop w:val="0"/>
              <w:marBottom w:val="0"/>
              <w:divBdr>
                <w:top w:val="none" w:sz="0" w:space="0" w:color="auto"/>
                <w:left w:val="none" w:sz="0" w:space="0" w:color="auto"/>
                <w:bottom w:val="none" w:sz="0" w:space="0" w:color="auto"/>
                <w:right w:val="none" w:sz="0" w:space="0" w:color="auto"/>
              </w:divBdr>
            </w:div>
            <w:div w:id="14103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224">
      <w:bodyDiv w:val="1"/>
      <w:marLeft w:val="0"/>
      <w:marRight w:val="0"/>
      <w:marTop w:val="0"/>
      <w:marBottom w:val="0"/>
      <w:divBdr>
        <w:top w:val="none" w:sz="0" w:space="0" w:color="auto"/>
        <w:left w:val="none" w:sz="0" w:space="0" w:color="auto"/>
        <w:bottom w:val="none" w:sz="0" w:space="0" w:color="auto"/>
        <w:right w:val="none" w:sz="0" w:space="0" w:color="auto"/>
      </w:divBdr>
      <w:divsChild>
        <w:div w:id="603460960">
          <w:marLeft w:val="0"/>
          <w:marRight w:val="0"/>
          <w:marTop w:val="0"/>
          <w:marBottom w:val="0"/>
          <w:divBdr>
            <w:top w:val="none" w:sz="0" w:space="0" w:color="auto"/>
            <w:left w:val="none" w:sz="0" w:space="0" w:color="auto"/>
            <w:bottom w:val="none" w:sz="0" w:space="0" w:color="auto"/>
            <w:right w:val="none" w:sz="0" w:space="0" w:color="auto"/>
          </w:divBdr>
          <w:divsChild>
            <w:div w:id="1331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385">
      <w:bodyDiv w:val="1"/>
      <w:marLeft w:val="0"/>
      <w:marRight w:val="0"/>
      <w:marTop w:val="0"/>
      <w:marBottom w:val="0"/>
      <w:divBdr>
        <w:top w:val="none" w:sz="0" w:space="0" w:color="auto"/>
        <w:left w:val="none" w:sz="0" w:space="0" w:color="auto"/>
        <w:bottom w:val="none" w:sz="0" w:space="0" w:color="auto"/>
        <w:right w:val="none" w:sz="0" w:space="0" w:color="auto"/>
      </w:divBdr>
      <w:divsChild>
        <w:div w:id="421994058">
          <w:marLeft w:val="0"/>
          <w:marRight w:val="0"/>
          <w:marTop w:val="0"/>
          <w:marBottom w:val="0"/>
          <w:divBdr>
            <w:top w:val="none" w:sz="0" w:space="0" w:color="auto"/>
            <w:left w:val="none" w:sz="0" w:space="0" w:color="auto"/>
            <w:bottom w:val="none" w:sz="0" w:space="0" w:color="auto"/>
            <w:right w:val="none" w:sz="0" w:space="0" w:color="auto"/>
          </w:divBdr>
          <w:divsChild>
            <w:div w:id="19198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931">
      <w:bodyDiv w:val="1"/>
      <w:marLeft w:val="0"/>
      <w:marRight w:val="0"/>
      <w:marTop w:val="0"/>
      <w:marBottom w:val="0"/>
      <w:divBdr>
        <w:top w:val="none" w:sz="0" w:space="0" w:color="auto"/>
        <w:left w:val="none" w:sz="0" w:space="0" w:color="auto"/>
        <w:bottom w:val="none" w:sz="0" w:space="0" w:color="auto"/>
        <w:right w:val="none" w:sz="0" w:space="0" w:color="auto"/>
      </w:divBdr>
      <w:divsChild>
        <w:div w:id="459879548">
          <w:marLeft w:val="0"/>
          <w:marRight w:val="0"/>
          <w:marTop w:val="0"/>
          <w:marBottom w:val="0"/>
          <w:divBdr>
            <w:top w:val="none" w:sz="0" w:space="0" w:color="auto"/>
            <w:left w:val="none" w:sz="0" w:space="0" w:color="auto"/>
            <w:bottom w:val="none" w:sz="0" w:space="0" w:color="auto"/>
            <w:right w:val="none" w:sz="0" w:space="0" w:color="auto"/>
          </w:divBdr>
          <w:divsChild>
            <w:div w:id="1552308329">
              <w:marLeft w:val="0"/>
              <w:marRight w:val="0"/>
              <w:marTop w:val="0"/>
              <w:marBottom w:val="0"/>
              <w:divBdr>
                <w:top w:val="none" w:sz="0" w:space="0" w:color="auto"/>
                <w:left w:val="none" w:sz="0" w:space="0" w:color="auto"/>
                <w:bottom w:val="none" w:sz="0" w:space="0" w:color="auto"/>
                <w:right w:val="none" w:sz="0" w:space="0" w:color="auto"/>
              </w:divBdr>
            </w:div>
            <w:div w:id="1545215541">
              <w:marLeft w:val="0"/>
              <w:marRight w:val="0"/>
              <w:marTop w:val="0"/>
              <w:marBottom w:val="0"/>
              <w:divBdr>
                <w:top w:val="none" w:sz="0" w:space="0" w:color="auto"/>
                <w:left w:val="none" w:sz="0" w:space="0" w:color="auto"/>
                <w:bottom w:val="none" w:sz="0" w:space="0" w:color="auto"/>
                <w:right w:val="none" w:sz="0" w:space="0" w:color="auto"/>
              </w:divBdr>
            </w:div>
            <w:div w:id="1716739259">
              <w:marLeft w:val="0"/>
              <w:marRight w:val="0"/>
              <w:marTop w:val="0"/>
              <w:marBottom w:val="0"/>
              <w:divBdr>
                <w:top w:val="none" w:sz="0" w:space="0" w:color="auto"/>
                <w:left w:val="none" w:sz="0" w:space="0" w:color="auto"/>
                <w:bottom w:val="none" w:sz="0" w:space="0" w:color="auto"/>
                <w:right w:val="none" w:sz="0" w:space="0" w:color="auto"/>
              </w:divBdr>
            </w:div>
            <w:div w:id="187184858">
              <w:marLeft w:val="0"/>
              <w:marRight w:val="0"/>
              <w:marTop w:val="0"/>
              <w:marBottom w:val="0"/>
              <w:divBdr>
                <w:top w:val="none" w:sz="0" w:space="0" w:color="auto"/>
                <w:left w:val="none" w:sz="0" w:space="0" w:color="auto"/>
                <w:bottom w:val="none" w:sz="0" w:space="0" w:color="auto"/>
                <w:right w:val="none" w:sz="0" w:space="0" w:color="auto"/>
              </w:divBdr>
            </w:div>
            <w:div w:id="1370910249">
              <w:marLeft w:val="0"/>
              <w:marRight w:val="0"/>
              <w:marTop w:val="0"/>
              <w:marBottom w:val="0"/>
              <w:divBdr>
                <w:top w:val="none" w:sz="0" w:space="0" w:color="auto"/>
                <w:left w:val="none" w:sz="0" w:space="0" w:color="auto"/>
                <w:bottom w:val="none" w:sz="0" w:space="0" w:color="auto"/>
                <w:right w:val="none" w:sz="0" w:space="0" w:color="auto"/>
              </w:divBdr>
            </w:div>
            <w:div w:id="1079598150">
              <w:marLeft w:val="0"/>
              <w:marRight w:val="0"/>
              <w:marTop w:val="0"/>
              <w:marBottom w:val="0"/>
              <w:divBdr>
                <w:top w:val="none" w:sz="0" w:space="0" w:color="auto"/>
                <w:left w:val="none" w:sz="0" w:space="0" w:color="auto"/>
                <w:bottom w:val="none" w:sz="0" w:space="0" w:color="auto"/>
                <w:right w:val="none" w:sz="0" w:space="0" w:color="auto"/>
              </w:divBdr>
            </w:div>
            <w:div w:id="305479481">
              <w:marLeft w:val="0"/>
              <w:marRight w:val="0"/>
              <w:marTop w:val="0"/>
              <w:marBottom w:val="0"/>
              <w:divBdr>
                <w:top w:val="none" w:sz="0" w:space="0" w:color="auto"/>
                <w:left w:val="none" w:sz="0" w:space="0" w:color="auto"/>
                <w:bottom w:val="none" w:sz="0" w:space="0" w:color="auto"/>
                <w:right w:val="none" w:sz="0" w:space="0" w:color="auto"/>
              </w:divBdr>
            </w:div>
            <w:div w:id="21330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4317">
      <w:bodyDiv w:val="1"/>
      <w:marLeft w:val="0"/>
      <w:marRight w:val="0"/>
      <w:marTop w:val="0"/>
      <w:marBottom w:val="0"/>
      <w:divBdr>
        <w:top w:val="none" w:sz="0" w:space="0" w:color="auto"/>
        <w:left w:val="none" w:sz="0" w:space="0" w:color="auto"/>
        <w:bottom w:val="none" w:sz="0" w:space="0" w:color="auto"/>
        <w:right w:val="none" w:sz="0" w:space="0" w:color="auto"/>
      </w:divBdr>
      <w:divsChild>
        <w:div w:id="1207567004">
          <w:marLeft w:val="0"/>
          <w:marRight w:val="0"/>
          <w:marTop w:val="0"/>
          <w:marBottom w:val="0"/>
          <w:divBdr>
            <w:top w:val="none" w:sz="0" w:space="0" w:color="auto"/>
            <w:left w:val="none" w:sz="0" w:space="0" w:color="auto"/>
            <w:bottom w:val="none" w:sz="0" w:space="0" w:color="auto"/>
            <w:right w:val="none" w:sz="0" w:space="0" w:color="auto"/>
          </w:divBdr>
          <w:divsChild>
            <w:div w:id="17979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290">
      <w:bodyDiv w:val="1"/>
      <w:marLeft w:val="0"/>
      <w:marRight w:val="0"/>
      <w:marTop w:val="0"/>
      <w:marBottom w:val="0"/>
      <w:divBdr>
        <w:top w:val="none" w:sz="0" w:space="0" w:color="auto"/>
        <w:left w:val="none" w:sz="0" w:space="0" w:color="auto"/>
        <w:bottom w:val="none" w:sz="0" w:space="0" w:color="auto"/>
        <w:right w:val="none" w:sz="0" w:space="0" w:color="auto"/>
      </w:divBdr>
      <w:divsChild>
        <w:div w:id="29494730">
          <w:marLeft w:val="0"/>
          <w:marRight w:val="0"/>
          <w:marTop w:val="0"/>
          <w:marBottom w:val="0"/>
          <w:divBdr>
            <w:top w:val="none" w:sz="0" w:space="0" w:color="auto"/>
            <w:left w:val="none" w:sz="0" w:space="0" w:color="auto"/>
            <w:bottom w:val="none" w:sz="0" w:space="0" w:color="auto"/>
            <w:right w:val="none" w:sz="0" w:space="0" w:color="auto"/>
          </w:divBdr>
          <w:divsChild>
            <w:div w:id="17979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864">
      <w:bodyDiv w:val="1"/>
      <w:marLeft w:val="0"/>
      <w:marRight w:val="0"/>
      <w:marTop w:val="0"/>
      <w:marBottom w:val="0"/>
      <w:divBdr>
        <w:top w:val="none" w:sz="0" w:space="0" w:color="auto"/>
        <w:left w:val="none" w:sz="0" w:space="0" w:color="auto"/>
        <w:bottom w:val="none" w:sz="0" w:space="0" w:color="auto"/>
        <w:right w:val="none" w:sz="0" w:space="0" w:color="auto"/>
      </w:divBdr>
      <w:divsChild>
        <w:div w:id="499739783">
          <w:marLeft w:val="0"/>
          <w:marRight w:val="0"/>
          <w:marTop w:val="0"/>
          <w:marBottom w:val="0"/>
          <w:divBdr>
            <w:top w:val="none" w:sz="0" w:space="0" w:color="auto"/>
            <w:left w:val="none" w:sz="0" w:space="0" w:color="auto"/>
            <w:bottom w:val="none" w:sz="0" w:space="0" w:color="auto"/>
            <w:right w:val="none" w:sz="0" w:space="0" w:color="auto"/>
          </w:divBdr>
          <w:divsChild>
            <w:div w:id="80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427">
      <w:bodyDiv w:val="1"/>
      <w:marLeft w:val="0"/>
      <w:marRight w:val="0"/>
      <w:marTop w:val="0"/>
      <w:marBottom w:val="0"/>
      <w:divBdr>
        <w:top w:val="none" w:sz="0" w:space="0" w:color="auto"/>
        <w:left w:val="none" w:sz="0" w:space="0" w:color="auto"/>
        <w:bottom w:val="none" w:sz="0" w:space="0" w:color="auto"/>
        <w:right w:val="none" w:sz="0" w:space="0" w:color="auto"/>
      </w:divBdr>
      <w:divsChild>
        <w:div w:id="788821925">
          <w:marLeft w:val="0"/>
          <w:marRight w:val="0"/>
          <w:marTop w:val="0"/>
          <w:marBottom w:val="0"/>
          <w:divBdr>
            <w:top w:val="none" w:sz="0" w:space="0" w:color="auto"/>
            <w:left w:val="none" w:sz="0" w:space="0" w:color="auto"/>
            <w:bottom w:val="none" w:sz="0" w:space="0" w:color="auto"/>
            <w:right w:val="none" w:sz="0" w:space="0" w:color="auto"/>
          </w:divBdr>
          <w:divsChild>
            <w:div w:id="763064849">
              <w:marLeft w:val="0"/>
              <w:marRight w:val="0"/>
              <w:marTop w:val="0"/>
              <w:marBottom w:val="0"/>
              <w:divBdr>
                <w:top w:val="none" w:sz="0" w:space="0" w:color="auto"/>
                <w:left w:val="none" w:sz="0" w:space="0" w:color="auto"/>
                <w:bottom w:val="none" w:sz="0" w:space="0" w:color="auto"/>
                <w:right w:val="none" w:sz="0" w:space="0" w:color="auto"/>
              </w:divBdr>
            </w:div>
            <w:div w:id="716664160">
              <w:marLeft w:val="0"/>
              <w:marRight w:val="0"/>
              <w:marTop w:val="0"/>
              <w:marBottom w:val="0"/>
              <w:divBdr>
                <w:top w:val="none" w:sz="0" w:space="0" w:color="auto"/>
                <w:left w:val="none" w:sz="0" w:space="0" w:color="auto"/>
                <w:bottom w:val="none" w:sz="0" w:space="0" w:color="auto"/>
                <w:right w:val="none" w:sz="0" w:space="0" w:color="auto"/>
              </w:divBdr>
            </w:div>
            <w:div w:id="710493899">
              <w:marLeft w:val="0"/>
              <w:marRight w:val="0"/>
              <w:marTop w:val="0"/>
              <w:marBottom w:val="0"/>
              <w:divBdr>
                <w:top w:val="none" w:sz="0" w:space="0" w:color="auto"/>
                <w:left w:val="none" w:sz="0" w:space="0" w:color="auto"/>
                <w:bottom w:val="none" w:sz="0" w:space="0" w:color="auto"/>
                <w:right w:val="none" w:sz="0" w:space="0" w:color="auto"/>
              </w:divBdr>
            </w:div>
            <w:div w:id="20987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2800">
      <w:bodyDiv w:val="1"/>
      <w:marLeft w:val="0"/>
      <w:marRight w:val="0"/>
      <w:marTop w:val="0"/>
      <w:marBottom w:val="0"/>
      <w:divBdr>
        <w:top w:val="none" w:sz="0" w:space="0" w:color="auto"/>
        <w:left w:val="none" w:sz="0" w:space="0" w:color="auto"/>
        <w:bottom w:val="none" w:sz="0" w:space="0" w:color="auto"/>
        <w:right w:val="none" w:sz="0" w:space="0" w:color="auto"/>
      </w:divBdr>
      <w:divsChild>
        <w:div w:id="970940917">
          <w:marLeft w:val="0"/>
          <w:marRight w:val="0"/>
          <w:marTop w:val="0"/>
          <w:marBottom w:val="0"/>
          <w:divBdr>
            <w:top w:val="none" w:sz="0" w:space="0" w:color="auto"/>
            <w:left w:val="none" w:sz="0" w:space="0" w:color="auto"/>
            <w:bottom w:val="none" w:sz="0" w:space="0" w:color="auto"/>
            <w:right w:val="none" w:sz="0" w:space="0" w:color="auto"/>
          </w:divBdr>
          <w:divsChild>
            <w:div w:id="999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809">
      <w:bodyDiv w:val="1"/>
      <w:marLeft w:val="0"/>
      <w:marRight w:val="0"/>
      <w:marTop w:val="0"/>
      <w:marBottom w:val="0"/>
      <w:divBdr>
        <w:top w:val="none" w:sz="0" w:space="0" w:color="auto"/>
        <w:left w:val="none" w:sz="0" w:space="0" w:color="auto"/>
        <w:bottom w:val="none" w:sz="0" w:space="0" w:color="auto"/>
        <w:right w:val="none" w:sz="0" w:space="0" w:color="auto"/>
      </w:divBdr>
      <w:divsChild>
        <w:div w:id="1312367446">
          <w:marLeft w:val="0"/>
          <w:marRight w:val="0"/>
          <w:marTop w:val="0"/>
          <w:marBottom w:val="0"/>
          <w:divBdr>
            <w:top w:val="none" w:sz="0" w:space="0" w:color="auto"/>
            <w:left w:val="none" w:sz="0" w:space="0" w:color="auto"/>
            <w:bottom w:val="none" w:sz="0" w:space="0" w:color="auto"/>
            <w:right w:val="none" w:sz="0" w:space="0" w:color="auto"/>
          </w:divBdr>
          <w:divsChild>
            <w:div w:id="1231190036">
              <w:marLeft w:val="0"/>
              <w:marRight w:val="0"/>
              <w:marTop w:val="0"/>
              <w:marBottom w:val="0"/>
              <w:divBdr>
                <w:top w:val="none" w:sz="0" w:space="0" w:color="auto"/>
                <w:left w:val="none" w:sz="0" w:space="0" w:color="auto"/>
                <w:bottom w:val="none" w:sz="0" w:space="0" w:color="auto"/>
                <w:right w:val="none" w:sz="0" w:space="0" w:color="auto"/>
              </w:divBdr>
              <w:divsChild>
                <w:div w:id="598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864">
          <w:marLeft w:val="0"/>
          <w:marRight w:val="0"/>
          <w:marTop w:val="0"/>
          <w:marBottom w:val="0"/>
          <w:divBdr>
            <w:top w:val="none" w:sz="0" w:space="0" w:color="auto"/>
            <w:left w:val="none" w:sz="0" w:space="0" w:color="auto"/>
            <w:bottom w:val="none" w:sz="0" w:space="0" w:color="auto"/>
            <w:right w:val="none" w:sz="0" w:space="0" w:color="auto"/>
          </w:divBdr>
          <w:divsChild>
            <w:div w:id="771707901">
              <w:marLeft w:val="0"/>
              <w:marRight w:val="0"/>
              <w:marTop w:val="0"/>
              <w:marBottom w:val="0"/>
              <w:divBdr>
                <w:top w:val="none" w:sz="0" w:space="0" w:color="auto"/>
                <w:left w:val="none" w:sz="0" w:space="0" w:color="auto"/>
                <w:bottom w:val="none" w:sz="0" w:space="0" w:color="auto"/>
                <w:right w:val="none" w:sz="0" w:space="0" w:color="auto"/>
              </w:divBdr>
              <w:divsChild>
                <w:div w:id="860162357">
                  <w:marLeft w:val="0"/>
                  <w:marRight w:val="0"/>
                  <w:marTop w:val="0"/>
                  <w:marBottom w:val="0"/>
                  <w:divBdr>
                    <w:top w:val="none" w:sz="0" w:space="0" w:color="auto"/>
                    <w:left w:val="none" w:sz="0" w:space="0" w:color="auto"/>
                    <w:bottom w:val="none" w:sz="0" w:space="0" w:color="auto"/>
                    <w:right w:val="none" w:sz="0" w:space="0" w:color="auto"/>
                  </w:divBdr>
                </w:div>
              </w:divsChild>
            </w:div>
            <w:div w:id="1703901124">
              <w:marLeft w:val="0"/>
              <w:marRight w:val="0"/>
              <w:marTop w:val="0"/>
              <w:marBottom w:val="0"/>
              <w:divBdr>
                <w:top w:val="none" w:sz="0" w:space="0" w:color="auto"/>
                <w:left w:val="none" w:sz="0" w:space="0" w:color="auto"/>
                <w:bottom w:val="none" w:sz="0" w:space="0" w:color="auto"/>
                <w:right w:val="none" w:sz="0" w:space="0" w:color="auto"/>
              </w:divBdr>
              <w:divsChild>
                <w:div w:id="6740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6759">
      <w:bodyDiv w:val="1"/>
      <w:marLeft w:val="0"/>
      <w:marRight w:val="0"/>
      <w:marTop w:val="0"/>
      <w:marBottom w:val="0"/>
      <w:divBdr>
        <w:top w:val="none" w:sz="0" w:space="0" w:color="auto"/>
        <w:left w:val="none" w:sz="0" w:space="0" w:color="auto"/>
        <w:bottom w:val="none" w:sz="0" w:space="0" w:color="auto"/>
        <w:right w:val="none" w:sz="0" w:space="0" w:color="auto"/>
      </w:divBdr>
    </w:div>
    <w:div w:id="721445362">
      <w:bodyDiv w:val="1"/>
      <w:marLeft w:val="0"/>
      <w:marRight w:val="0"/>
      <w:marTop w:val="0"/>
      <w:marBottom w:val="0"/>
      <w:divBdr>
        <w:top w:val="none" w:sz="0" w:space="0" w:color="auto"/>
        <w:left w:val="none" w:sz="0" w:space="0" w:color="auto"/>
        <w:bottom w:val="none" w:sz="0" w:space="0" w:color="auto"/>
        <w:right w:val="none" w:sz="0" w:space="0" w:color="auto"/>
      </w:divBdr>
      <w:divsChild>
        <w:div w:id="1208102970">
          <w:marLeft w:val="0"/>
          <w:marRight w:val="0"/>
          <w:marTop w:val="0"/>
          <w:marBottom w:val="0"/>
          <w:divBdr>
            <w:top w:val="none" w:sz="0" w:space="0" w:color="auto"/>
            <w:left w:val="none" w:sz="0" w:space="0" w:color="auto"/>
            <w:bottom w:val="none" w:sz="0" w:space="0" w:color="auto"/>
            <w:right w:val="none" w:sz="0" w:space="0" w:color="auto"/>
          </w:divBdr>
          <w:divsChild>
            <w:div w:id="243690445">
              <w:marLeft w:val="0"/>
              <w:marRight w:val="0"/>
              <w:marTop w:val="0"/>
              <w:marBottom w:val="0"/>
              <w:divBdr>
                <w:top w:val="none" w:sz="0" w:space="0" w:color="auto"/>
                <w:left w:val="none" w:sz="0" w:space="0" w:color="auto"/>
                <w:bottom w:val="none" w:sz="0" w:space="0" w:color="auto"/>
                <w:right w:val="none" w:sz="0" w:space="0" w:color="auto"/>
              </w:divBdr>
              <w:divsChild>
                <w:div w:id="704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22">
      <w:bodyDiv w:val="1"/>
      <w:marLeft w:val="0"/>
      <w:marRight w:val="0"/>
      <w:marTop w:val="0"/>
      <w:marBottom w:val="0"/>
      <w:divBdr>
        <w:top w:val="none" w:sz="0" w:space="0" w:color="auto"/>
        <w:left w:val="none" w:sz="0" w:space="0" w:color="auto"/>
        <w:bottom w:val="none" w:sz="0" w:space="0" w:color="auto"/>
        <w:right w:val="none" w:sz="0" w:space="0" w:color="auto"/>
      </w:divBdr>
    </w:div>
    <w:div w:id="786389424">
      <w:bodyDiv w:val="1"/>
      <w:marLeft w:val="0"/>
      <w:marRight w:val="0"/>
      <w:marTop w:val="0"/>
      <w:marBottom w:val="0"/>
      <w:divBdr>
        <w:top w:val="none" w:sz="0" w:space="0" w:color="auto"/>
        <w:left w:val="none" w:sz="0" w:space="0" w:color="auto"/>
        <w:bottom w:val="none" w:sz="0" w:space="0" w:color="auto"/>
        <w:right w:val="none" w:sz="0" w:space="0" w:color="auto"/>
      </w:divBdr>
    </w:div>
    <w:div w:id="796996024">
      <w:bodyDiv w:val="1"/>
      <w:marLeft w:val="0"/>
      <w:marRight w:val="0"/>
      <w:marTop w:val="0"/>
      <w:marBottom w:val="0"/>
      <w:divBdr>
        <w:top w:val="none" w:sz="0" w:space="0" w:color="auto"/>
        <w:left w:val="none" w:sz="0" w:space="0" w:color="auto"/>
        <w:bottom w:val="none" w:sz="0" w:space="0" w:color="auto"/>
        <w:right w:val="none" w:sz="0" w:space="0" w:color="auto"/>
      </w:divBdr>
      <w:divsChild>
        <w:div w:id="2051414146">
          <w:marLeft w:val="0"/>
          <w:marRight w:val="0"/>
          <w:marTop w:val="0"/>
          <w:marBottom w:val="0"/>
          <w:divBdr>
            <w:top w:val="none" w:sz="0" w:space="0" w:color="auto"/>
            <w:left w:val="none" w:sz="0" w:space="0" w:color="auto"/>
            <w:bottom w:val="none" w:sz="0" w:space="0" w:color="auto"/>
            <w:right w:val="none" w:sz="0" w:space="0" w:color="auto"/>
          </w:divBdr>
          <w:divsChild>
            <w:div w:id="1654677901">
              <w:marLeft w:val="0"/>
              <w:marRight w:val="0"/>
              <w:marTop w:val="0"/>
              <w:marBottom w:val="0"/>
              <w:divBdr>
                <w:top w:val="none" w:sz="0" w:space="0" w:color="auto"/>
                <w:left w:val="none" w:sz="0" w:space="0" w:color="auto"/>
                <w:bottom w:val="none" w:sz="0" w:space="0" w:color="auto"/>
                <w:right w:val="none" w:sz="0" w:space="0" w:color="auto"/>
              </w:divBdr>
            </w:div>
            <w:div w:id="2113428682">
              <w:marLeft w:val="0"/>
              <w:marRight w:val="0"/>
              <w:marTop w:val="0"/>
              <w:marBottom w:val="0"/>
              <w:divBdr>
                <w:top w:val="none" w:sz="0" w:space="0" w:color="auto"/>
                <w:left w:val="none" w:sz="0" w:space="0" w:color="auto"/>
                <w:bottom w:val="none" w:sz="0" w:space="0" w:color="auto"/>
                <w:right w:val="none" w:sz="0" w:space="0" w:color="auto"/>
              </w:divBdr>
            </w:div>
            <w:div w:id="1116871273">
              <w:marLeft w:val="0"/>
              <w:marRight w:val="0"/>
              <w:marTop w:val="0"/>
              <w:marBottom w:val="0"/>
              <w:divBdr>
                <w:top w:val="none" w:sz="0" w:space="0" w:color="auto"/>
                <w:left w:val="none" w:sz="0" w:space="0" w:color="auto"/>
                <w:bottom w:val="none" w:sz="0" w:space="0" w:color="auto"/>
                <w:right w:val="none" w:sz="0" w:space="0" w:color="auto"/>
              </w:divBdr>
            </w:div>
            <w:div w:id="9814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8741">
      <w:bodyDiv w:val="1"/>
      <w:marLeft w:val="0"/>
      <w:marRight w:val="0"/>
      <w:marTop w:val="0"/>
      <w:marBottom w:val="0"/>
      <w:divBdr>
        <w:top w:val="none" w:sz="0" w:space="0" w:color="auto"/>
        <w:left w:val="none" w:sz="0" w:space="0" w:color="auto"/>
        <w:bottom w:val="none" w:sz="0" w:space="0" w:color="auto"/>
        <w:right w:val="none" w:sz="0" w:space="0" w:color="auto"/>
      </w:divBdr>
      <w:divsChild>
        <w:div w:id="1893689816">
          <w:marLeft w:val="0"/>
          <w:marRight w:val="0"/>
          <w:marTop w:val="0"/>
          <w:marBottom w:val="0"/>
          <w:divBdr>
            <w:top w:val="none" w:sz="0" w:space="0" w:color="auto"/>
            <w:left w:val="none" w:sz="0" w:space="0" w:color="auto"/>
            <w:bottom w:val="none" w:sz="0" w:space="0" w:color="auto"/>
            <w:right w:val="none" w:sz="0" w:space="0" w:color="auto"/>
          </w:divBdr>
          <w:divsChild>
            <w:div w:id="4303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204">
      <w:bodyDiv w:val="1"/>
      <w:marLeft w:val="0"/>
      <w:marRight w:val="0"/>
      <w:marTop w:val="0"/>
      <w:marBottom w:val="0"/>
      <w:divBdr>
        <w:top w:val="none" w:sz="0" w:space="0" w:color="auto"/>
        <w:left w:val="none" w:sz="0" w:space="0" w:color="auto"/>
        <w:bottom w:val="none" w:sz="0" w:space="0" w:color="auto"/>
        <w:right w:val="none" w:sz="0" w:space="0" w:color="auto"/>
      </w:divBdr>
    </w:div>
    <w:div w:id="896092749">
      <w:bodyDiv w:val="1"/>
      <w:marLeft w:val="0"/>
      <w:marRight w:val="0"/>
      <w:marTop w:val="0"/>
      <w:marBottom w:val="0"/>
      <w:divBdr>
        <w:top w:val="none" w:sz="0" w:space="0" w:color="auto"/>
        <w:left w:val="none" w:sz="0" w:space="0" w:color="auto"/>
        <w:bottom w:val="none" w:sz="0" w:space="0" w:color="auto"/>
        <w:right w:val="none" w:sz="0" w:space="0" w:color="auto"/>
      </w:divBdr>
      <w:divsChild>
        <w:div w:id="511995353">
          <w:marLeft w:val="0"/>
          <w:marRight w:val="0"/>
          <w:marTop w:val="0"/>
          <w:marBottom w:val="0"/>
          <w:divBdr>
            <w:top w:val="none" w:sz="0" w:space="0" w:color="auto"/>
            <w:left w:val="none" w:sz="0" w:space="0" w:color="auto"/>
            <w:bottom w:val="none" w:sz="0" w:space="0" w:color="auto"/>
            <w:right w:val="none" w:sz="0" w:space="0" w:color="auto"/>
          </w:divBdr>
          <w:divsChild>
            <w:div w:id="17573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178">
      <w:bodyDiv w:val="1"/>
      <w:marLeft w:val="0"/>
      <w:marRight w:val="0"/>
      <w:marTop w:val="0"/>
      <w:marBottom w:val="0"/>
      <w:divBdr>
        <w:top w:val="none" w:sz="0" w:space="0" w:color="auto"/>
        <w:left w:val="none" w:sz="0" w:space="0" w:color="auto"/>
        <w:bottom w:val="none" w:sz="0" w:space="0" w:color="auto"/>
        <w:right w:val="none" w:sz="0" w:space="0" w:color="auto"/>
      </w:divBdr>
    </w:div>
    <w:div w:id="992022239">
      <w:bodyDiv w:val="1"/>
      <w:marLeft w:val="0"/>
      <w:marRight w:val="0"/>
      <w:marTop w:val="0"/>
      <w:marBottom w:val="0"/>
      <w:divBdr>
        <w:top w:val="none" w:sz="0" w:space="0" w:color="auto"/>
        <w:left w:val="none" w:sz="0" w:space="0" w:color="auto"/>
        <w:bottom w:val="none" w:sz="0" w:space="0" w:color="auto"/>
        <w:right w:val="none" w:sz="0" w:space="0" w:color="auto"/>
      </w:divBdr>
      <w:divsChild>
        <w:div w:id="164520968">
          <w:marLeft w:val="0"/>
          <w:marRight w:val="0"/>
          <w:marTop w:val="0"/>
          <w:marBottom w:val="0"/>
          <w:divBdr>
            <w:top w:val="none" w:sz="0" w:space="0" w:color="auto"/>
            <w:left w:val="none" w:sz="0" w:space="0" w:color="auto"/>
            <w:bottom w:val="none" w:sz="0" w:space="0" w:color="auto"/>
            <w:right w:val="none" w:sz="0" w:space="0" w:color="auto"/>
          </w:divBdr>
          <w:divsChild>
            <w:div w:id="1594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595">
      <w:bodyDiv w:val="1"/>
      <w:marLeft w:val="0"/>
      <w:marRight w:val="0"/>
      <w:marTop w:val="0"/>
      <w:marBottom w:val="0"/>
      <w:divBdr>
        <w:top w:val="none" w:sz="0" w:space="0" w:color="auto"/>
        <w:left w:val="none" w:sz="0" w:space="0" w:color="auto"/>
        <w:bottom w:val="none" w:sz="0" w:space="0" w:color="auto"/>
        <w:right w:val="none" w:sz="0" w:space="0" w:color="auto"/>
      </w:divBdr>
    </w:div>
    <w:div w:id="1226646990">
      <w:bodyDiv w:val="1"/>
      <w:marLeft w:val="0"/>
      <w:marRight w:val="0"/>
      <w:marTop w:val="0"/>
      <w:marBottom w:val="0"/>
      <w:divBdr>
        <w:top w:val="none" w:sz="0" w:space="0" w:color="auto"/>
        <w:left w:val="none" w:sz="0" w:space="0" w:color="auto"/>
        <w:bottom w:val="none" w:sz="0" w:space="0" w:color="auto"/>
        <w:right w:val="none" w:sz="0" w:space="0" w:color="auto"/>
      </w:divBdr>
      <w:divsChild>
        <w:div w:id="192694155">
          <w:marLeft w:val="0"/>
          <w:marRight w:val="0"/>
          <w:marTop w:val="0"/>
          <w:marBottom w:val="0"/>
          <w:divBdr>
            <w:top w:val="none" w:sz="0" w:space="0" w:color="auto"/>
            <w:left w:val="none" w:sz="0" w:space="0" w:color="auto"/>
            <w:bottom w:val="none" w:sz="0" w:space="0" w:color="auto"/>
            <w:right w:val="none" w:sz="0" w:space="0" w:color="auto"/>
          </w:divBdr>
          <w:divsChild>
            <w:div w:id="1349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011">
      <w:bodyDiv w:val="1"/>
      <w:marLeft w:val="0"/>
      <w:marRight w:val="0"/>
      <w:marTop w:val="0"/>
      <w:marBottom w:val="0"/>
      <w:divBdr>
        <w:top w:val="none" w:sz="0" w:space="0" w:color="auto"/>
        <w:left w:val="none" w:sz="0" w:space="0" w:color="auto"/>
        <w:bottom w:val="none" w:sz="0" w:space="0" w:color="auto"/>
        <w:right w:val="none" w:sz="0" w:space="0" w:color="auto"/>
      </w:divBdr>
      <w:divsChild>
        <w:div w:id="1224371119">
          <w:marLeft w:val="0"/>
          <w:marRight w:val="0"/>
          <w:marTop w:val="0"/>
          <w:marBottom w:val="0"/>
          <w:divBdr>
            <w:top w:val="none" w:sz="0" w:space="0" w:color="auto"/>
            <w:left w:val="none" w:sz="0" w:space="0" w:color="auto"/>
            <w:bottom w:val="none" w:sz="0" w:space="0" w:color="auto"/>
            <w:right w:val="none" w:sz="0" w:space="0" w:color="auto"/>
          </w:divBdr>
          <w:divsChild>
            <w:div w:id="1466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812">
      <w:bodyDiv w:val="1"/>
      <w:marLeft w:val="0"/>
      <w:marRight w:val="0"/>
      <w:marTop w:val="0"/>
      <w:marBottom w:val="0"/>
      <w:divBdr>
        <w:top w:val="none" w:sz="0" w:space="0" w:color="auto"/>
        <w:left w:val="none" w:sz="0" w:space="0" w:color="auto"/>
        <w:bottom w:val="none" w:sz="0" w:space="0" w:color="auto"/>
        <w:right w:val="none" w:sz="0" w:space="0" w:color="auto"/>
      </w:divBdr>
      <w:divsChild>
        <w:div w:id="1629703933">
          <w:marLeft w:val="0"/>
          <w:marRight w:val="0"/>
          <w:marTop w:val="0"/>
          <w:marBottom w:val="0"/>
          <w:divBdr>
            <w:top w:val="none" w:sz="0" w:space="0" w:color="auto"/>
            <w:left w:val="none" w:sz="0" w:space="0" w:color="auto"/>
            <w:bottom w:val="none" w:sz="0" w:space="0" w:color="auto"/>
            <w:right w:val="none" w:sz="0" w:space="0" w:color="auto"/>
          </w:divBdr>
          <w:divsChild>
            <w:div w:id="263461392">
              <w:marLeft w:val="0"/>
              <w:marRight w:val="0"/>
              <w:marTop w:val="0"/>
              <w:marBottom w:val="0"/>
              <w:divBdr>
                <w:top w:val="none" w:sz="0" w:space="0" w:color="auto"/>
                <w:left w:val="none" w:sz="0" w:space="0" w:color="auto"/>
                <w:bottom w:val="none" w:sz="0" w:space="0" w:color="auto"/>
                <w:right w:val="none" w:sz="0" w:space="0" w:color="auto"/>
              </w:divBdr>
              <w:divsChild>
                <w:div w:id="19813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4644">
      <w:bodyDiv w:val="1"/>
      <w:marLeft w:val="0"/>
      <w:marRight w:val="0"/>
      <w:marTop w:val="0"/>
      <w:marBottom w:val="0"/>
      <w:divBdr>
        <w:top w:val="none" w:sz="0" w:space="0" w:color="auto"/>
        <w:left w:val="none" w:sz="0" w:space="0" w:color="auto"/>
        <w:bottom w:val="none" w:sz="0" w:space="0" w:color="auto"/>
        <w:right w:val="none" w:sz="0" w:space="0" w:color="auto"/>
      </w:divBdr>
      <w:divsChild>
        <w:div w:id="1314723066">
          <w:marLeft w:val="0"/>
          <w:marRight w:val="0"/>
          <w:marTop w:val="0"/>
          <w:marBottom w:val="0"/>
          <w:divBdr>
            <w:top w:val="none" w:sz="0" w:space="0" w:color="auto"/>
            <w:left w:val="none" w:sz="0" w:space="0" w:color="auto"/>
            <w:bottom w:val="none" w:sz="0" w:space="0" w:color="auto"/>
            <w:right w:val="none" w:sz="0" w:space="0" w:color="auto"/>
          </w:divBdr>
          <w:divsChild>
            <w:div w:id="869221833">
              <w:marLeft w:val="0"/>
              <w:marRight w:val="0"/>
              <w:marTop w:val="0"/>
              <w:marBottom w:val="0"/>
              <w:divBdr>
                <w:top w:val="none" w:sz="0" w:space="0" w:color="auto"/>
                <w:left w:val="none" w:sz="0" w:space="0" w:color="auto"/>
                <w:bottom w:val="none" w:sz="0" w:space="0" w:color="auto"/>
                <w:right w:val="none" w:sz="0" w:space="0" w:color="auto"/>
              </w:divBdr>
              <w:divsChild>
                <w:div w:id="1461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7938">
      <w:bodyDiv w:val="1"/>
      <w:marLeft w:val="0"/>
      <w:marRight w:val="0"/>
      <w:marTop w:val="0"/>
      <w:marBottom w:val="0"/>
      <w:divBdr>
        <w:top w:val="none" w:sz="0" w:space="0" w:color="auto"/>
        <w:left w:val="none" w:sz="0" w:space="0" w:color="auto"/>
        <w:bottom w:val="none" w:sz="0" w:space="0" w:color="auto"/>
        <w:right w:val="none" w:sz="0" w:space="0" w:color="auto"/>
      </w:divBdr>
      <w:divsChild>
        <w:div w:id="828404292">
          <w:marLeft w:val="0"/>
          <w:marRight w:val="0"/>
          <w:marTop w:val="0"/>
          <w:marBottom w:val="0"/>
          <w:divBdr>
            <w:top w:val="none" w:sz="0" w:space="0" w:color="auto"/>
            <w:left w:val="none" w:sz="0" w:space="0" w:color="auto"/>
            <w:bottom w:val="none" w:sz="0" w:space="0" w:color="auto"/>
            <w:right w:val="none" w:sz="0" w:space="0" w:color="auto"/>
          </w:divBdr>
          <w:divsChild>
            <w:div w:id="2989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5828">
      <w:bodyDiv w:val="1"/>
      <w:marLeft w:val="0"/>
      <w:marRight w:val="0"/>
      <w:marTop w:val="0"/>
      <w:marBottom w:val="0"/>
      <w:divBdr>
        <w:top w:val="none" w:sz="0" w:space="0" w:color="auto"/>
        <w:left w:val="none" w:sz="0" w:space="0" w:color="auto"/>
        <w:bottom w:val="none" w:sz="0" w:space="0" w:color="auto"/>
        <w:right w:val="none" w:sz="0" w:space="0" w:color="auto"/>
      </w:divBdr>
      <w:divsChild>
        <w:div w:id="476453685">
          <w:marLeft w:val="0"/>
          <w:marRight w:val="0"/>
          <w:marTop w:val="0"/>
          <w:marBottom w:val="0"/>
          <w:divBdr>
            <w:top w:val="none" w:sz="0" w:space="0" w:color="auto"/>
            <w:left w:val="none" w:sz="0" w:space="0" w:color="auto"/>
            <w:bottom w:val="none" w:sz="0" w:space="0" w:color="auto"/>
            <w:right w:val="none" w:sz="0" w:space="0" w:color="auto"/>
          </w:divBdr>
          <w:divsChild>
            <w:div w:id="1750806942">
              <w:marLeft w:val="0"/>
              <w:marRight w:val="0"/>
              <w:marTop w:val="0"/>
              <w:marBottom w:val="0"/>
              <w:divBdr>
                <w:top w:val="none" w:sz="0" w:space="0" w:color="auto"/>
                <w:left w:val="none" w:sz="0" w:space="0" w:color="auto"/>
                <w:bottom w:val="none" w:sz="0" w:space="0" w:color="auto"/>
                <w:right w:val="none" w:sz="0" w:space="0" w:color="auto"/>
              </w:divBdr>
              <w:divsChild>
                <w:div w:id="2192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0212731">
      <w:bodyDiv w:val="1"/>
      <w:marLeft w:val="0"/>
      <w:marRight w:val="0"/>
      <w:marTop w:val="0"/>
      <w:marBottom w:val="0"/>
      <w:divBdr>
        <w:top w:val="none" w:sz="0" w:space="0" w:color="auto"/>
        <w:left w:val="none" w:sz="0" w:space="0" w:color="auto"/>
        <w:bottom w:val="none" w:sz="0" w:space="0" w:color="auto"/>
        <w:right w:val="none" w:sz="0" w:space="0" w:color="auto"/>
      </w:divBdr>
      <w:divsChild>
        <w:div w:id="1491674600">
          <w:marLeft w:val="0"/>
          <w:marRight w:val="0"/>
          <w:marTop w:val="0"/>
          <w:marBottom w:val="0"/>
          <w:divBdr>
            <w:top w:val="none" w:sz="0" w:space="0" w:color="auto"/>
            <w:left w:val="none" w:sz="0" w:space="0" w:color="auto"/>
            <w:bottom w:val="none" w:sz="0" w:space="0" w:color="auto"/>
            <w:right w:val="none" w:sz="0" w:space="0" w:color="auto"/>
          </w:divBdr>
          <w:divsChild>
            <w:div w:id="14004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367">
      <w:bodyDiv w:val="1"/>
      <w:marLeft w:val="0"/>
      <w:marRight w:val="0"/>
      <w:marTop w:val="0"/>
      <w:marBottom w:val="0"/>
      <w:divBdr>
        <w:top w:val="none" w:sz="0" w:space="0" w:color="auto"/>
        <w:left w:val="none" w:sz="0" w:space="0" w:color="auto"/>
        <w:bottom w:val="none" w:sz="0" w:space="0" w:color="auto"/>
        <w:right w:val="none" w:sz="0" w:space="0" w:color="auto"/>
      </w:divBdr>
      <w:divsChild>
        <w:div w:id="255745692">
          <w:marLeft w:val="0"/>
          <w:marRight w:val="0"/>
          <w:marTop w:val="0"/>
          <w:marBottom w:val="0"/>
          <w:divBdr>
            <w:top w:val="none" w:sz="0" w:space="0" w:color="auto"/>
            <w:left w:val="none" w:sz="0" w:space="0" w:color="auto"/>
            <w:bottom w:val="none" w:sz="0" w:space="0" w:color="auto"/>
            <w:right w:val="none" w:sz="0" w:space="0" w:color="auto"/>
          </w:divBdr>
          <w:divsChild>
            <w:div w:id="1188908571">
              <w:marLeft w:val="0"/>
              <w:marRight w:val="0"/>
              <w:marTop w:val="0"/>
              <w:marBottom w:val="0"/>
              <w:divBdr>
                <w:top w:val="none" w:sz="0" w:space="0" w:color="auto"/>
                <w:left w:val="none" w:sz="0" w:space="0" w:color="auto"/>
                <w:bottom w:val="none" w:sz="0" w:space="0" w:color="auto"/>
                <w:right w:val="none" w:sz="0" w:space="0" w:color="auto"/>
              </w:divBdr>
              <w:divsChild>
                <w:div w:id="3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337">
          <w:marLeft w:val="0"/>
          <w:marRight w:val="0"/>
          <w:marTop w:val="0"/>
          <w:marBottom w:val="0"/>
          <w:divBdr>
            <w:top w:val="none" w:sz="0" w:space="0" w:color="auto"/>
            <w:left w:val="none" w:sz="0" w:space="0" w:color="auto"/>
            <w:bottom w:val="none" w:sz="0" w:space="0" w:color="auto"/>
            <w:right w:val="none" w:sz="0" w:space="0" w:color="auto"/>
          </w:divBdr>
          <w:divsChild>
            <w:div w:id="1587764912">
              <w:marLeft w:val="0"/>
              <w:marRight w:val="0"/>
              <w:marTop w:val="0"/>
              <w:marBottom w:val="0"/>
              <w:divBdr>
                <w:top w:val="none" w:sz="0" w:space="0" w:color="auto"/>
                <w:left w:val="none" w:sz="0" w:space="0" w:color="auto"/>
                <w:bottom w:val="none" w:sz="0" w:space="0" w:color="auto"/>
                <w:right w:val="none" w:sz="0" w:space="0" w:color="auto"/>
              </w:divBdr>
              <w:divsChild>
                <w:div w:id="441806014">
                  <w:marLeft w:val="0"/>
                  <w:marRight w:val="0"/>
                  <w:marTop w:val="0"/>
                  <w:marBottom w:val="0"/>
                  <w:divBdr>
                    <w:top w:val="none" w:sz="0" w:space="0" w:color="auto"/>
                    <w:left w:val="none" w:sz="0" w:space="0" w:color="auto"/>
                    <w:bottom w:val="none" w:sz="0" w:space="0" w:color="auto"/>
                    <w:right w:val="none" w:sz="0" w:space="0" w:color="auto"/>
                  </w:divBdr>
                </w:div>
              </w:divsChild>
            </w:div>
            <w:div w:id="484666080">
              <w:marLeft w:val="0"/>
              <w:marRight w:val="0"/>
              <w:marTop w:val="0"/>
              <w:marBottom w:val="0"/>
              <w:divBdr>
                <w:top w:val="none" w:sz="0" w:space="0" w:color="auto"/>
                <w:left w:val="none" w:sz="0" w:space="0" w:color="auto"/>
                <w:bottom w:val="none" w:sz="0" w:space="0" w:color="auto"/>
                <w:right w:val="none" w:sz="0" w:space="0" w:color="auto"/>
              </w:divBdr>
              <w:divsChild>
                <w:div w:id="826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269">
      <w:bodyDiv w:val="1"/>
      <w:marLeft w:val="0"/>
      <w:marRight w:val="0"/>
      <w:marTop w:val="0"/>
      <w:marBottom w:val="0"/>
      <w:divBdr>
        <w:top w:val="none" w:sz="0" w:space="0" w:color="auto"/>
        <w:left w:val="none" w:sz="0" w:space="0" w:color="auto"/>
        <w:bottom w:val="none" w:sz="0" w:space="0" w:color="auto"/>
        <w:right w:val="none" w:sz="0" w:space="0" w:color="auto"/>
      </w:divBdr>
      <w:divsChild>
        <w:div w:id="1748990627">
          <w:marLeft w:val="0"/>
          <w:marRight w:val="0"/>
          <w:marTop w:val="0"/>
          <w:marBottom w:val="0"/>
          <w:divBdr>
            <w:top w:val="none" w:sz="0" w:space="0" w:color="auto"/>
            <w:left w:val="none" w:sz="0" w:space="0" w:color="auto"/>
            <w:bottom w:val="none" w:sz="0" w:space="0" w:color="auto"/>
            <w:right w:val="none" w:sz="0" w:space="0" w:color="auto"/>
          </w:divBdr>
          <w:divsChild>
            <w:div w:id="497230106">
              <w:marLeft w:val="0"/>
              <w:marRight w:val="0"/>
              <w:marTop w:val="0"/>
              <w:marBottom w:val="0"/>
              <w:divBdr>
                <w:top w:val="none" w:sz="0" w:space="0" w:color="auto"/>
                <w:left w:val="none" w:sz="0" w:space="0" w:color="auto"/>
                <w:bottom w:val="none" w:sz="0" w:space="0" w:color="auto"/>
                <w:right w:val="none" w:sz="0" w:space="0" w:color="auto"/>
              </w:divBdr>
              <w:divsChild>
                <w:div w:id="2075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6114">
      <w:bodyDiv w:val="1"/>
      <w:marLeft w:val="0"/>
      <w:marRight w:val="0"/>
      <w:marTop w:val="0"/>
      <w:marBottom w:val="0"/>
      <w:divBdr>
        <w:top w:val="none" w:sz="0" w:space="0" w:color="auto"/>
        <w:left w:val="none" w:sz="0" w:space="0" w:color="auto"/>
        <w:bottom w:val="none" w:sz="0" w:space="0" w:color="auto"/>
        <w:right w:val="none" w:sz="0" w:space="0" w:color="auto"/>
      </w:divBdr>
      <w:divsChild>
        <w:div w:id="335963065">
          <w:marLeft w:val="0"/>
          <w:marRight w:val="0"/>
          <w:marTop w:val="0"/>
          <w:marBottom w:val="0"/>
          <w:divBdr>
            <w:top w:val="none" w:sz="0" w:space="0" w:color="auto"/>
            <w:left w:val="none" w:sz="0" w:space="0" w:color="auto"/>
            <w:bottom w:val="none" w:sz="0" w:space="0" w:color="auto"/>
            <w:right w:val="none" w:sz="0" w:space="0" w:color="auto"/>
          </w:divBdr>
          <w:divsChild>
            <w:div w:id="13721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7264">
      <w:bodyDiv w:val="1"/>
      <w:marLeft w:val="0"/>
      <w:marRight w:val="0"/>
      <w:marTop w:val="0"/>
      <w:marBottom w:val="0"/>
      <w:divBdr>
        <w:top w:val="none" w:sz="0" w:space="0" w:color="auto"/>
        <w:left w:val="none" w:sz="0" w:space="0" w:color="auto"/>
        <w:bottom w:val="none" w:sz="0" w:space="0" w:color="auto"/>
        <w:right w:val="none" w:sz="0" w:space="0" w:color="auto"/>
      </w:divBdr>
      <w:divsChild>
        <w:div w:id="923490906">
          <w:marLeft w:val="0"/>
          <w:marRight w:val="0"/>
          <w:marTop w:val="0"/>
          <w:marBottom w:val="0"/>
          <w:divBdr>
            <w:top w:val="none" w:sz="0" w:space="0" w:color="auto"/>
            <w:left w:val="none" w:sz="0" w:space="0" w:color="auto"/>
            <w:bottom w:val="none" w:sz="0" w:space="0" w:color="auto"/>
            <w:right w:val="none" w:sz="0" w:space="0" w:color="auto"/>
          </w:divBdr>
          <w:divsChild>
            <w:div w:id="1461997578">
              <w:marLeft w:val="0"/>
              <w:marRight w:val="0"/>
              <w:marTop w:val="0"/>
              <w:marBottom w:val="0"/>
              <w:divBdr>
                <w:top w:val="none" w:sz="0" w:space="0" w:color="auto"/>
                <w:left w:val="none" w:sz="0" w:space="0" w:color="auto"/>
                <w:bottom w:val="none" w:sz="0" w:space="0" w:color="auto"/>
                <w:right w:val="none" w:sz="0" w:space="0" w:color="auto"/>
              </w:divBdr>
              <w:divsChild>
                <w:div w:id="701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5406">
      <w:bodyDiv w:val="1"/>
      <w:marLeft w:val="0"/>
      <w:marRight w:val="0"/>
      <w:marTop w:val="0"/>
      <w:marBottom w:val="0"/>
      <w:divBdr>
        <w:top w:val="none" w:sz="0" w:space="0" w:color="auto"/>
        <w:left w:val="none" w:sz="0" w:space="0" w:color="auto"/>
        <w:bottom w:val="none" w:sz="0" w:space="0" w:color="auto"/>
        <w:right w:val="none" w:sz="0" w:space="0" w:color="auto"/>
      </w:divBdr>
      <w:divsChild>
        <w:div w:id="13501350">
          <w:marLeft w:val="0"/>
          <w:marRight w:val="0"/>
          <w:marTop w:val="0"/>
          <w:marBottom w:val="0"/>
          <w:divBdr>
            <w:top w:val="none" w:sz="0" w:space="0" w:color="auto"/>
            <w:left w:val="none" w:sz="0" w:space="0" w:color="auto"/>
            <w:bottom w:val="none" w:sz="0" w:space="0" w:color="auto"/>
            <w:right w:val="none" w:sz="0" w:space="0" w:color="auto"/>
          </w:divBdr>
          <w:divsChild>
            <w:div w:id="18236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ck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cs.microsoft.com/en-us/dotnet/architecture/microservices/architect-microservice-container-applications/asynchronous-message-based-communication"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github.com/jasonsal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3" ma:contentTypeDescription="Create a new document." ma:contentTypeScope="" ma:versionID="ef449de1aa497eb2f4f41c4044db7320">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ad6b269f66876091077c5337e138e853" ns2:_="" ns3:_="">
    <xsd:import namespace="f4287df7-c0e0-444d-ba8d-6c830a3079b3"/>
    <xsd:import namespace="c866c9ed-2f7a-4860-bf57-8153ff3a210a"/>
    <xsd:element name="properties">
      <xsd:complexType>
        <xsd:sequence>
          <xsd:element name="documentManagement">
            <xsd:complexType>
              <xsd:all>
                <xsd:element ref="ns2:AssetStag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element ref="ns2:Asset_x0020_Number" minOccurs="0"/>
                <xsd:element ref="ns2:Asse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Stage" ma:index="2"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Category" ma:index="3"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4"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5"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6" nillable="true" ma:displayName="Page Count" ma:format="Dropdown" ma:internalName="PageCount" ma:readOnly="false" ma:percentage="FALSE">
      <xsd:simpleType>
        <xsd:restriction base="dms:Number"/>
      </xsd:simpleType>
    </xsd:element>
    <xsd:element name="DaysAllocated" ma:index="7" nillable="true" ma:displayName="Days Allocated" ma:decimals="0" ma:default="1" ma:format="Dropdown" ma:internalName="DaysAllocated" ma:readOnly="false" ma:percentage="FALSE">
      <xsd:simpleType>
        <xsd:restriction base="dms:Number"/>
      </xsd:simpleType>
    </xsd:element>
    <xsd:element name="Editorial_x0020_Score" ma:index="8"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9" nillable="true" ma:displayName="Notes" ma:format="Dropdown" ma:internalName="Notes" ma:readOnly="false">
      <xsd:simpleType>
        <xsd:restriction base="dms:Text">
          <xsd:maxLength value="255"/>
        </xsd:restriction>
      </xsd:simpleType>
    </xsd:element>
    <xsd:element name="ReviewerName" ma:index="10" nillable="true" ma:displayName="Reviewer Name" ma:format="Dropdown" ma:internalName="ReviewerName" ma:readOnly="false">
      <xsd:simpleType>
        <xsd:restriction base="dms:Text">
          <xsd:maxLength value="255"/>
        </xsd:restriction>
      </xsd:simpleType>
    </xsd:element>
    <xsd:element name="NoteforSelf" ma:index="11"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2" nillable="true" ma:displayName="Trial" ma:description="TR Names here" ma:format="Dropdown" ma:hidden="true" ma:internalName="Trial" ma:readOnly="false">
      <xsd:simpleType>
        <xsd:restriction base="dms:Text">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hidden="true" ma:internalName="MediaServiceLocation" ma:readOnly="true">
      <xsd:simpleType>
        <xsd:restriction base="dms:Text"/>
      </xsd:simpleType>
    </xsd:element>
    <xsd:element name="MediaLengthInSeconds" ma:index="23" nillable="true" ma:displayName="Length (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ObjectDetectorVersions" ma:index="34" nillable="true" ma:displayName="MediaServiceObjectDetectorVersions" ma:description="" ma:hidden="true" ma:indexed="true" ma:internalName="MediaServiceObjectDetectorVersions" ma:readOnly="true">
      <xsd:simpleType>
        <xsd:restriction base="dms:Text"/>
      </xsd:simpleType>
    </xsd:element>
    <xsd:element name="TRName" ma:index="37" nillable="true" ma:displayName="Reviewer" ma:description="Tarun" ma:format="Dropdown" ma:hidden="true" ma:internalName="TRName">
      <xsd:simpleType>
        <xsd:restriction base="dms:Text">
          <xsd:maxLength value="255"/>
        </xsd:restriction>
      </xsd:simpleType>
    </xsd:element>
    <xsd:element name="NameoftheTR" ma:index="38"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39" nillable="true" ma:displayName="Reviewer Names" ma:format="Dropdown" ma:hidden="true" ma:internalName="ReviewerNames" ma:readOnly="false">
      <xsd:simpleType>
        <xsd:restriction base="dms:Text">
          <xsd:maxLength value="255"/>
        </xsd:restriction>
      </xsd:simpleType>
    </xsd:element>
    <xsd:element name="ReviewerName1" ma:index="40" nillable="true" ma:displayName="Reviewer Name1" ma:format="Dropdown" ma:hidden="true" ma:internalName="ReviewerName1" ma:readOnly="false">
      <xsd:simpleType>
        <xsd:restriction base="dms:Text">
          <xsd:maxLength value="255"/>
        </xsd:restriction>
      </xsd:simpleType>
    </xsd:element>
    <xsd:element name="ReviewerName10" ma:index="41" nillable="true" ma:displayName="Reviewer Name 1" ma:format="Dropdown" ma:hidden="true" ma:internalName="ReviewerName10" ma:readOnly="false">
      <xsd:simpleType>
        <xsd:restriction base="dms:Text">
          <xsd:maxLength value="255"/>
        </xsd:restriction>
      </xsd:simpleType>
    </xsd:element>
    <xsd:element name="Asset_x0020_Number" ma:index="42" nillable="true" ma:displayName="Asset Number" ma:format="Dropdown" ma:internalName="Asset_x0020_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_x0020_Type" ma:index="43" nillable="true" ma:displayName="Asset Type" ma:description="This is the type of Asset related to the product development" ma:format="Dropdown" ma:internalName="Asset_x0020_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7</Editorial_x0020_Scor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Rewrites Sent</AssetStage>
    <PageCount xmlns="f4287df7-c0e0-444d-ba8d-6c830a3079b3">29</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Asset_x0020_Type xmlns="f4287df7-c0e0-444d-ba8d-6c830a3079b3" xsi:nil="true"/>
    <Asset_x0020_Number xmlns="f4287df7-c0e0-444d-ba8d-6c830a3079b3" xsi:nil="true"/>
  </documentManagement>
</p:properti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BDF963AB-8100-4C00-AF98-E4588DEA7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C:\Users\CV305\AppData\Roaming\Microsoft\Templates\Chapter Template.dotx</Template>
  <TotalTime>56</TotalTime>
  <Pages>29</Pages>
  <Words>6625</Words>
  <Characters>37763</Characters>
  <Application>Microsoft Office Word</Application>
  <DocSecurity>2</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Alexander Shuiskov</cp:lastModifiedBy>
  <cp:revision>23</cp:revision>
  <dcterms:created xsi:type="dcterms:W3CDTF">2024-09-09T14:34:00Z</dcterms:created>
  <dcterms:modified xsi:type="dcterms:W3CDTF">2025-04-02T08:08:00Z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