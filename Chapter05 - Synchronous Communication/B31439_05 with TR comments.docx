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63C29" w14:textId="65AFA6E4" w:rsidR="00703E09" w:rsidRPr="00BE6F8E" w:rsidRDefault="00703E09" w:rsidP="00703E09">
      <w:pPr>
        <w:pStyle w:val="H1-Chapter"/>
      </w:pPr>
      <w:r>
        <w:t>5</w:t>
      </w:r>
    </w:p>
    <w:p w14:paraId="2A5EDEE4" w14:textId="77777777" w:rsidR="00703E09" w:rsidRPr="00BE6F8E" w:rsidRDefault="00703E09" w:rsidP="00703E09">
      <w:pPr>
        <w:pStyle w:val="H1-Chapter"/>
      </w:pPr>
      <w:r>
        <w:t>Synchronous Communication</w:t>
      </w:r>
    </w:p>
    <w:p w14:paraId="14999D2F" w14:textId="3099F1C7" w:rsidR="00703E09" w:rsidRDefault="36B72E66" w:rsidP="00703E09">
      <w:pPr>
        <w:pStyle w:val="P-Regular"/>
      </w:pPr>
      <w:r w:rsidRPr="36B72E66">
        <w:rPr>
          <w:lang w:val="en-US"/>
        </w:rPr>
        <w:t xml:space="preserve">In this chapter, we are going to cover the most common way of communicating between microservices – synchronous communication. In </w:t>
      </w:r>
      <w:r w:rsidRPr="36B72E66">
        <w:rPr>
          <w:rStyle w:val="P-Italics"/>
          <w:lang w:val="en-US"/>
        </w:rPr>
        <w:t>Chapter 2</w:t>
      </w:r>
      <w:r w:rsidRPr="36B72E66">
        <w:rPr>
          <w:lang w:val="en-US"/>
        </w:rPr>
        <w:t xml:space="preserve">, we already implemented the logic for communicating between microservices via the HTTP protocol and returning results in JSON format. In </w:t>
      </w:r>
      <w:r w:rsidRPr="36B72E66">
        <w:rPr>
          <w:rStyle w:val="P-Italics"/>
          <w:lang w:val="en-US"/>
        </w:rPr>
        <w:t>Chapter 4</w:t>
      </w:r>
      <w:r w:rsidRPr="36B72E66">
        <w:rPr>
          <w:lang w:val="en-US"/>
        </w:rPr>
        <w:t>, we illustrated that the JSON format is not the most efficient in terms of data size, and there are many different formats providing additional benefits to developers, including code generation. In this chapter, we are going to show you how to define service APIs using the Protocol Buffers format and generate both client and server code for them.</w:t>
      </w:r>
    </w:p>
    <w:p w14:paraId="642FCB12" w14:textId="77777777" w:rsidR="00703E09" w:rsidRDefault="00703E09" w:rsidP="00703E09">
      <w:pPr>
        <w:pStyle w:val="P-Regular"/>
      </w:pPr>
      <w:r>
        <w:t>By the end of this chapter, you will understand the key concepts of synchronous communication between microservices and will have learned how to implement microservice clients and servers.</w:t>
      </w:r>
    </w:p>
    <w:p w14:paraId="188E57D2" w14:textId="77777777" w:rsidR="00703E09" w:rsidRDefault="00703E09" w:rsidP="00703E09">
      <w:pPr>
        <w:pStyle w:val="P-Regular"/>
      </w:pPr>
      <w:r w:rsidRPr="00BE6F8E">
        <w:t>The knowledge you gain in this chapter will help you to learn how to better organize the client and server code, generate the code for serialization and communication</w:t>
      </w:r>
      <w:r>
        <w:t>,</w:t>
      </w:r>
      <w:r w:rsidRPr="00BE6F8E">
        <w:t xml:space="preserve"> and use it in your microservices. </w:t>
      </w:r>
      <w:r>
        <w:t>In this chapter, we will cover the following topics:</w:t>
      </w:r>
    </w:p>
    <w:p w14:paraId="27CBC472" w14:textId="77777777" w:rsidR="00703E09" w:rsidRDefault="00703E09" w:rsidP="00703E09">
      <w:pPr>
        <w:pStyle w:val="L-Bullets"/>
      </w:pPr>
      <w:r>
        <w:t>Introduction to synchronous communication</w:t>
      </w:r>
    </w:p>
    <w:p w14:paraId="4F3C02E2" w14:textId="77777777" w:rsidR="00703E09" w:rsidRDefault="00703E09" w:rsidP="00703E09">
      <w:pPr>
        <w:pStyle w:val="L-Bullets"/>
      </w:pPr>
      <w:r>
        <w:t>Defining a service API using Protocol Buffers</w:t>
      </w:r>
    </w:p>
    <w:p w14:paraId="0C763095" w14:textId="77777777" w:rsidR="008D455E" w:rsidRDefault="00703E09" w:rsidP="00703E09">
      <w:pPr>
        <w:pStyle w:val="L-Bullets"/>
      </w:pPr>
      <w:r>
        <w:t>Implementing gateways and client</w:t>
      </w:r>
      <w:r w:rsidR="00CE2FD9">
        <w:t>s</w:t>
      </w:r>
    </w:p>
    <w:p w14:paraId="4C477E27" w14:textId="7E4DE8AC" w:rsidR="00703E09" w:rsidRDefault="008D455E" w:rsidP="00703E09">
      <w:pPr>
        <w:pStyle w:val="L-Bullets"/>
      </w:pPr>
      <w:r>
        <w:t>Synchronous communication best practice</w:t>
      </w:r>
      <w:r w:rsidR="00703E09">
        <w:t>s</w:t>
      </w:r>
    </w:p>
    <w:p w14:paraId="67B05C46" w14:textId="77777777" w:rsidR="00703E09" w:rsidRDefault="00703E09" w:rsidP="00703E09">
      <w:pPr>
        <w:pStyle w:val="H1-Section"/>
        <w:rPr>
          <w:bCs/>
          <w:szCs w:val="36"/>
        </w:rPr>
      </w:pPr>
      <w:r>
        <w:t>Technical requirements</w:t>
      </w:r>
    </w:p>
    <w:p w14:paraId="5DED05BC" w14:textId="77777777" w:rsidR="00CE2FD9" w:rsidRDefault="00703E09" w:rsidP="00703E09">
      <w:pPr>
        <w:pStyle w:val="P-Regular"/>
      </w:pPr>
      <w:r>
        <w:t>To complete this chapter, you will need Go 1.1</w:t>
      </w:r>
      <w:r w:rsidR="00CE2FD9">
        <w:t>8</w:t>
      </w:r>
      <w:r w:rsidR="00A14643">
        <w:t xml:space="preserve"> or above</w:t>
      </w:r>
      <w:r w:rsidR="00CE2FD9">
        <w:t xml:space="preserve"> and</w:t>
      </w:r>
      <w:r>
        <w:t xml:space="preserve"> a Protocol Buffers compiler</w:t>
      </w:r>
      <w:r w:rsidR="00CE2FD9">
        <w:t xml:space="preserve"> </w:t>
      </w:r>
      <w:hyperlink r:id="rId9" w:history="1">
        <w:r w:rsidR="00CE2FD9" w:rsidRPr="00593822">
          <w:rPr>
            <w:rStyle w:val="Hyperlink"/>
            <w:rFonts w:ascii="Arial" w:hAnsi="Arial"/>
            <w:shd w:val="clear" w:color="auto" w:fill="00FA00"/>
          </w:rPr>
          <w:t>https://grpc.io/docs/protoc-installation/</w:t>
        </w:r>
      </w:hyperlink>
      <w:r w:rsidR="00CE2FD9">
        <w:t>.</w:t>
      </w:r>
    </w:p>
    <w:p w14:paraId="2C896C99" w14:textId="304C7E54" w:rsidR="00703E09" w:rsidRDefault="36B72E66" w:rsidP="00703E09">
      <w:pPr>
        <w:pStyle w:val="P-Regular"/>
      </w:pPr>
      <w:r w:rsidRPr="36B72E66">
        <w:rPr>
          <w:lang w:val="en-US"/>
        </w:rPr>
        <w:t xml:space="preserve">You will also need a Go </w:t>
      </w:r>
      <w:proofErr w:type="spellStart"/>
      <w:r w:rsidRPr="36B72E66">
        <w:rPr>
          <w:lang w:val="en-US"/>
        </w:rPr>
        <w:t>gRPC</w:t>
      </w:r>
      <w:proofErr w:type="spellEnd"/>
      <w:r w:rsidRPr="36B72E66">
        <w:rPr>
          <w:lang w:val="en-US"/>
        </w:rPr>
        <w:t xml:space="preserve"> plugin that you can install by running the following command:</w:t>
      </w:r>
    </w:p>
    <w:p w14:paraId="2F1806DE" w14:textId="77777777" w:rsidR="00703E09" w:rsidRDefault="36B72E66" w:rsidP="00703E09">
      <w:pPr>
        <w:pStyle w:val="P-Source"/>
      </w:pPr>
      <w:r w:rsidRPr="36B72E66">
        <w:rPr>
          <w:lang w:val="en-US"/>
        </w:rPr>
        <w:t>go install google.golang.org/</w:t>
      </w:r>
      <w:proofErr w:type="spellStart"/>
      <w:r w:rsidRPr="36B72E66">
        <w:rPr>
          <w:lang w:val="en-US"/>
        </w:rPr>
        <w:t>grpc</w:t>
      </w:r>
      <w:proofErr w:type="spellEnd"/>
      <w:r w:rsidRPr="36B72E66">
        <w:rPr>
          <w:lang w:val="en-US"/>
        </w:rPr>
        <w:t>/</w:t>
      </w:r>
      <w:proofErr w:type="spellStart"/>
      <w:r w:rsidRPr="36B72E66">
        <w:rPr>
          <w:lang w:val="en-US"/>
        </w:rPr>
        <w:t>cmd</w:t>
      </w:r>
      <w:proofErr w:type="spellEnd"/>
      <w:r w:rsidRPr="36B72E66">
        <w:rPr>
          <w:lang w:val="en-US"/>
        </w:rPr>
        <w:t>/</w:t>
      </w:r>
      <w:proofErr w:type="spellStart"/>
      <w:r w:rsidRPr="36B72E66">
        <w:rPr>
          <w:lang w:val="en-US"/>
        </w:rPr>
        <w:t>protoc-gen-go-grpc@latest</w:t>
      </w:r>
      <w:proofErr w:type="spellEnd"/>
      <w:r w:rsidRPr="36B72E66">
        <w:rPr>
          <w:lang w:val="en-US"/>
        </w:rPr>
        <w:t xml:space="preserve"> </w:t>
      </w:r>
    </w:p>
    <w:p w14:paraId="47CC51F5" w14:textId="77777777" w:rsidR="00703E09" w:rsidRDefault="36B72E66" w:rsidP="00703E09">
      <w:pPr>
        <w:pStyle w:val="P-Source"/>
      </w:pPr>
      <w:r w:rsidRPr="36B72E66">
        <w:rPr>
          <w:lang w:val="en-US"/>
        </w:rPr>
        <w:lastRenderedPageBreak/>
        <w:t xml:space="preserve">export PATH="$PATH:$(go env GOPATH)/bin" </w:t>
      </w:r>
    </w:p>
    <w:p w14:paraId="0AC4FE57" w14:textId="5C0F8708" w:rsidR="00EE4775" w:rsidRDefault="00EE4775" w:rsidP="00703E09">
      <w:pPr>
        <w:pStyle w:val="P-Regular"/>
      </w:pPr>
      <w:r>
        <w:t xml:space="preserve">Additionally, you will need to install </w:t>
      </w:r>
      <w:proofErr w:type="spellStart"/>
      <w:r>
        <w:t>grpcurl</w:t>
      </w:r>
      <w:proofErr w:type="spellEnd"/>
      <w:r>
        <w:t xml:space="preserve"> tool</w:t>
      </w:r>
      <w:r w:rsidRPr="00EE4775">
        <w:rPr>
          <w:lang w:val="en-US"/>
        </w:rPr>
        <w:t xml:space="preserve">: </w:t>
      </w:r>
      <w:r w:rsidRPr="00CE2FD9">
        <w:rPr>
          <w:rStyle w:val="P-URL"/>
        </w:rPr>
        <w:t>https://github.com/fullstorydev/grpcurl</w:t>
      </w:r>
      <w:r>
        <w:rPr>
          <w:lang w:val="en-US"/>
        </w:rPr>
        <w:t>.</w:t>
      </w:r>
    </w:p>
    <w:p w14:paraId="0470FFA5" w14:textId="09C5F7ED" w:rsidR="00703E09" w:rsidRPr="00CE2FD9" w:rsidRDefault="36B72E66" w:rsidP="00703E09">
      <w:pPr>
        <w:pStyle w:val="P-Regular"/>
      </w:pPr>
      <w:r>
        <w:t xml:space="preserve">You can find the GitHub code for this chapter at </w:t>
      </w:r>
      <w:commentRangeStart w:id="0"/>
      <w:commentRangeStart w:id="1"/>
      <w:commentRangeStart w:id="2"/>
      <w:r>
        <w:fldChar w:fldCharType="begin"/>
      </w:r>
      <w:r>
        <w:instrText>HYPERLINK "https://github.com/PacktPublishing/Microservices-with-Go---Second-Edition" \h</w:instrText>
      </w:r>
      <w:r>
        <w:fldChar w:fldCharType="separate"/>
      </w:r>
      <w:r w:rsidRPr="36B72E66">
        <w:rPr>
          <w:rStyle w:val="P-URL"/>
        </w:rPr>
        <w:t>https://github.com/PacktPublishing/Microservices-with-Go---Second-Edition</w:t>
      </w:r>
      <w:r>
        <w:fldChar w:fldCharType="end"/>
      </w:r>
      <w:r w:rsidRPr="36B72E66">
        <w:rPr>
          <w:rStyle w:val="P-URL"/>
        </w:rPr>
        <w:t>/tree/main/Chapter05</w:t>
      </w:r>
      <w:r>
        <w:t>.</w:t>
      </w:r>
      <w:commentRangeEnd w:id="0"/>
      <w:r w:rsidR="00703E09">
        <w:rPr>
          <w:rStyle w:val="CommentReference"/>
        </w:rPr>
        <w:commentReference w:id="0"/>
      </w:r>
      <w:commentRangeEnd w:id="1"/>
      <w:r w:rsidR="00FC18FB">
        <w:rPr>
          <w:rStyle w:val="CommentReference"/>
          <w:rFonts w:eastAsiaTheme="minorHAnsi"/>
          <w:lang w:val="en-US"/>
        </w:rPr>
        <w:commentReference w:id="1"/>
      </w:r>
      <w:commentRangeEnd w:id="2"/>
      <w:r w:rsidR="006D5566">
        <w:rPr>
          <w:rStyle w:val="CommentReference"/>
          <w:rFonts w:eastAsiaTheme="minorHAnsi"/>
          <w:lang w:val="en-US"/>
        </w:rPr>
        <w:commentReference w:id="2"/>
      </w:r>
    </w:p>
    <w:p w14:paraId="7E0C1609" w14:textId="1FBEB264" w:rsidR="00703E09" w:rsidRDefault="00703E09" w:rsidP="00703E09">
      <w:pPr>
        <w:pStyle w:val="H1-Section"/>
        <w:rPr>
          <w:bCs/>
          <w:szCs w:val="36"/>
        </w:rPr>
      </w:pPr>
      <w:r>
        <w:t>Introduction to synchronous communication</w:t>
      </w:r>
    </w:p>
    <w:p w14:paraId="30B640D8" w14:textId="7F0B360B" w:rsidR="00703E09" w:rsidRDefault="36B72E66" w:rsidP="00703E09">
      <w:pPr>
        <w:pStyle w:val="P-Regular"/>
      </w:pPr>
      <w:r w:rsidRPr="36B72E66">
        <w:rPr>
          <w:lang w:val="en-US"/>
        </w:rPr>
        <w:t>In this</w:t>
      </w:r>
      <w:r w:rsidR="00703E09">
        <w:fldChar w:fldCharType="begin"/>
      </w:r>
      <w:r w:rsidR="00703E09">
        <w:instrText xml:space="preserve"> XE "synchronous communication" </w:instrText>
      </w:r>
      <w:r w:rsidR="00703E09">
        <w:fldChar w:fldCharType="end"/>
      </w:r>
      <w:r w:rsidRPr="36B72E66">
        <w:rPr>
          <w:lang w:val="en-US"/>
        </w:rPr>
        <w:t xml:space="preserve"> section, we are going to cover the basics of synchronous communication and introduce you to some additional benefits of Protocol Buffers that we are going to use for our microservices.</w:t>
      </w:r>
    </w:p>
    <w:p w14:paraId="5AE275C2" w14:textId="7C976B06" w:rsidR="00703E09" w:rsidRDefault="00703E09" w:rsidP="00703E09">
      <w:pPr>
        <w:pStyle w:val="P-Regular"/>
      </w:pPr>
      <w:r w:rsidRPr="090E9DCC">
        <w:rPr>
          <w:rStyle w:val="P-Keyword"/>
        </w:rPr>
        <w:t>Synchronous communication</w:t>
      </w:r>
      <w:r>
        <w:t xml:space="preserve"> is the way of interaction between network applications, such as microservices, </w:t>
      </w:r>
      <w:r w:rsidR="00F26C3E">
        <w:t>where</w:t>
      </w:r>
      <w:r>
        <w:t xml:space="preserve"> services exchange data using a </w:t>
      </w:r>
      <w:r w:rsidRPr="00625F1B">
        <w:rPr>
          <w:rStyle w:val="P-Keyword"/>
        </w:rPr>
        <w:t>request-response model</w:t>
      </w:r>
      <w:r>
        <w:t xml:space="preserve">. The </w:t>
      </w:r>
      <w:r>
        <w:fldChar w:fldCharType="begin"/>
      </w:r>
      <w:r>
        <w:instrText xml:space="preserve"> XE "request-response model" </w:instrText>
      </w:r>
      <w:r>
        <w:fldChar w:fldCharType="end"/>
      </w:r>
      <w:r>
        <w:t>process is illustrated in the following diagram:</w:t>
      </w:r>
    </w:p>
    <w:p w14:paraId="3CCC84C5" w14:textId="77777777" w:rsidR="00703E09" w:rsidRDefault="00703E09" w:rsidP="00703E09">
      <w:pPr>
        <w:pStyle w:val="P-Regular"/>
      </w:pPr>
      <w:r>
        <w:rPr>
          <w:noProof/>
        </w:rPr>
        <mc:AlternateContent>
          <mc:Choice Requires="wpg">
            <w:drawing>
              <wp:inline distT="0" distB="0" distL="0" distR="0" wp14:anchorId="7514183F" wp14:editId="0EFAD4A7">
                <wp:extent cx="5444491" cy="735330"/>
                <wp:effectExtent l="0" t="0" r="0" b="0"/>
                <wp:docPr id="1" name="Group 1"/>
                <wp:cNvGraphicFramePr/>
                <a:graphic xmlns:a="http://schemas.openxmlformats.org/drawingml/2006/main">
                  <a:graphicData uri="http://schemas.microsoft.com/office/word/2010/wordprocessingGroup">
                    <wpg:wgp>
                      <wpg:cNvGrpSpPr/>
                      <wpg:grpSpPr>
                        <a:xfrm>
                          <a:off x="0" y="0"/>
                          <a:ext cx="5444491" cy="735330"/>
                          <a:chOff x="2623755" y="3412335"/>
                          <a:chExt cx="5444491" cy="735330"/>
                        </a:xfrm>
                      </wpg:grpSpPr>
                      <wpg:grpSp>
                        <wpg:cNvPr id="8" name="Group 8"/>
                        <wpg:cNvGrpSpPr/>
                        <wpg:grpSpPr>
                          <a:xfrm>
                            <a:off x="2623755" y="3412335"/>
                            <a:ext cx="5444491" cy="735330"/>
                            <a:chOff x="0" y="0"/>
                            <a:chExt cx="6176293" cy="834293"/>
                          </a:xfrm>
                        </wpg:grpSpPr>
                        <wps:wsp>
                          <wps:cNvPr id="9" name="Rectangle 9"/>
                          <wps:cNvSpPr/>
                          <wps:spPr>
                            <a:xfrm>
                              <a:off x="0" y="0"/>
                              <a:ext cx="6176275" cy="834275"/>
                            </a:xfrm>
                            <a:prstGeom prst="rect">
                              <a:avLst/>
                            </a:prstGeom>
                            <a:noFill/>
                            <a:ln>
                              <a:noFill/>
                            </a:ln>
                          </wps:spPr>
                          <wps:txbx>
                            <w:txbxContent>
                              <w:p w14:paraId="501F95AC" w14:textId="77777777" w:rsidR="00703E09" w:rsidRDefault="00703E09" w:rsidP="00703E09">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0" y="205122"/>
                              <a:ext cx="2309031" cy="382898"/>
                            </a:xfrm>
                            <a:prstGeom prst="rect">
                              <a:avLst/>
                            </a:prstGeom>
                            <a:solidFill>
                              <a:schemeClr val="lt1"/>
                            </a:solidFill>
                            <a:ln w="9525" cap="flat" cmpd="sng">
                              <a:solidFill>
                                <a:srgbClr val="000000"/>
                              </a:solidFill>
                              <a:prstDash val="solid"/>
                              <a:round/>
                              <a:headEnd type="none" w="sm" len="sm"/>
                              <a:tailEnd type="none" w="sm" len="sm"/>
                            </a:ln>
                          </wps:spPr>
                          <wps:txbx>
                            <w:txbxContent>
                              <w:p w14:paraId="170AB1B5" w14:textId="77777777" w:rsidR="00703E09" w:rsidRDefault="00703E09" w:rsidP="00703E09">
                                <w:pPr>
                                  <w:spacing w:line="255" w:lineRule="auto"/>
                                  <w:jc w:val="center"/>
                                  <w:textDirection w:val="btLr"/>
                                </w:pPr>
                                <w:r>
                                  <w:rPr>
                                    <w:rFonts w:ascii="Calibri" w:eastAsia="Calibri" w:hAnsi="Calibri" w:cs="Calibri"/>
                                    <w:color w:val="000000"/>
                                  </w:rPr>
                                  <w:t>Client</w:t>
                                </w:r>
                              </w:p>
                            </w:txbxContent>
                          </wps:txbx>
                          <wps:bodyPr spcFirstLastPara="1" wrap="square" lIns="91425" tIns="45700" rIns="91425" bIns="45700" anchor="ctr" anchorCtr="0">
                            <a:noAutofit/>
                          </wps:bodyPr>
                        </wps:wsp>
                        <wps:wsp>
                          <wps:cNvPr id="11" name="Rectangle 11"/>
                          <wps:cNvSpPr/>
                          <wps:spPr>
                            <a:xfrm>
                              <a:off x="3867262" y="202145"/>
                              <a:ext cx="2309031" cy="382898"/>
                            </a:xfrm>
                            <a:prstGeom prst="rect">
                              <a:avLst/>
                            </a:prstGeom>
                            <a:solidFill>
                              <a:schemeClr val="lt1"/>
                            </a:solidFill>
                            <a:ln w="9525" cap="flat" cmpd="sng">
                              <a:solidFill>
                                <a:srgbClr val="000000"/>
                              </a:solidFill>
                              <a:prstDash val="solid"/>
                              <a:round/>
                              <a:headEnd type="none" w="sm" len="sm"/>
                              <a:tailEnd type="none" w="sm" len="sm"/>
                            </a:ln>
                          </wps:spPr>
                          <wps:txbx>
                            <w:txbxContent>
                              <w:p w14:paraId="70CE1C9D" w14:textId="77777777" w:rsidR="00703E09" w:rsidRDefault="00703E09" w:rsidP="00703E09">
                                <w:pPr>
                                  <w:spacing w:line="255" w:lineRule="auto"/>
                                  <w:jc w:val="center"/>
                                  <w:textDirection w:val="btLr"/>
                                </w:pPr>
                                <w:r>
                                  <w:rPr>
                                    <w:rFonts w:ascii="Calibri" w:eastAsia="Calibri" w:hAnsi="Calibri" w:cs="Calibri"/>
                                    <w:color w:val="000000"/>
                                  </w:rPr>
                                  <w:t>Server</w:t>
                                </w:r>
                              </w:p>
                            </w:txbxContent>
                          </wps:txbx>
                          <wps:bodyPr spcFirstLastPara="1" wrap="square" lIns="91425" tIns="45700" rIns="91425" bIns="45700" anchor="ctr" anchorCtr="0">
                            <a:noAutofit/>
                          </wps:bodyPr>
                        </wps:wsp>
                        <wps:wsp>
                          <wps:cNvPr id="12" name="Straight Arrow Connector 12"/>
                          <wps:cNvCnPr/>
                          <wps:spPr>
                            <a:xfrm rot="10800000" flipH="1">
                              <a:off x="2300975" y="281099"/>
                              <a:ext cx="1557846" cy="15337"/>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13" name="Straight Arrow Connector 13"/>
                          <wps:cNvCnPr/>
                          <wps:spPr>
                            <a:xfrm rot="10800000">
                              <a:off x="2302892" y="507466"/>
                              <a:ext cx="1560612" cy="1012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14" name="Rectangle 14"/>
                          <wps:cNvSpPr/>
                          <wps:spPr>
                            <a:xfrm>
                              <a:off x="2384971" y="0"/>
                              <a:ext cx="1442590" cy="296838"/>
                            </a:xfrm>
                            <a:prstGeom prst="rect">
                              <a:avLst/>
                            </a:prstGeom>
                            <a:noFill/>
                            <a:ln>
                              <a:noFill/>
                            </a:ln>
                          </wps:spPr>
                          <wps:txbx>
                            <w:txbxContent>
                              <w:p w14:paraId="0418BA95" w14:textId="77777777" w:rsidR="00703E09" w:rsidRDefault="00703E09" w:rsidP="00703E09">
                                <w:pPr>
                                  <w:spacing w:line="255" w:lineRule="auto"/>
                                  <w:jc w:val="center"/>
                                  <w:textDirection w:val="btLr"/>
                                </w:pPr>
                                <w:r>
                                  <w:rPr>
                                    <w:rFonts w:ascii="Calibri" w:eastAsia="Calibri" w:hAnsi="Calibri" w:cs="Calibri"/>
                                    <w:color w:val="000000"/>
                                  </w:rPr>
                                  <w:t>request</w:t>
                                </w:r>
                              </w:p>
                            </w:txbxContent>
                          </wps:txbx>
                          <wps:bodyPr spcFirstLastPara="1" wrap="square" lIns="91425" tIns="45700" rIns="91425" bIns="45700" anchor="t" anchorCtr="0">
                            <a:noAutofit/>
                          </wps:bodyPr>
                        </wps:wsp>
                        <wps:wsp>
                          <wps:cNvPr id="15" name="Rectangle 15"/>
                          <wps:cNvSpPr/>
                          <wps:spPr>
                            <a:xfrm>
                              <a:off x="2379836" y="493588"/>
                              <a:ext cx="1442591" cy="340705"/>
                            </a:xfrm>
                            <a:prstGeom prst="rect">
                              <a:avLst/>
                            </a:prstGeom>
                            <a:noFill/>
                            <a:ln>
                              <a:noFill/>
                            </a:ln>
                          </wps:spPr>
                          <wps:txbx>
                            <w:txbxContent>
                              <w:p w14:paraId="69FF7154" w14:textId="77777777" w:rsidR="00703E09" w:rsidRDefault="00703E09" w:rsidP="00703E09">
                                <w:pPr>
                                  <w:spacing w:line="255" w:lineRule="auto"/>
                                  <w:jc w:val="center"/>
                                  <w:textDirection w:val="btLr"/>
                                </w:pPr>
                                <w:r>
                                  <w:rPr>
                                    <w:rFonts w:ascii="Calibri" w:eastAsia="Calibri" w:hAnsi="Calibri" w:cs="Calibri"/>
                                    <w:color w:val="000000"/>
                                  </w:rPr>
                                  <w:t>response</w:t>
                                </w:r>
                              </w:p>
                            </w:txbxContent>
                          </wps:txbx>
                          <wps:bodyPr spcFirstLastPara="1" wrap="square" lIns="91425" tIns="45700" rIns="91425" bIns="45700" anchor="t" anchorCtr="0">
                            <a:noAutofit/>
                          </wps:bodyPr>
                        </wps:wsp>
                      </wpg:grpSp>
                    </wpg:wgp>
                  </a:graphicData>
                </a:graphic>
              </wp:inline>
            </w:drawing>
          </mc:Choice>
          <mc:Fallback xmlns:a="http://schemas.openxmlformats.org/drawingml/2006/main" xmlns:w16sdtfl="http://schemas.microsoft.com/office/word/2024/wordml/sdtformatlock">
            <w:pict>
              <v:group id="Group 1" style="width:428.7pt;height:57.9pt;mso-position-horizontal-relative:char;mso-position-vertical-relative:line" coordsize="54444,7353" coordorigin="26237,34123" o:spid="_x0000_s1026" w14:anchorId="7514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">
                <v:group id="Group 8" style="position:absolute;left:26237;top:34123;width:54445;height:7353" coordsize="61762,83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style="position:absolute;width:61762;height:8342;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v:textbox inset="2.53958mm,2.53958mm,2.53958mm,2.53958mm">
                      <w:txbxContent>
                        <w:p w:rsidR="00703E09" w:rsidP="00703E09" w:rsidRDefault="00703E09" w14:paraId="501F95AC" w14:textId="77777777">
                          <w:pPr>
                            <w:spacing w:after="0" w:line="240" w:lineRule="auto"/>
                            <w:textDirection w:val="btLr"/>
                          </w:pPr>
                        </w:p>
                      </w:txbxContent>
                    </v:textbox>
                  </v:rect>
                  <v:rect id="Rectangle 10" style="position:absolute;top:2051;width:23090;height:3829;visibility:visible;mso-wrap-style:square;v-text-anchor:middle" o:spid="_x0000_s1029"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">
                    <v:stroke joinstyle="round" startarrowwidth="narrow" startarrowlength="short" endarrowwidth="narrow" endarrowlength="short"/>
                    <v:textbox inset="2.53958mm,1.2694mm,2.53958mm,1.2694mm">
                      <w:txbxContent>
                        <w:p w:rsidR="00703E09" w:rsidP="00703E09" w:rsidRDefault="00703E09" w14:paraId="170AB1B5" w14:textId="77777777">
                          <w:pPr>
                            <w:spacing w:line="255" w:lineRule="auto"/>
                            <w:jc w:val="center"/>
                            <w:textDirection w:val="btLr"/>
                          </w:pPr>
                          <w:r>
                            <w:rPr>
                              <w:rFonts w:ascii="Calibri" w:hAnsi="Calibri" w:eastAsia="Calibri" w:cs="Calibri"/>
                              <w:color w:val="000000"/>
                            </w:rPr>
                            <w:t>Client</w:t>
                          </w:r>
                        </w:p>
                      </w:txbxContent>
                    </v:textbox>
                  </v:rect>
                  <v:rect id="Rectangle 11" style="position:absolute;left:38672;top:2021;width:23090;height:3829;visibility:visible;mso-wrap-style:square;v-text-anchor:middle" o:spid="_x0000_s1030"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">
                    <v:stroke joinstyle="round" startarrowwidth="narrow" startarrowlength="short" endarrowwidth="narrow" endarrowlength="short"/>
                    <v:textbox inset="2.53958mm,1.2694mm,2.53958mm,1.2694mm">
                      <w:txbxContent>
                        <w:p w:rsidR="00703E09" w:rsidP="00703E09" w:rsidRDefault="00703E09" w14:paraId="70CE1C9D" w14:textId="77777777">
                          <w:pPr>
                            <w:spacing w:line="255" w:lineRule="auto"/>
                            <w:jc w:val="center"/>
                            <w:textDirection w:val="btLr"/>
                          </w:pPr>
                          <w:r>
                            <w:rPr>
                              <w:rFonts w:ascii="Calibri" w:hAnsi="Calibri" w:eastAsia="Calibri" w:cs="Calibri"/>
                              <w:color w:val="000000"/>
                            </w:rPr>
                            <w:t>Server</w:t>
                          </w:r>
                        </w:p>
                      </w:txbxContent>
                    </v:textbox>
                  </v:rect>
                  <v:shapetype id="_x0000_t32" coordsize="21600,21600" o:oned="t" filled="f" o:spt="32" path="m,l21600,21600e">
                    <v:path fillok="f" arrowok="t" o:connecttype="none"/>
                    <o:lock v:ext="edit" shapetype="t"/>
                  </v:shapetype>
                  <v:shape id="Straight Arrow Connector 12" style="position:absolute;left:23009;top:2810;width:15579;height:154;rotation:180;flip:x;visibility:visible;mso-wrap-style:square" o:spid="_x0000_s1031" strokecolor="#4472c4 [320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">
                    <v:stroke joinstyle="miter" startarrowwidth="narrow" startarrowlength="short" endarrow="block"/>
                  </v:shape>
                  <v:shape id="Straight Arrow Connector 13" style="position:absolute;left:23028;top:5074;width:15607;height:101;rotation:180;visibility:visible;mso-wrap-style:square" o:spid="_x0000_s1032" strokecolor="#4472c4 [320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">
                    <v:stroke joinstyle="miter" startarrowwidth="narrow" startarrowlength="short" endarrow="block"/>
                  </v:shape>
                  <v:rect id="Rectangle 14" style="position:absolute;left:23849;width:14426;height:2968;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v:textbox inset="2.53958mm,1.2694mm,2.53958mm,1.2694mm">
                      <w:txbxContent>
                        <w:p w:rsidR="00703E09" w:rsidP="00703E09" w:rsidRDefault="00703E09" w14:paraId="0418BA95" w14:textId="77777777">
                          <w:pPr>
                            <w:spacing w:line="255" w:lineRule="auto"/>
                            <w:jc w:val="center"/>
                            <w:textDirection w:val="btLr"/>
                          </w:pPr>
                          <w:r>
                            <w:rPr>
                              <w:rFonts w:ascii="Calibri" w:hAnsi="Calibri" w:eastAsia="Calibri" w:cs="Calibri"/>
                              <w:color w:val="000000"/>
                            </w:rPr>
                            <w:t>request</w:t>
                          </w:r>
                        </w:p>
                      </w:txbxContent>
                    </v:textbox>
                  </v:rect>
                  <v:rect id="Rectangle 15" style="position:absolute;left:23798;top:4935;width:14426;height:3407;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v:textbox inset="2.53958mm,1.2694mm,2.53958mm,1.2694mm">
                      <w:txbxContent>
                        <w:p w:rsidR="00703E09" w:rsidP="00703E09" w:rsidRDefault="00703E09" w14:paraId="69FF7154" w14:textId="77777777">
                          <w:pPr>
                            <w:spacing w:line="255" w:lineRule="auto"/>
                            <w:jc w:val="center"/>
                            <w:textDirection w:val="btLr"/>
                          </w:pPr>
                          <w:r>
                            <w:rPr>
                              <w:rFonts w:ascii="Calibri" w:hAnsi="Calibri" w:eastAsia="Calibri" w:cs="Calibri"/>
                              <w:color w:val="000000"/>
                            </w:rPr>
                            <w:t>response</w:t>
                          </w:r>
                        </w:p>
                      </w:txbxContent>
                    </v:textbox>
                  </v:rect>
                </v:group>
                <w10:anchorlock/>
              </v:group>
            </w:pict>
          </mc:Fallback>
        </mc:AlternateContent>
      </w:r>
    </w:p>
    <w:p w14:paraId="0D0E459F" w14:textId="77777777" w:rsidR="00703E09" w:rsidRPr="00BE6F8E" w:rsidRDefault="00703E09" w:rsidP="00703E09">
      <w:pPr>
        <w:pStyle w:val="IMG-Caption"/>
      </w:pPr>
      <w:r>
        <w:t>Figure 5.1 – Synchronous communication</w:t>
      </w:r>
    </w:p>
    <w:p w14:paraId="5A1D10F4" w14:textId="1AFC3149" w:rsidR="00F6077E" w:rsidRDefault="00F6077E" w:rsidP="00703E09">
      <w:pPr>
        <w:pStyle w:val="P-Regular"/>
        <w:rPr>
          <w:lang w:val="en-US"/>
        </w:rPr>
      </w:pPr>
      <w:r w:rsidRPr="00F6077E">
        <w:rPr>
          <w:lang w:val="en-US"/>
        </w:rPr>
        <w:t xml:space="preserve">Requests and responses can either take a form of individual messages, or be represented as sequences of messages, called </w:t>
      </w:r>
      <w:r w:rsidRPr="00CE2FD9">
        <w:rPr>
          <w:rStyle w:val="P-Keyword"/>
        </w:rPr>
        <w:t>streams</w:t>
      </w:r>
      <w:r>
        <w:rPr>
          <w:lang w:val="en-US"/>
        </w:rPr>
        <w:t>. Consider a video streaming service: a client would be sending a request to get a long video and get the response from a server as a sequence of messages, each containing a small chunk of video data.</w:t>
      </w:r>
    </w:p>
    <w:p w14:paraId="7791A63F" w14:textId="15BE582F" w:rsidR="00703E09" w:rsidRDefault="00703E09" w:rsidP="00703E09">
      <w:pPr>
        <w:pStyle w:val="P-Regular"/>
      </w:pPr>
      <w:r>
        <w:t xml:space="preserve">There are many </w:t>
      </w:r>
      <w:r w:rsidRPr="090E9DCC">
        <w:rPr>
          <w:rStyle w:val="P-Keyword"/>
        </w:rPr>
        <w:t>protocols</w:t>
      </w:r>
      <w:r>
        <w:t xml:space="preserve"> </w:t>
      </w:r>
      <w:r w:rsidR="00B35A01">
        <w:t>for synchronous communication between services</w:t>
      </w:r>
      <w:r>
        <w:t xml:space="preserve">. HTTP is </w:t>
      </w:r>
      <w:r w:rsidR="0021671C">
        <w:t>one of the most popular among them</w:t>
      </w:r>
      <w:r w:rsidR="00823537">
        <w:t>.</w:t>
      </w:r>
    </w:p>
    <w:p w14:paraId="29A3B5A6" w14:textId="4660A0B6" w:rsidR="00703E09" w:rsidRDefault="00F6077E" w:rsidP="00703E09">
      <w:pPr>
        <w:pStyle w:val="P-Regular"/>
      </w:pPr>
      <w:r>
        <w:t>Each communication protocol defines its own data model</w:t>
      </w:r>
      <w:r w:rsidR="00A14643">
        <w:t xml:space="preserve"> for sending request and response data. In case of HTTP, this includes the following:</w:t>
      </w:r>
    </w:p>
    <w:p w14:paraId="087C7767" w14:textId="4813FC19" w:rsidR="00703E09" w:rsidRDefault="00703E09" w:rsidP="00703E09">
      <w:pPr>
        <w:pStyle w:val="L-Bullets"/>
      </w:pPr>
      <w:r w:rsidRPr="090E9DCC">
        <w:rPr>
          <w:rStyle w:val="P-Keyword"/>
        </w:rPr>
        <w:t>URL parameters</w:t>
      </w:r>
      <w:r>
        <w:t>: In</w:t>
      </w:r>
      <w:r>
        <w:fldChar w:fldCharType="begin"/>
      </w:r>
      <w:r>
        <w:instrText xml:space="preserve"> XE "HTTP protocol:URL parameters" </w:instrText>
      </w:r>
      <w:r>
        <w:fldChar w:fldCharType="end"/>
      </w:r>
      <w:r>
        <w:t xml:space="preserve"> the case of the </w:t>
      </w:r>
      <w:r w:rsidRPr="090E9DCC">
        <w:rPr>
          <w:rStyle w:val="P-Code"/>
        </w:rPr>
        <w:t>https://www.google.com/search?q=portugal</w:t>
      </w:r>
      <w:r>
        <w:t xml:space="preserve"> URL, </w:t>
      </w:r>
      <w:r w:rsidRPr="090E9DCC">
        <w:rPr>
          <w:rStyle w:val="P-Code"/>
        </w:rPr>
        <w:t>q</w:t>
      </w:r>
      <w:r>
        <w:t xml:space="preserve"> is a URL parameter.</w:t>
      </w:r>
    </w:p>
    <w:p w14:paraId="29FD5295" w14:textId="6632274A" w:rsidR="00703E09" w:rsidRDefault="36B72E66" w:rsidP="36B72E66">
      <w:pPr>
        <w:pStyle w:val="L-Bullets"/>
        <w:rPr>
          <w:rFonts w:eastAsiaTheme="minorEastAsia"/>
          <w:lang w:val="en-US"/>
        </w:rPr>
      </w:pPr>
      <w:r w:rsidRPr="36B72E66">
        <w:rPr>
          <w:rStyle w:val="P-Keyword"/>
          <w:lang w:val="en-US"/>
        </w:rPr>
        <w:lastRenderedPageBreak/>
        <w:t>Headers</w:t>
      </w:r>
      <w:r w:rsidRPr="36B72E66">
        <w:rPr>
          <w:lang w:val="en-US"/>
        </w:rPr>
        <w:t>: Each</w:t>
      </w:r>
      <w:r w:rsidR="00703E09">
        <w:fldChar w:fldCharType="begin"/>
      </w:r>
      <w:r w:rsidR="00703E09">
        <w:instrText xml:space="preserve"> XE "HTTP protocol:headers" </w:instrText>
      </w:r>
      <w:r w:rsidR="00703E09">
        <w:fldChar w:fldCharType="end"/>
      </w:r>
      <w:r w:rsidRPr="36B72E66">
        <w:rPr>
          <w:lang w:val="en-US"/>
        </w:rPr>
        <w:t xml:space="preserve"> request and response includes </w:t>
      </w:r>
      <w:commentRangeStart w:id="3"/>
      <w:commentRangeStart w:id="4"/>
      <w:r w:rsidRPr="36B72E66">
        <w:rPr>
          <w:lang w:val="en-US"/>
        </w:rPr>
        <w:t xml:space="preserve">optional </w:t>
      </w:r>
      <w:commentRangeEnd w:id="3"/>
      <w:r w:rsidR="00703E09">
        <w:rPr>
          <w:rStyle w:val="CommentReference"/>
        </w:rPr>
        <w:commentReference w:id="3"/>
      </w:r>
      <w:commentRangeEnd w:id="4"/>
      <w:r w:rsidR="006D5566">
        <w:rPr>
          <w:rStyle w:val="CommentReference"/>
          <w:rFonts w:eastAsiaTheme="minorHAnsi"/>
          <w:lang w:val="en-US"/>
        </w:rPr>
        <w:commentReference w:id="4"/>
      </w:r>
      <w:r w:rsidRPr="36B72E66">
        <w:rPr>
          <w:lang w:val="en-US"/>
        </w:rPr>
        <w:t xml:space="preserve">key-value pairs called headers, allowing you to propagate additional </w:t>
      </w:r>
      <w:ins w:id="5" w:author="Alexander Shuiskov" w:date="2025-04-02T11:08:00Z" w16du:dateUtc="2025-04-02T06:08:00Z">
        <w:r w:rsidR="006D5566">
          <w:rPr>
            <w:lang w:val="en-US"/>
          </w:rPr>
          <w:t xml:space="preserve">contextual </w:t>
        </w:r>
      </w:ins>
      <w:r w:rsidRPr="36B72E66">
        <w:rPr>
          <w:lang w:val="en-US"/>
        </w:rPr>
        <w:t xml:space="preserve">metadata, such as the client or browser name; for example, </w:t>
      </w:r>
      <w:r w:rsidRPr="36B72E66">
        <w:rPr>
          <w:rStyle w:val="P-Code"/>
          <w:lang w:val="en-US"/>
        </w:rPr>
        <w:t>User-Agent: Mozilla/5.0</w:t>
      </w:r>
      <w:r w:rsidRPr="36B72E66">
        <w:rPr>
          <w:lang w:val="en-US"/>
        </w:rPr>
        <w:t>.</w:t>
      </w:r>
      <w:ins w:id="6" w:author="Alexander Shuiskov" w:date="2025-04-02T11:08:00Z" w16du:dateUtc="2025-04-02T06:08:00Z">
        <w:r w:rsidR="006D5566">
          <w:rPr>
            <w:lang w:val="en-US"/>
          </w:rPr>
          <w:t xml:space="preserve"> </w:t>
        </w:r>
      </w:ins>
    </w:p>
    <w:p w14:paraId="7655DF63" w14:textId="77777777" w:rsidR="00703E09" w:rsidRDefault="36B72E66" w:rsidP="00703E09">
      <w:pPr>
        <w:pStyle w:val="L-Bullets"/>
      </w:pPr>
      <w:r w:rsidRPr="36B72E66">
        <w:rPr>
          <w:rStyle w:val="P-Keyword"/>
          <w:lang w:val="en-US"/>
        </w:rPr>
        <w:t>Request and response body</w:t>
      </w:r>
      <w:r w:rsidRPr="36B72E66">
        <w:rPr>
          <w:lang w:val="en-US"/>
        </w:rPr>
        <w:t>: The</w:t>
      </w:r>
      <w:r w:rsidR="00703E09">
        <w:fldChar w:fldCharType="begin"/>
      </w:r>
      <w:r w:rsidR="00703E09">
        <w:instrText xml:space="preserve"> XE "HTTP protocol:response body" </w:instrText>
      </w:r>
      <w:r w:rsidR="00703E09">
        <w:fldChar w:fldCharType="end"/>
      </w:r>
      <w:r w:rsidRPr="36B72E66">
        <w:rPr>
          <w:lang w:val="en-US"/>
        </w:rPr>
        <w:t xml:space="preserve"> request </w:t>
      </w:r>
      <w:r w:rsidR="00703E09">
        <w:fldChar w:fldCharType="begin"/>
      </w:r>
      <w:r w:rsidR="00703E09">
        <w:instrText xml:space="preserve"> XE "HTTP protocol:request body" </w:instrText>
      </w:r>
      <w:r w:rsidR="00703E09">
        <w:fldChar w:fldCharType="end"/>
      </w:r>
      <w:r w:rsidRPr="36B72E66">
        <w:rPr>
          <w:lang w:val="en-US"/>
        </w:rPr>
        <w:t>and response can include a body that contains arbitrary data. For example, when a client uploads a file to a server, the file contents are usually sent as a request body.</w:t>
      </w:r>
    </w:p>
    <w:p w14:paraId="5767E12F" w14:textId="77777777" w:rsidR="00703E09" w:rsidRDefault="36B72E66" w:rsidP="00AD772D">
      <w:pPr>
        <w:pStyle w:val="L-Regular"/>
        <w:ind w:left="0"/>
      </w:pPr>
      <w:r w:rsidRPr="36B72E66">
        <w:rPr>
          <w:lang w:val="en-US"/>
        </w:rPr>
        <w:t>When a server cannot handle a client request due to an error or the request is not received due to network issues, the client receives a specific response indicating an error. In the case of the HTTP protocol, there are two types of errors:</w:t>
      </w:r>
    </w:p>
    <w:p w14:paraId="4736AA74" w14:textId="77777777" w:rsidR="00703E09" w:rsidRDefault="36B72E66" w:rsidP="36B72E66">
      <w:pPr>
        <w:pStyle w:val="L-Bullets"/>
        <w:rPr>
          <w:lang w:val="en-US"/>
        </w:rPr>
      </w:pPr>
      <w:r w:rsidRPr="36B72E66">
        <w:rPr>
          <w:rStyle w:val="P-Keyword"/>
          <w:lang w:val="en-US"/>
        </w:rPr>
        <w:t>Client error</w:t>
      </w:r>
      <w:r w:rsidRPr="36B72E66">
        <w:rPr>
          <w:lang w:val="en-US"/>
        </w:rPr>
        <w:t xml:space="preserve">: This </w:t>
      </w:r>
      <w:r w:rsidR="00703E09">
        <w:fldChar w:fldCharType="begin"/>
      </w:r>
      <w:r w:rsidR="00703E09">
        <w:instrText xml:space="preserve"> XE "HTTP protocol:client error" </w:instrText>
      </w:r>
      <w:r w:rsidR="00703E09">
        <w:fldChar w:fldCharType="end"/>
      </w:r>
      <w:r w:rsidRPr="36B72E66">
        <w:rPr>
          <w:lang w:val="en-US"/>
        </w:rPr>
        <w:t>error is caused by the client. Examples of such errors include invalid request arguments (such as an incorrect username), unauthorized access, and access to a resource that is not found (for example, a non-existing web page).</w:t>
      </w:r>
    </w:p>
    <w:p w14:paraId="173610F0" w14:textId="77777777" w:rsidR="00703E09" w:rsidRDefault="36B72E66" w:rsidP="00AD772D">
      <w:pPr>
        <w:pStyle w:val="L-Bullets"/>
      </w:pPr>
      <w:r w:rsidRPr="36B72E66">
        <w:rPr>
          <w:rStyle w:val="P-Keyword"/>
          <w:lang w:val="en-US"/>
        </w:rPr>
        <w:t>Server error</w:t>
      </w:r>
      <w:r w:rsidRPr="36B72E66">
        <w:rPr>
          <w:lang w:val="en-US"/>
        </w:rPr>
        <w:t xml:space="preserve">: This </w:t>
      </w:r>
      <w:r w:rsidR="00703E09">
        <w:fldChar w:fldCharType="begin"/>
      </w:r>
      <w:r w:rsidR="00703E09">
        <w:instrText xml:space="preserve"> XE "HTTP protocol:server error" </w:instrText>
      </w:r>
      <w:r w:rsidR="00703E09">
        <w:fldChar w:fldCharType="end"/>
      </w:r>
      <w:r w:rsidRPr="36B72E66">
        <w:rPr>
          <w:lang w:val="en-US"/>
        </w:rPr>
        <w:t>error is caused by the server. This could be an application bug or an error with an upstream component, such as a database.</w:t>
      </w:r>
    </w:p>
    <w:p w14:paraId="10349724" w14:textId="77777777" w:rsidR="00703E09" w:rsidRDefault="00703E09" w:rsidP="00703E09">
      <w:pPr>
        <w:pStyle w:val="P-Regular"/>
      </w:pPr>
      <w:r>
        <w:t xml:space="preserve">In </w:t>
      </w:r>
      <w:r w:rsidRPr="090E9DCC">
        <w:rPr>
          <w:rStyle w:val="P-Italics"/>
        </w:rPr>
        <w:t>Chapter 2</w:t>
      </w:r>
      <w:r>
        <w:t>, we implemented our API handlers by sending the result data as an HTTP response body in JSON format. We achieved this by using the Go JSON encoder:</w:t>
      </w:r>
    </w:p>
    <w:p w14:paraId="4C96EC49" w14:textId="77777777" w:rsidR="00703E09" w:rsidRDefault="36B72E66" w:rsidP="00703E09">
      <w:pPr>
        <w:pStyle w:val="SC-Source"/>
      </w:pPr>
      <w:r w:rsidRPr="36B72E66">
        <w:rPr>
          <w:lang w:val="en-US"/>
        </w:rPr>
        <w:t xml:space="preserve">if err := </w:t>
      </w:r>
      <w:proofErr w:type="spellStart"/>
      <w:r w:rsidRPr="36B72E66">
        <w:rPr>
          <w:lang w:val="en-US"/>
        </w:rPr>
        <w:t>json.NewEncoder</w:t>
      </w:r>
      <w:proofErr w:type="spellEnd"/>
      <w:r w:rsidRPr="36B72E66">
        <w:rPr>
          <w:lang w:val="en-US"/>
        </w:rPr>
        <w:t>(w).Encode(details); err != nil {</w:t>
      </w:r>
    </w:p>
    <w:p w14:paraId="54F38CCD" w14:textId="77777777" w:rsidR="00703E09" w:rsidRDefault="36B72E66" w:rsidP="00703E09">
      <w:pPr>
        <w:pStyle w:val="SC-Source"/>
      </w:pPr>
      <w:r w:rsidRPr="36B72E66">
        <w:rPr>
          <w:lang w:val="en-US"/>
        </w:rPr>
        <w:t>    </w:t>
      </w:r>
      <w:proofErr w:type="spellStart"/>
      <w:r w:rsidRPr="36B72E66">
        <w:rPr>
          <w:lang w:val="en-US"/>
        </w:rPr>
        <w:t>log.Printf</w:t>
      </w:r>
      <w:proofErr w:type="spellEnd"/>
      <w:r w:rsidRPr="36B72E66">
        <w:rPr>
          <w:lang w:val="en-US"/>
        </w:rPr>
        <w:t>("Response encode error: %v\n", err)</w:t>
      </w:r>
    </w:p>
    <w:p w14:paraId="1E6D7DF9" w14:textId="77777777" w:rsidR="00703E09" w:rsidRDefault="00703E09" w:rsidP="00703E09">
      <w:pPr>
        <w:pStyle w:val="SC-Source"/>
      </w:pPr>
      <w:r w:rsidRPr="761D6389">
        <w:t>}</w:t>
      </w:r>
    </w:p>
    <w:p w14:paraId="698689B4" w14:textId="77777777" w:rsidR="00703E09" w:rsidRDefault="36B72E66" w:rsidP="00703E09">
      <w:pPr>
        <w:pStyle w:val="P-Regular"/>
      </w:pPr>
      <w:r w:rsidRPr="36B72E66">
        <w:rPr>
          <w:lang w:val="en-US"/>
        </w:rPr>
        <w:t xml:space="preserve">As discussed in the previous chapter, the JSON format is not the most optimal in terms of data size. Also, it does not offer useful tools, such as the cross-language code generation of data structures, that are provided by the formats, such as Protocol Buffers. Additionally, sending requests over HTTP and encoding the data manually is not the only form of communication between the services. There are some existing </w:t>
      </w:r>
      <w:r w:rsidRPr="36B72E66">
        <w:rPr>
          <w:rStyle w:val="P-Keyword"/>
          <w:lang w:val="en-US"/>
        </w:rPr>
        <w:t>remote procedure call</w:t>
      </w:r>
      <w:r w:rsidRPr="36B72E66">
        <w:rPr>
          <w:lang w:val="en-US"/>
        </w:rPr>
        <w:t xml:space="preserve"> (</w:t>
      </w:r>
      <w:r w:rsidRPr="36B72E66">
        <w:rPr>
          <w:rStyle w:val="P-Keyword"/>
          <w:lang w:val="en-US"/>
        </w:rPr>
        <w:t>RPC</w:t>
      </w:r>
      <w:r w:rsidRPr="36B72E66">
        <w:rPr>
          <w:lang w:val="en-US"/>
        </w:rPr>
        <w:t>) libraries</w:t>
      </w:r>
      <w:r w:rsidR="00703E09">
        <w:fldChar w:fldCharType="begin"/>
      </w:r>
      <w:r w:rsidR="00703E09">
        <w:instrText xml:space="preserve"> XE "remote procedure call (RPC)" </w:instrText>
      </w:r>
      <w:r w:rsidR="00703E09">
        <w:fldChar w:fldCharType="end"/>
      </w:r>
      <w:r w:rsidRPr="36B72E66">
        <w:rPr>
          <w:lang w:val="en-US"/>
        </w:rPr>
        <w:t xml:space="preserve"> and frameworks that help to communicate between multiple services and offer some</w:t>
      </w:r>
      <w:commentRangeStart w:id="7"/>
      <w:commentRangeStart w:id="8"/>
      <w:r w:rsidRPr="36B72E66">
        <w:rPr>
          <w:lang w:val="en-US"/>
        </w:rPr>
        <w:t xml:space="preserve"> additional features </w:t>
      </w:r>
      <w:commentRangeEnd w:id="7"/>
      <w:r w:rsidR="00703E09">
        <w:rPr>
          <w:rStyle w:val="CommentReference"/>
        </w:rPr>
        <w:commentReference w:id="7"/>
      </w:r>
      <w:commentRangeEnd w:id="8"/>
      <w:r w:rsidR="006D5566">
        <w:rPr>
          <w:rStyle w:val="CommentReference"/>
          <w:rFonts w:eastAsiaTheme="minorHAnsi"/>
          <w:lang w:val="en-US"/>
        </w:rPr>
        <w:commentReference w:id="8"/>
      </w:r>
      <w:r w:rsidRPr="36B72E66">
        <w:rPr>
          <w:lang w:val="en-US"/>
        </w:rPr>
        <w:t>to application developers:</w:t>
      </w:r>
    </w:p>
    <w:p w14:paraId="76E68FFC" w14:textId="67DE77A7" w:rsidR="006D5566" w:rsidRPr="006D5566" w:rsidRDefault="006D5566" w:rsidP="00703E09">
      <w:pPr>
        <w:pStyle w:val="L-Bullets"/>
        <w:rPr>
          <w:ins w:id="9" w:author="Alexander Shuiskov" w:date="2025-04-02T11:11:00Z" w16du:dateUtc="2025-04-02T06:11:00Z"/>
          <w:rStyle w:val="P-Keyword"/>
          <w:rFonts w:asciiTheme="minorHAnsi" w:hAnsiTheme="minorHAnsi"/>
          <w:b w:val="0"/>
          <w:u w:val="none"/>
          <w:shd w:val="clear" w:color="auto" w:fill="auto"/>
          <w:rPrChange w:id="10" w:author="Alexander Shuiskov" w:date="2025-04-02T11:11:00Z" w16du:dateUtc="2025-04-02T06:11:00Z">
            <w:rPr>
              <w:ins w:id="11" w:author="Alexander Shuiskov" w:date="2025-04-02T11:11:00Z" w16du:dateUtc="2025-04-02T06:11:00Z"/>
              <w:rStyle w:val="P-Keyword"/>
              <w:lang w:val="en-US"/>
            </w:rPr>
          </w:rPrChange>
        </w:rPr>
      </w:pPr>
      <w:ins w:id="12" w:author="Alexander Shuiskov" w:date="2025-04-02T11:12:00Z" w16du:dateUtc="2025-04-02T06:12:00Z">
        <w:r w:rsidRPr="006D5566">
          <w:rPr>
            <w:rStyle w:val="P-Keyword"/>
            <w:rPrChange w:id="13" w:author="Alexander Shuiskov" w:date="2025-04-02T11:12:00Z" w16du:dateUtc="2025-04-02T06:12:00Z">
              <w:rPr>
                <w:rStyle w:val="P-Keyword"/>
                <w:rFonts w:asciiTheme="minorHAnsi" w:hAnsiTheme="minorHAnsi"/>
                <w:b w:val="0"/>
                <w:u w:val="none"/>
                <w:shd w:val="clear" w:color="auto" w:fill="auto"/>
              </w:rPr>
            </w:rPrChange>
          </w:rPr>
          <w:lastRenderedPageBreak/>
          <w:t>Autom</w:t>
        </w:r>
      </w:ins>
      <w:ins w:id="14" w:author="Alexander Shuiskov" w:date="2025-04-02T11:13:00Z" w16du:dateUtc="2025-04-02T06:13:00Z">
        <w:r>
          <w:rPr>
            <w:rStyle w:val="P-Keyword"/>
          </w:rPr>
          <w:t>ated</w:t>
        </w:r>
      </w:ins>
      <w:ins w:id="15" w:author="Alexander Shuiskov" w:date="2025-04-02T11:12:00Z" w16du:dateUtc="2025-04-02T06:12:00Z">
        <w:r w:rsidRPr="006D5566">
          <w:rPr>
            <w:rStyle w:val="P-Keyword"/>
            <w:rPrChange w:id="16" w:author="Alexander Shuiskov" w:date="2025-04-02T11:12:00Z" w16du:dateUtc="2025-04-02T06:12:00Z">
              <w:rPr>
                <w:rStyle w:val="P-Keyword"/>
                <w:rFonts w:asciiTheme="minorHAnsi" w:hAnsiTheme="minorHAnsi"/>
                <w:b w:val="0"/>
                <w:u w:val="none"/>
                <w:shd w:val="clear" w:color="auto" w:fill="auto"/>
              </w:rPr>
            </w:rPrChange>
          </w:rPr>
          <w:t xml:space="preserve"> serialization and deserialization</w:t>
        </w:r>
        <w:r>
          <w:rPr>
            <w:rStyle w:val="P-Keyword"/>
            <w:rFonts w:asciiTheme="minorHAnsi" w:hAnsiTheme="minorHAnsi"/>
            <w:b w:val="0"/>
            <w:u w:val="none"/>
            <w:shd w:val="clear" w:color="auto" w:fill="auto"/>
          </w:rPr>
          <w:t xml:space="preserve">: RPC libraries take responsibility of serializing </w:t>
        </w:r>
      </w:ins>
      <w:ins w:id="17" w:author="Alexander Shuiskov" w:date="2025-04-02T11:13:00Z" w16du:dateUtc="2025-04-02T06:13:00Z">
        <w:r>
          <w:rPr>
            <w:rStyle w:val="P-Keyword"/>
            <w:rFonts w:asciiTheme="minorHAnsi" w:hAnsiTheme="minorHAnsi"/>
            <w:b w:val="0"/>
            <w:u w:val="none"/>
            <w:shd w:val="clear" w:color="auto" w:fill="auto"/>
          </w:rPr>
          <w:t xml:space="preserve">and deserializing your communication data, as well as returning correct error codes in case if </w:t>
        </w:r>
      </w:ins>
      <w:ins w:id="18" w:author="Alexander Shuiskov" w:date="2025-04-02T11:14:00Z" w16du:dateUtc="2025-04-02T06:14:00Z">
        <w:r>
          <w:rPr>
            <w:rStyle w:val="P-Keyword"/>
            <w:rFonts w:asciiTheme="minorHAnsi" w:hAnsiTheme="minorHAnsi"/>
            <w:b w:val="0"/>
            <w:u w:val="none"/>
            <w:shd w:val="clear" w:color="auto" w:fill="auto"/>
          </w:rPr>
          <w:t>message data is invalid.</w:t>
        </w:r>
      </w:ins>
    </w:p>
    <w:p w14:paraId="695DACD5" w14:textId="511A3EC3" w:rsidR="00703E09" w:rsidRDefault="36B72E66" w:rsidP="00703E09">
      <w:pPr>
        <w:pStyle w:val="L-Bullets"/>
      </w:pPr>
      <w:r w:rsidRPr="36B72E66">
        <w:rPr>
          <w:rStyle w:val="P-Keyword"/>
          <w:lang w:val="en-US"/>
        </w:rPr>
        <w:t>Client and server code generation</w:t>
      </w:r>
      <w:r w:rsidRPr="36B72E66">
        <w:rPr>
          <w:lang w:val="en-US"/>
        </w:rPr>
        <w:t>: Developers can generate the client code for connecting and sending data to other microservices, as well as generate the</w:t>
      </w:r>
      <w:r w:rsidR="00703E09">
        <w:fldChar w:fldCharType="begin"/>
      </w:r>
      <w:r w:rsidR="00703E09">
        <w:instrText xml:space="preserve"> XE "remote procedure call (RPC):features" </w:instrText>
      </w:r>
      <w:r w:rsidR="00703E09">
        <w:fldChar w:fldCharType="end"/>
      </w:r>
      <w:r w:rsidRPr="36B72E66">
        <w:rPr>
          <w:lang w:val="en-US"/>
        </w:rPr>
        <w:t xml:space="preserve"> server code for accepting incoming requests.</w:t>
      </w:r>
    </w:p>
    <w:p w14:paraId="49BC5D8A" w14:textId="1B5416AA" w:rsidR="00703E09" w:rsidRDefault="36B72E66" w:rsidP="00703E09">
      <w:pPr>
        <w:pStyle w:val="L-Bullets"/>
      </w:pPr>
      <w:r w:rsidRPr="36B72E66">
        <w:rPr>
          <w:rStyle w:val="P-Keyword"/>
          <w:lang w:val="en-US"/>
        </w:rPr>
        <w:t>Authent</w:t>
      </w:r>
      <w:del w:id="19" w:author="Alexander Shuiskov" w:date="2025-04-02T11:14:00Z" w16du:dateUtc="2025-04-02T06:14:00Z">
        <w:r w:rsidRPr="36B72E66" w:rsidDel="006D5566">
          <w:rPr>
            <w:rStyle w:val="P-Keyword"/>
            <w:lang w:val="en-US"/>
          </w:rPr>
          <w:delText>if</w:delText>
        </w:r>
      </w:del>
      <w:r w:rsidRPr="36B72E66">
        <w:rPr>
          <w:rStyle w:val="P-Keyword"/>
          <w:lang w:val="en-US"/>
        </w:rPr>
        <w:t>ication</w:t>
      </w:r>
      <w:r w:rsidRPr="36B72E66">
        <w:rPr>
          <w:lang w:val="en-US"/>
        </w:rPr>
        <w:t xml:space="preserve">: Most RPC libraries and frameworks offer authentication options for cross-service requests — we are going to review them in </w:t>
      </w:r>
      <w:r w:rsidRPr="36B72E66">
        <w:rPr>
          <w:rStyle w:val="P-Italics"/>
          <w:lang w:val="en-US"/>
        </w:rPr>
        <w:t>Chapter 10</w:t>
      </w:r>
      <w:r w:rsidRPr="36B72E66">
        <w:rPr>
          <w:lang w:val="en-US"/>
        </w:rPr>
        <w:t>.</w:t>
      </w:r>
    </w:p>
    <w:p w14:paraId="5A5D6221" w14:textId="29D66539" w:rsidR="00703E09" w:rsidRPr="00BE6F8E" w:rsidRDefault="36B72E66" w:rsidP="36B72E66">
      <w:pPr>
        <w:pStyle w:val="L-Bullets"/>
        <w:rPr>
          <w:rStyle w:val="P-Italics"/>
          <w:lang w:val="en-US"/>
        </w:rPr>
      </w:pPr>
      <w:r w:rsidRPr="36B72E66">
        <w:rPr>
          <w:rStyle w:val="P-Keyword"/>
          <w:lang w:val="en-US"/>
        </w:rPr>
        <w:t>Context propagation</w:t>
      </w:r>
      <w:r w:rsidRPr="36B72E66">
        <w:rPr>
          <w:lang w:val="en-US"/>
        </w:rPr>
        <w:t xml:space="preserve">: This is the ability to send additional data with requests, such as traces, which we are going to cover in </w:t>
      </w:r>
      <w:r w:rsidRPr="36B72E66">
        <w:rPr>
          <w:rStyle w:val="P-Italics"/>
          <w:lang w:val="en-US"/>
        </w:rPr>
        <w:t>Chapter 13</w:t>
      </w:r>
      <w:r w:rsidRPr="36B72E66">
        <w:rPr>
          <w:lang w:val="en-US"/>
        </w:rPr>
        <w:t>.</w:t>
      </w:r>
    </w:p>
    <w:p w14:paraId="4B8A7483" w14:textId="77777777" w:rsidR="00703E09" w:rsidRDefault="00703E09" w:rsidP="00703E09">
      <w:pPr>
        <w:pStyle w:val="L-Bullets"/>
      </w:pPr>
      <w:r>
        <w:rPr>
          <w:rStyle w:val="P-Keyword"/>
        </w:rPr>
        <w:t>Documentation generation</w:t>
      </w:r>
      <w:r w:rsidRPr="008179CE">
        <w:t>:</w:t>
      </w:r>
      <w:r>
        <w:t xml:space="preserve"> Thrift can generate HTML documentation for services and data structures.</w:t>
      </w:r>
    </w:p>
    <w:p w14:paraId="19A4AE58" w14:textId="77777777" w:rsidR="00703E09" w:rsidRDefault="36B72E66" w:rsidP="36B72E66">
      <w:pPr>
        <w:pStyle w:val="P-Regular"/>
        <w:rPr>
          <w:lang w:val="en-US"/>
        </w:rPr>
      </w:pPr>
      <w:r w:rsidRPr="36B72E66">
        <w:rPr>
          <w:lang w:val="en-US"/>
        </w:rPr>
        <w:t>In the next section, we are going to cover some of the RPC libraries that you can use in your Go services, along with the features they provide.</w:t>
      </w:r>
    </w:p>
    <w:p w14:paraId="5DC116E5" w14:textId="77777777" w:rsidR="00703E09" w:rsidRPr="006B55AB" w:rsidRDefault="00703E09" w:rsidP="00703E09">
      <w:pPr>
        <w:pStyle w:val="H2-Heading"/>
      </w:pPr>
      <w:r>
        <w:t>Go RPC frameworks and libraries</w:t>
      </w:r>
    </w:p>
    <w:p w14:paraId="5398407B" w14:textId="77777777" w:rsidR="00703E09" w:rsidRDefault="36B72E66" w:rsidP="00703E09">
      <w:pPr>
        <w:pStyle w:val="P-Regular"/>
      </w:pPr>
      <w:r w:rsidRPr="36B72E66">
        <w:rPr>
          <w:lang w:val="en-US"/>
        </w:rPr>
        <w:t>Let's review some popular RPC frameworks and libraries that are available for Go developers.</w:t>
      </w:r>
    </w:p>
    <w:p w14:paraId="12EEA11A" w14:textId="77777777" w:rsidR="00703E09" w:rsidRDefault="00703E09" w:rsidP="00703E09">
      <w:pPr>
        <w:pStyle w:val="H3-Subheading"/>
      </w:pPr>
      <w:r>
        <w:t>Apache Thrift</w:t>
      </w:r>
    </w:p>
    <w:p w14:paraId="67A723EE" w14:textId="77777777" w:rsidR="00703E09" w:rsidRDefault="00703E09" w:rsidP="00703E09">
      <w:pPr>
        <w:pStyle w:val="P-Regular"/>
      </w:pPr>
      <w:r>
        <w:t>We already</w:t>
      </w:r>
      <w:r>
        <w:fldChar w:fldCharType="begin"/>
      </w:r>
      <w:r>
        <w:instrText xml:space="preserve"> XE "RPC frameworks:Apache Thrift" </w:instrText>
      </w:r>
      <w:r>
        <w:fldChar w:fldCharType="end"/>
      </w:r>
      <w:r>
        <w:t xml:space="preserve"> covered Apache Thrift in </w:t>
      </w:r>
      <w:r w:rsidRPr="00FA1ED8">
        <w:rPr>
          <w:rStyle w:val="P-Italics"/>
        </w:rPr>
        <w:t>Chapter 4</w:t>
      </w:r>
      <w:r>
        <w:t xml:space="preserve"> and mentioned its</w:t>
      </w:r>
      <w:r>
        <w:fldChar w:fldCharType="begin"/>
      </w:r>
      <w:r>
        <w:instrText xml:space="preserve"> XE "Apache Thrift" </w:instrText>
      </w:r>
      <w:r>
        <w:fldChar w:fldCharType="end"/>
      </w:r>
      <w:r>
        <w:t xml:space="preserve"> ability to define RPC services – sets of functions provided by an application, such as a microservice. Here is an example of a Thrift RPC service definition:</w:t>
      </w:r>
    </w:p>
    <w:p w14:paraId="121A583A" w14:textId="77777777" w:rsidR="00703E09" w:rsidRPr="008179CE" w:rsidRDefault="00703E09" w:rsidP="00703E09">
      <w:pPr>
        <w:pStyle w:val="SC-Source"/>
        <w:rPr>
          <w:lang w:val="en-US"/>
        </w:rPr>
      </w:pPr>
      <w:r w:rsidRPr="008179CE">
        <w:rPr>
          <w:bCs/>
          <w:lang w:val="en-US"/>
        </w:rPr>
        <w:t>service </w:t>
      </w:r>
      <w:proofErr w:type="spellStart"/>
      <w:r w:rsidRPr="008179CE">
        <w:rPr>
          <w:bCs/>
          <w:lang w:val="en-US"/>
        </w:rPr>
        <w:t>MetadataService</w:t>
      </w:r>
      <w:proofErr w:type="spellEnd"/>
      <w:r w:rsidRPr="008179CE">
        <w:rPr>
          <w:bCs/>
          <w:lang w:val="en-US"/>
        </w:rPr>
        <w:t> {</w:t>
      </w:r>
    </w:p>
    <w:p w14:paraId="17B758BA" w14:textId="77777777" w:rsidR="00703E09" w:rsidRPr="008179CE" w:rsidRDefault="00703E09" w:rsidP="00703E09">
      <w:pPr>
        <w:pStyle w:val="SC-Source"/>
        <w:rPr>
          <w:lang w:val="en-US"/>
        </w:rPr>
      </w:pPr>
      <w:r>
        <w:rPr>
          <w:bCs/>
          <w:lang w:val="en-US"/>
        </w:rPr>
        <w:t>  </w:t>
      </w:r>
      <w:r w:rsidRPr="008179CE">
        <w:rPr>
          <w:bCs/>
          <w:lang w:val="en-US"/>
        </w:rPr>
        <w:t>Metadata get(1: string id)</w:t>
      </w:r>
    </w:p>
    <w:p w14:paraId="6FD39F20" w14:textId="77777777" w:rsidR="00703E09" w:rsidRPr="008179CE" w:rsidRDefault="00703E09" w:rsidP="00703E09">
      <w:pPr>
        <w:pStyle w:val="SC-Source"/>
        <w:rPr>
          <w:lang w:val="en-US"/>
        </w:rPr>
      </w:pPr>
      <w:r w:rsidRPr="008179CE">
        <w:rPr>
          <w:bCs/>
          <w:lang w:val="en-US"/>
        </w:rPr>
        <w:t>}</w:t>
      </w:r>
    </w:p>
    <w:p w14:paraId="248C7A60" w14:textId="2DC2E075" w:rsidR="00703E09" w:rsidRPr="0045522B" w:rsidRDefault="36B72E66" w:rsidP="36B72E66">
      <w:pPr>
        <w:pStyle w:val="P-Regular"/>
        <w:rPr>
          <w:lang w:val="en-US"/>
        </w:rPr>
      </w:pPr>
      <w:r w:rsidRPr="36B72E66">
        <w:rPr>
          <w:lang w:val="en-US"/>
        </w:rPr>
        <w:t xml:space="preserve">The Thrift definition of a service can be used to generate client and server code. The client code would include the logic for connecting to an instance of a service, as well as </w:t>
      </w:r>
      <w:r w:rsidRPr="36B72E66">
        <w:rPr>
          <w:lang w:val="en-US"/>
        </w:rPr>
        <w:lastRenderedPageBreak/>
        <w:t>making requests to it, serializing and deserializing the request and response structures. The advantage of using a library such as Apache Thrift over making HTTP requests manually is the ability to generate such code for multiple languages: a service written in Go could easily talk to a service written in Java, while both would use the generated code for the communication, removing the need of implementing serialization/deserialization logic.</w:t>
      </w:r>
      <w:del w:id="20" w:author="Alexander Shuiskov" w:date="2025-04-02T11:15:00Z" w16du:dateUtc="2025-04-02T06:15:00Z">
        <w:r w:rsidRPr="36B72E66" w:rsidDel="006D5566">
          <w:rPr>
            <w:lang w:val="en-US"/>
          </w:rPr>
          <w:delText xml:space="preserve"> </w:delText>
        </w:r>
        <w:commentRangeStart w:id="21"/>
        <w:r w:rsidRPr="36B72E66" w:rsidDel="006D5566">
          <w:rPr>
            <w:lang w:val="en-US"/>
          </w:rPr>
          <w:delText>Additionally, Thrift allows us to generate the documentation for RPC services.</w:delText>
        </w:r>
        <w:commentRangeEnd w:id="21"/>
        <w:r w:rsidR="00703E09" w:rsidDel="006D5566">
          <w:rPr>
            <w:rStyle w:val="CommentReference"/>
          </w:rPr>
          <w:commentReference w:id="21"/>
        </w:r>
      </w:del>
    </w:p>
    <w:p w14:paraId="3C3F6FFE" w14:textId="77777777" w:rsidR="00703E09" w:rsidRDefault="00703E09" w:rsidP="00703E09">
      <w:pPr>
        <w:pStyle w:val="H3-Subheading"/>
      </w:pPr>
      <w:proofErr w:type="spellStart"/>
      <w:r>
        <w:t>gRPC</w:t>
      </w:r>
      <w:proofErr w:type="spellEnd"/>
    </w:p>
    <w:p w14:paraId="68B8492C" w14:textId="77777777" w:rsidR="00703E09" w:rsidRDefault="36B72E66" w:rsidP="00703E09">
      <w:pPr>
        <w:pStyle w:val="P-Regular"/>
      </w:pPr>
      <w:proofErr w:type="spellStart"/>
      <w:r w:rsidRPr="36B72E66">
        <w:rPr>
          <w:rStyle w:val="P-Keyword"/>
          <w:lang w:val="en-US"/>
        </w:rPr>
        <w:t>gRPC</w:t>
      </w:r>
      <w:proofErr w:type="spellEnd"/>
      <w:r w:rsidRPr="36B72E66">
        <w:rPr>
          <w:lang w:val="en-US"/>
        </w:rPr>
        <w:t xml:space="preserve"> is</w:t>
      </w:r>
      <w:r w:rsidR="00703E09">
        <w:fldChar w:fldCharType="begin"/>
      </w:r>
      <w:r w:rsidR="00703E09">
        <w:instrText xml:space="preserve"> XE "gRPC" </w:instrText>
      </w:r>
      <w:r w:rsidR="00703E09">
        <w:fldChar w:fldCharType="end"/>
      </w:r>
      <w:r w:rsidRPr="36B72E66">
        <w:rPr>
          <w:lang w:val="en-US"/>
        </w:rPr>
        <w:t xml:space="preserve"> an</w:t>
      </w:r>
      <w:r w:rsidR="00703E09">
        <w:fldChar w:fldCharType="begin"/>
      </w:r>
      <w:r w:rsidR="00703E09">
        <w:instrText xml:space="preserve"> XE "RPC frameworks:gRPC" </w:instrText>
      </w:r>
      <w:r w:rsidR="00703E09">
        <w:fldChar w:fldCharType="end"/>
      </w:r>
      <w:r w:rsidRPr="36B72E66">
        <w:rPr>
          <w:lang w:val="en-US"/>
        </w:rPr>
        <w:t xml:space="preserve"> RPC framework that was created at Google. </w:t>
      </w:r>
      <w:proofErr w:type="spellStart"/>
      <w:r w:rsidRPr="36B72E66">
        <w:rPr>
          <w:lang w:val="en-US"/>
        </w:rPr>
        <w:t>gRPC</w:t>
      </w:r>
      <w:proofErr w:type="spellEnd"/>
      <w:r w:rsidRPr="36B72E66">
        <w:rPr>
          <w:lang w:val="en-US"/>
        </w:rPr>
        <w:t xml:space="preserve"> uses HTTP/2 as the transport protocol and Protocol Buffers as a serialization format. Similar to Apache Thrift, it provides an ability to define RPC services and generate the client and server code for the services. In addition to this, it offers some extra features, such </w:t>
      </w:r>
      <w:r w:rsidR="00703E09">
        <w:fldChar w:fldCharType="begin"/>
      </w:r>
      <w:r w:rsidR="00703E09">
        <w:instrText xml:space="preserve"> XE "gRPC:features" </w:instrText>
      </w:r>
      <w:r w:rsidR="00703E09">
        <w:fldChar w:fldCharType="end"/>
      </w:r>
      <w:r w:rsidRPr="36B72E66">
        <w:rPr>
          <w:lang w:val="en-US"/>
        </w:rPr>
        <w:t>as the following:</w:t>
      </w:r>
    </w:p>
    <w:p w14:paraId="00DC1E64" w14:textId="77777777" w:rsidR="00703E09" w:rsidRDefault="00703E09" w:rsidP="00703E09">
      <w:pPr>
        <w:pStyle w:val="L-Bullets"/>
      </w:pPr>
      <w:r>
        <w:t>Authentication</w:t>
      </w:r>
    </w:p>
    <w:p w14:paraId="17868A0B" w14:textId="77777777" w:rsidR="00703E09" w:rsidRDefault="00703E09" w:rsidP="00703E09">
      <w:pPr>
        <w:pStyle w:val="L-Bullets"/>
      </w:pPr>
      <w:r>
        <w:t>Context propagation</w:t>
      </w:r>
    </w:p>
    <w:p w14:paraId="1F6A85D1" w14:textId="77777777" w:rsidR="00703E09" w:rsidRDefault="00703E09" w:rsidP="00703E09">
      <w:pPr>
        <w:pStyle w:val="L-Bullets"/>
      </w:pPr>
      <w:r>
        <w:t>Documentation generation</w:t>
      </w:r>
    </w:p>
    <w:p w14:paraId="03EDD5ED" w14:textId="29F51D34" w:rsidR="00B35A01" w:rsidRDefault="36B72E66" w:rsidP="00703E09">
      <w:pPr>
        <w:pStyle w:val="P-Regular"/>
      </w:pPr>
      <w:proofErr w:type="spellStart"/>
      <w:r w:rsidRPr="36B72E66">
        <w:rPr>
          <w:lang w:val="en-US"/>
        </w:rPr>
        <w:t>gRPC</w:t>
      </w:r>
      <w:proofErr w:type="spellEnd"/>
      <w:r w:rsidRPr="36B72E66">
        <w:rPr>
          <w:lang w:val="en-US"/>
        </w:rPr>
        <w:t xml:space="preserve"> protocol separates communication into four distinct types:</w:t>
      </w:r>
    </w:p>
    <w:p w14:paraId="617ED86D" w14:textId="3988F418" w:rsidR="00B35A01" w:rsidRDefault="00B35A01" w:rsidP="00981398">
      <w:pPr>
        <w:pStyle w:val="L-Bullets"/>
      </w:pPr>
      <w:r w:rsidRPr="00981398">
        <w:rPr>
          <w:rStyle w:val="P-Keyword"/>
        </w:rPr>
        <w:t>Unary</w:t>
      </w:r>
      <w:r>
        <w:t>: A client sends a single message as a request and gets a single message as a response.</w:t>
      </w:r>
    </w:p>
    <w:p w14:paraId="7F0464AC" w14:textId="1084E0F7" w:rsidR="00B35A01" w:rsidRDefault="00B35A01" w:rsidP="00981398">
      <w:pPr>
        <w:pStyle w:val="L-Bullets"/>
      </w:pPr>
      <w:r>
        <w:rPr>
          <w:rStyle w:val="P-Keyword"/>
        </w:rPr>
        <w:t>Client streaming</w:t>
      </w:r>
      <w:r w:rsidRPr="00981398">
        <w:t>:</w:t>
      </w:r>
      <w:r>
        <w:t xml:space="preserve"> A client sends a sequence of messages (for example, small chunks of a large file during the upload process)</w:t>
      </w:r>
      <w:r w:rsidR="0021671C">
        <w:t xml:space="preserve"> </w:t>
      </w:r>
      <w:r>
        <w:t>and gets a single message as the response (in the file upload case, this could include the identifier of the uploaded file).</w:t>
      </w:r>
    </w:p>
    <w:p w14:paraId="67A274CC" w14:textId="2820F6D6" w:rsidR="00B35A01" w:rsidRDefault="00B35A01" w:rsidP="00981398">
      <w:pPr>
        <w:pStyle w:val="L-Bullets"/>
      </w:pPr>
      <w:r>
        <w:rPr>
          <w:rStyle w:val="P-Keyword"/>
        </w:rPr>
        <w:t>Server streaming</w:t>
      </w:r>
      <w:r w:rsidRPr="00981398">
        <w:t>:</w:t>
      </w:r>
      <w:r>
        <w:t xml:space="preserve"> A client sends a single message as a request and gets a response as a sequence of messages (for example, a sequence of file chunks when downloading a large file).</w:t>
      </w:r>
    </w:p>
    <w:p w14:paraId="7B71295D" w14:textId="35C14064" w:rsidR="00B35A01" w:rsidRDefault="36B72E66" w:rsidP="00981398">
      <w:pPr>
        <w:pStyle w:val="L-Bullets"/>
      </w:pPr>
      <w:commentRangeStart w:id="22"/>
      <w:commentRangeStart w:id="23"/>
      <w:commentRangeStart w:id="24"/>
      <w:r w:rsidRPr="36B72E66">
        <w:rPr>
          <w:rStyle w:val="P-Keyword"/>
          <w:lang w:val="en-US"/>
        </w:rPr>
        <w:t>Bi-directional</w:t>
      </w:r>
      <w:commentRangeEnd w:id="22"/>
      <w:r w:rsidR="00B35A01">
        <w:rPr>
          <w:rStyle w:val="CommentReference"/>
        </w:rPr>
        <w:commentReference w:id="22"/>
      </w:r>
      <w:commentRangeEnd w:id="23"/>
      <w:r w:rsidR="00D601C6">
        <w:rPr>
          <w:rStyle w:val="CommentReference"/>
          <w:rFonts w:eastAsiaTheme="minorHAnsi"/>
          <w:lang w:val="en-US"/>
        </w:rPr>
        <w:commentReference w:id="23"/>
      </w:r>
      <w:commentRangeEnd w:id="24"/>
      <w:r w:rsidR="00632272">
        <w:rPr>
          <w:rStyle w:val="CommentReference"/>
          <w:rFonts w:eastAsiaTheme="minorHAnsi"/>
          <w:lang w:val="en-US"/>
        </w:rPr>
        <w:commentReference w:id="24"/>
      </w:r>
      <w:r w:rsidRPr="36B72E66">
        <w:rPr>
          <w:rStyle w:val="P-Keyword"/>
          <w:lang w:val="en-US"/>
        </w:rPr>
        <w:t xml:space="preserve"> streaming</w:t>
      </w:r>
      <w:r w:rsidRPr="36B72E66">
        <w:rPr>
          <w:lang w:val="en-US"/>
        </w:rPr>
        <w:t xml:space="preserve">: Both client and server send sequences of messages </w:t>
      </w:r>
      <w:del w:id="25" w:author="Alexander Shuiskov" w:date="2025-04-02T11:15:00Z" w16du:dateUtc="2025-04-02T06:15:00Z">
        <w:r w:rsidRPr="36B72E66" w:rsidDel="006D5566">
          <w:rPr>
            <w:lang w:val="en-US"/>
          </w:rPr>
          <w:delText>o</w:delText>
        </w:r>
      </w:del>
      <w:r w:rsidRPr="36B72E66">
        <w:rPr>
          <w:lang w:val="en-US"/>
        </w:rPr>
        <w:t>t</w:t>
      </w:r>
      <w:ins w:id="26" w:author="Alexander Shuiskov" w:date="2025-04-02T11:15:00Z" w16du:dateUtc="2025-04-02T06:15:00Z">
        <w:r w:rsidR="006D5566">
          <w:rPr>
            <w:lang w:val="en-US"/>
          </w:rPr>
          <w:t>o</w:t>
        </w:r>
      </w:ins>
      <w:r w:rsidRPr="36B72E66">
        <w:rPr>
          <w:lang w:val="en-US"/>
        </w:rPr>
        <w:t xml:space="preserve"> each other.</w:t>
      </w:r>
    </w:p>
    <w:p w14:paraId="71F29365" w14:textId="6653FE71" w:rsidR="006D5566" w:rsidRDefault="006D5566" w:rsidP="006D5566">
      <w:pPr>
        <w:pStyle w:val="P-CalloutHeading"/>
        <w:rPr>
          <w:ins w:id="27" w:author="Alexander Shuiskov" w:date="2025-04-02T11:16:00Z" w16du:dateUtc="2025-04-02T06:16:00Z"/>
        </w:rPr>
      </w:pPr>
      <w:ins w:id="28" w:author="Alexander Shuiskov" w:date="2025-04-02T11:16:00Z" w16du:dateUtc="2025-04-02T06:16:00Z">
        <w:r>
          <w:t>Note</w:t>
        </w:r>
      </w:ins>
    </w:p>
    <w:p w14:paraId="402F8962" w14:textId="4E0C1EF6" w:rsidR="006D5566" w:rsidRPr="006D5566" w:rsidRDefault="006D5566" w:rsidP="006D5566">
      <w:pPr>
        <w:pStyle w:val="P-Callout"/>
        <w:rPr>
          <w:ins w:id="29" w:author="Alexander Shuiskov" w:date="2025-04-02T11:16:00Z" w16du:dateUtc="2025-04-02T06:16:00Z"/>
          <w:lang w:val="en-US"/>
          <w:rPrChange w:id="30" w:author="Alexander Shuiskov" w:date="2025-04-02T11:17:00Z" w16du:dateUtc="2025-04-02T06:17:00Z">
            <w:rPr>
              <w:ins w:id="31" w:author="Alexander Shuiskov" w:date="2025-04-02T11:16:00Z" w16du:dateUtc="2025-04-02T06:16:00Z"/>
            </w:rPr>
          </w:rPrChange>
        </w:rPr>
        <w:pPrChange w:id="32" w:author="Alexander Shuiskov" w:date="2025-04-02T11:16:00Z" w16du:dateUtc="2025-04-02T06:16:00Z">
          <w:pPr>
            <w:pStyle w:val="P-Regular"/>
          </w:pPr>
        </w:pPrChange>
      </w:pPr>
      <w:ins w:id="33" w:author="Alexander Shuiskov" w:date="2025-04-02T11:16:00Z">
        <w:r w:rsidRPr="006D5566">
          <w:rPr>
            <w:lang w:val="en-US"/>
          </w:rPr>
          <w:lastRenderedPageBreak/>
          <w:t>Streaming adds some extra overhead, such as increased memory and CPU usage for keeping client and server connectio</w:t>
        </w:r>
      </w:ins>
      <w:ins w:id="34" w:author="Alexander Shuiskov" w:date="2025-04-02T11:17:00Z" w16du:dateUtc="2025-04-02T06:17:00Z">
        <w:r>
          <w:rPr>
            <w:lang w:val="en-US"/>
          </w:rPr>
          <w:t>ns active, so should be used for specific limited use cases, such as large file uploads or media streaming. We are going to provide some streaming</w:t>
        </w:r>
      </w:ins>
      <w:ins w:id="35" w:author="Alexander Shuiskov" w:date="2025-04-02T11:18:00Z" w16du:dateUtc="2025-04-02T06:18:00Z">
        <w:r>
          <w:rPr>
            <w:lang w:val="en-US"/>
          </w:rPr>
          <w:t>-specific</w:t>
        </w:r>
      </w:ins>
      <w:ins w:id="36" w:author="Alexander Shuiskov" w:date="2025-04-02T11:17:00Z" w16du:dateUtc="2025-04-02T06:17:00Z">
        <w:r>
          <w:rPr>
            <w:lang w:val="en-US"/>
          </w:rPr>
          <w:t xml:space="preserve"> examples in </w:t>
        </w:r>
        <w:r w:rsidRPr="006D5566">
          <w:rPr>
            <w:rStyle w:val="P-Italics"/>
            <w:rPrChange w:id="37" w:author="Alexander Shuiskov" w:date="2025-04-02T11:18:00Z" w16du:dateUtc="2025-04-02T06:18:00Z">
              <w:rPr>
                <w:lang w:val="en-US"/>
              </w:rPr>
            </w:rPrChange>
          </w:rPr>
          <w:t>Chapter 16</w:t>
        </w:r>
        <w:r>
          <w:rPr>
            <w:lang w:val="en-US"/>
          </w:rPr>
          <w:t>.</w:t>
        </w:r>
      </w:ins>
    </w:p>
    <w:p w14:paraId="549C5C48" w14:textId="17AD646E" w:rsidR="00703E09" w:rsidRDefault="36B72E66" w:rsidP="00703E09">
      <w:pPr>
        <w:pStyle w:val="P-Regular"/>
      </w:pPr>
      <w:proofErr w:type="spellStart"/>
      <w:r w:rsidRPr="36B72E66">
        <w:rPr>
          <w:lang w:val="en-US"/>
        </w:rPr>
        <w:t>gRPC</w:t>
      </w:r>
      <w:proofErr w:type="spellEnd"/>
      <w:r w:rsidRPr="36B72E66">
        <w:rPr>
          <w:lang w:val="en-US"/>
        </w:rPr>
        <w:t xml:space="preserve"> adoption</w:t>
      </w:r>
      <w:r w:rsidR="00703E09">
        <w:fldChar w:fldCharType="begin"/>
      </w:r>
      <w:r w:rsidR="00703E09">
        <w:instrText xml:space="preserve"> XE "gRPC:adoption" </w:instrText>
      </w:r>
      <w:r w:rsidR="00703E09">
        <w:fldChar w:fldCharType="end"/>
      </w:r>
      <w:r w:rsidRPr="36B72E66">
        <w:rPr>
          <w:lang w:val="en-US"/>
        </w:rPr>
        <w:t xml:space="preserve"> is much higher than for Apache Thrift, and its support of the popular Protocol Buffers format makes it a great fit for microservice developers. In this book, we are going to use </w:t>
      </w:r>
      <w:proofErr w:type="spellStart"/>
      <w:r w:rsidRPr="36B72E66">
        <w:rPr>
          <w:lang w:val="en-US"/>
        </w:rPr>
        <w:t>gRPC</w:t>
      </w:r>
      <w:proofErr w:type="spellEnd"/>
      <w:r w:rsidRPr="36B72E66">
        <w:rPr>
          <w:lang w:val="en-US"/>
        </w:rPr>
        <w:t xml:space="preserve"> as a framework for synchronous communication between our microservices. In the next section, we are going to illustrate how to leverage the features provided by Protocol Buffers to define our service APIs.</w:t>
      </w:r>
    </w:p>
    <w:p w14:paraId="0D8D24F1" w14:textId="77777777" w:rsidR="00703E09" w:rsidRDefault="00703E09" w:rsidP="00703E09">
      <w:pPr>
        <w:pStyle w:val="H1-Section"/>
      </w:pPr>
      <w:r>
        <w:t>Defining a service API using Protocol Buffers</w:t>
      </w:r>
    </w:p>
    <w:p w14:paraId="7ACEE732" w14:textId="77777777" w:rsidR="00703E09" w:rsidRPr="007875D1" w:rsidRDefault="36B72E66" w:rsidP="00703E09">
      <w:pPr>
        <w:pStyle w:val="P-Regular"/>
      </w:pPr>
      <w:r w:rsidRPr="36B72E66">
        <w:rPr>
          <w:lang w:val="en-US"/>
        </w:rPr>
        <w:t xml:space="preserve">Let's demonstrate </w:t>
      </w:r>
      <w:r w:rsidR="00703E09">
        <w:fldChar w:fldCharType="begin"/>
      </w:r>
      <w:r w:rsidR="00703E09">
        <w:instrText xml:space="preserve"> XE "service API:defining, with Protocol Buffers" </w:instrText>
      </w:r>
      <w:r w:rsidR="00703E09">
        <w:fldChar w:fldCharType="end"/>
      </w:r>
      <w:r w:rsidRPr="36B72E66">
        <w:rPr>
          <w:lang w:val="en-US"/>
        </w:rPr>
        <w:t xml:space="preserve">how to define a service API using the Protocol Buffers format and generate the client and server </w:t>
      </w:r>
      <w:proofErr w:type="spellStart"/>
      <w:r w:rsidRPr="36B72E66">
        <w:rPr>
          <w:lang w:val="en-US"/>
        </w:rPr>
        <w:t>gRPC</w:t>
      </w:r>
      <w:proofErr w:type="spellEnd"/>
      <w:r w:rsidRPr="36B72E66">
        <w:rPr>
          <w:lang w:val="en-US"/>
        </w:rPr>
        <w:t xml:space="preserve"> code for communication with each of our services </w:t>
      </w:r>
      <w:r w:rsidR="00703E09">
        <w:fldChar w:fldCharType="begin"/>
      </w:r>
      <w:r w:rsidR="00703E09">
        <w:instrText xml:space="preserve"> XE "proto compiler" </w:instrText>
      </w:r>
      <w:r w:rsidR="00703E09">
        <w:fldChar w:fldCharType="end"/>
      </w:r>
      <w:r w:rsidRPr="36B72E66">
        <w:rPr>
          <w:lang w:val="en-US"/>
        </w:rPr>
        <w:t xml:space="preserve">using a </w:t>
      </w:r>
      <w:r w:rsidRPr="36B72E66">
        <w:rPr>
          <w:rStyle w:val="P-Keyword"/>
          <w:lang w:val="en-US"/>
        </w:rPr>
        <w:t>proto</w:t>
      </w:r>
      <w:r w:rsidRPr="36B72E66">
        <w:rPr>
          <w:lang w:val="en-US"/>
        </w:rPr>
        <w:t xml:space="preserve"> compiler. This knowledge will help you to establish a foundation for both defining and implementing APIs for your microservices using one of the industry's most popular communication tools.</w:t>
      </w:r>
    </w:p>
    <w:p w14:paraId="6E886B76" w14:textId="77777777" w:rsidR="00703E09" w:rsidRDefault="36B72E66" w:rsidP="00703E09">
      <w:pPr>
        <w:pStyle w:val="P-Regular"/>
      </w:pPr>
      <w:r w:rsidRPr="36B72E66">
        <w:rPr>
          <w:lang w:val="en-US"/>
        </w:rPr>
        <w:t>Let's start with our metadata service and write its API definition in the Protocol Buffers schema language.</w:t>
      </w:r>
    </w:p>
    <w:p w14:paraId="028F8947" w14:textId="77777777" w:rsidR="00703E09" w:rsidRDefault="36B72E66" w:rsidP="00703E09">
      <w:pPr>
        <w:pStyle w:val="P-Regular"/>
      </w:pPr>
      <w:r w:rsidRPr="36B72E66">
        <w:rPr>
          <w:lang w:val="en-US"/>
        </w:rPr>
        <w:t xml:space="preserve">Open the </w:t>
      </w:r>
      <w:proofErr w:type="spellStart"/>
      <w:r w:rsidRPr="36B72E66">
        <w:rPr>
          <w:rStyle w:val="P-Code"/>
          <w:lang w:val="en-US"/>
        </w:rPr>
        <w:t>api</w:t>
      </w:r>
      <w:proofErr w:type="spellEnd"/>
      <w:r w:rsidRPr="36B72E66">
        <w:rPr>
          <w:rStyle w:val="P-Code"/>
          <w:lang w:val="en-US"/>
        </w:rPr>
        <w:t>/</w:t>
      </w:r>
      <w:proofErr w:type="spellStart"/>
      <w:r w:rsidRPr="36B72E66">
        <w:rPr>
          <w:rStyle w:val="P-Code"/>
          <w:lang w:val="en-US"/>
        </w:rPr>
        <w:t>movie.proto</w:t>
      </w:r>
      <w:proofErr w:type="spellEnd"/>
      <w:r w:rsidRPr="36B72E66">
        <w:rPr>
          <w:lang w:val="en-US"/>
        </w:rPr>
        <w:t xml:space="preserve"> file that we created in the previous chapter and add the following to it:</w:t>
      </w:r>
    </w:p>
    <w:p w14:paraId="57922290" w14:textId="77777777" w:rsidR="00703E09" w:rsidRDefault="36B72E66" w:rsidP="00703E09">
      <w:pPr>
        <w:pStyle w:val="SC-Source"/>
      </w:pPr>
      <w:r w:rsidRPr="36B72E66">
        <w:rPr>
          <w:lang w:val="en-US"/>
        </w:rPr>
        <w:t xml:space="preserve">service </w:t>
      </w:r>
      <w:proofErr w:type="spellStart"/>
      <w:r w:rsidRPr="36B72E66">
        <w:rPr>
          <w:lang w:val="en-US"/>
        </w:rPr>
        <w:t>MetadataService</w:t>
      </w:r>
      <w:proofErr w:type="spellEnd"/>
      <w:r w:rsidRPr="36B72E66">
        <w:rPr>
          <w:lang w:val="en-US"/>
        </w:rPr>
        <w:t xml:space="preserve"> {</w:t>
      </w:r>
    </w:p>
    <w:p w14:paraId="1C44C9E1" w14:textId="77777777" w:rsidR="00703E09" w:rsidRDefault="36B72E66" w:rsidP="00703E09">
      <w:pPr>
        <w:pStyle w:val="SC-Source"/>
      </w:pPr>
      <w:r w:rsidRPr="36B72E66">
        <w:rPr>
          <w:lang w:val="en-US"/>
        </w:rPr>
        <w:t>    </w:t>
      </w:r>
      <w:proofErr w:type="spellStart"/>
      <w:r w:rsidRPr="36B72E66">
        <w:rPr>
          <w:lang w:val="en-US"/>
        </w:rPr>
        <w:t>rpc</w:t>
      </w:r>
      <w:proofErr w:type="spellEnd"/>
      <w:r w:rsidRPr="36B72E66">
        <w:rPr>
          <w:lang w:val="en-US"/>
        </w:rPr>
        <w:t xml:space="preserve"> </w:t>
      </w:r>
      <w:proofErr w:type="spellStart"/>
      <w:r w:rsidRPr="36B72E66">
        <w:rPr>
          <w:lang w:val="en-US"/>
        </w:rPr>
        <w:t>GetMetadata</w:t>
      </w:r>
      <w:proofErr w:type="spellEnd"/>
      <w:r w:rsidRPr="36B72E66">
        <w:rPr>
          <w:lang w:val="en-US"/>
        </w:rPr>
        <w:t>(</w:t>
      </w:r>
      <w:proofErr w:type="spellStart"/>
      <w:r w:rsidRPr="36B72E66">
        <w:rPr>
          <w:lang w:val="en-US"/>
        </w:rPr>
        <w:t>GetMetadataRequest</w:t>
      </w:r>
      <w:proofErr w:type="spellEnd"/>
      <w:r w:rsidRPr="36B72E66">
        <w:rPr>
          <w:lang w:val="en-US"/>
        </w:rPr>
        <w:t>) returns (</w:t>
      </w:r>
      <w:proofErr w:type="spellStart"/>
      <w:r w:rsidRPr="36B72E66">
        <w:rPr>
          <w:lang w:val="en-US"/>
        </w:rPr>
        <w:t>GetMetadataResponse</w:t>
      </w:r>
      <w:proofErr w:type="spellEnd"/>
      <w:r w:rsidRPr="36B72E66">
        <w:rPr>
          <w:lang w:val="en-US"/>
        </w:rPr>
        <w:t>);</w:t>
      </w:r>
    </w:p>
    <w:p w14:paraId="53797A47" w14:textId="42B0F919" w:rsidR="00703E09" w:rsidRPr="00AD772D" w:rsidRDefault="00703E09" w:rsidP="00AD772D">
      <w:pPr>
        <w:pStyle w:val="SC-Source"/>
        <w:rPr>
          <w:lang w:val="en-US"/>
        </w:rPr>
      </w:pPr>
      <w:r>
        <w:t>    </w:t>
      </w:r>
      <w:proofErr w:type="spellStart"/>
      <w:r w:rsidRPr="00471ABB">
        <w:rPr>
          <w:lang w:val="en-US"/>
        </w:rPr>
        <w:t>rpc</w:t>
      </w:r>
      <w:proofErr w:type="spellEnd"/>
      <w:r w:rsidRPr="00471ABB">
        <w:rPr>
          <w:lang w:val="en-US"/>
        </w:rPr>
        <w:t xml:space="preserve"> </w:t>
      </w:r>
      <w:proofErr w:type="spellStart"/>
      <w:r w:rsidRPr="00471ABB">
        <w:rPr>
          <w:lang w:val="en-US"/>
        </w:rPr>
        <w:t>PutMetadata</w:t>
      </w:r>
      <w:proofErr w:type="spellEnd"/>
      <w:r w:rsidRPr="00471ABB">
        <w:rPr>
          <w:lang w:val="en-US"/>
        </w:rPr>
        <w:t>(</w:t>
      </w:r>
      <w:proofErr w:type="spellStart"/>
      <w:r w:rsidRPr="00471ABB">
        <w:rPr>
          <w:lang w:val="en-US"/>
        </w:rPr>
        <w:t>PutMetadataRequest</w:t>
      </w:r>
      <w:proofErr w:type="spellEnd"/>
      <w:r w:rsidRPr="00471ABB">
        <w:rPr>
          <w:lang w:val="en-US"/>
        </w:rPr>
        <w:t>) returns (</w:t>
      </w:r>
      <w:proofErr w:type="spellStart"/>
      <w:r w:rsidRPr="00471ABB">
        <w:rPr>
          <w:lang w:val="en-US"/>
        </w:rPr>
        <w:t>PutMetadataResponse</w:t>
      </w:r>
      <w:proofErr w:type="spellEnd"/>
      <w:r w:rsidRPr="00471ABB">
        <w:rPr>
          <w:lang w:val="en-US"/>
        </w:rPr>
        <w:t>);</w:t>
      </w:r>
    </w:p>
    <w:p w14:paraId="7654CD75" w14:textId="77777777" w:rsidR="00703E09" w:rsidRDefault="00703E09" w:rsidP="00703E09">
      <w:pPr>
        <w:pStyle w:val="SC-Source"/>
      </w:pPr>
      <w:r>
        <w:t>}</w:t>
      </w:r>
    </w:p>
    <w:p w14:paraId="2E5AEF46" w14:textId="77777777" w:rsidR="00703E09" w:rsidRDefault="00703E09" w:rsidP="00703E09">
      <w:pPr>
        <w:pStyle w:val="SC-Source"/>
      </w:pPr>
      <w:r>
        <w:t xml:space="preserve"> </w:t>
      </w:r>
    </w:p>
    <w:p w14:paraId="719A2E50" w14:textId="77777777" w:rsidR="00703E09" w:rsidRDefault="36B72E66" w:rsidP="00703E09">
      <w:pPr>
        <w:pStyle w:val="SC-Source"/>
      </w:pPr>
      <w:r w:rsidRPr="36B72E66">
        <w:rPr>
          <w:lang w:val="en-US"/>
        </w:rPr>
        <w:t xml:space="preserve">message </w:t>
      </w:r>
      <w:proofErr w:type="spellStart"/>
      <w:r w:rsidRPr="36B72E66">
        <w:rPr>
          <w:lang w:val="en-US"/>
        </w:rPr>
        <w:t>GetMetadataRequest</w:t>
      </w:r>
      <w:proofErr w:type="spellEnd"/>
      <w:r w:rsidRPr="36B72E66">
        <w:rPr>
          <w:lang w:val="en-US"/>
        </w:rPr>
        <w:t xml:space="preserve"> {</w:t>
      </w:r>
    </w:p>
    <w:p w14:paraId="42EFA3C1" w14:textId="77777777" w:rsidR="00703E09" w:rsidRDefault="36B72E66" w:rsidP="00703E09">
      <w:pPr>
        <w:pStyle w:val="SC-Source"/>
      </w:pPr>
      <w:r w:rsidRPr="36B72E66">
        <w:rPr>
          <w:lang w:val="en-US"/>
        </w:rPr>
        <w:t xml:space="preserve">    string </w:t>
      </w:r>
      <w:proofErr w:type="spellStart"/>
      <w:r w:rsidRPr="36B72E66">
        <w:rPr>
          <w:lang w:val="en-US"/>
        </w:rPr>
        <w:t>movie_id</w:t>
      </w:r>
      <w:proofErr w:type="spellEnd"/>
      <w:r w:rsidRPr="36B72E66">
        <w:rPr>
          <w:lang w:val="en-US"/>
        </w:rPr>
        <w:t xml:space="preserve"> = 1;</w:t>
      </w:r>
    </w:p>
    <w:p w14:paraId="7E6A0424" w14:textId="77777777" w:rsidR="00703E09" w:rsidRDefault="00703E09" w:rsidP="00703E09">
      <w:pPr>
        <w:pStyle w:val="SC-Source"/>
      </w:pPr>
      <w:r>
        <w:t>}</w:t>
      </w:r>
    </w:p>
    <w:p w14:paraId="442DE1E6" w14:textId="77777777" w:rsidR="00703E09" w:rsidRDefault="00703E09" w:rsidP="00703E09">
      <w:pPr>
        <w:pStyle w:val="SC-Source"/>
      </w:pPr>
      <w:r>
        <w:lastRenderedPageBreak/>
        <w:t xml:space="preserve"> </w:t>
      </w:r>
    </w:p>
    <w:p w14:paraId="2F4001F5" w14:textId="77777777" w:rsidR="00703E09" w:rsidRDefault="36B72E66" w:rsidP="00703E09">
      <w:pPr>
        <w:pStyle w:val="SC-Source"/>
      </w:pPr>
      <w:r w:rsidRPr="36B72E66">
        <w:rPr>
          <w:lang w:val="en-US"/>
        </w:rPr>
        <w:t xml:space="preserve">message </w:t>
      </w:r>
      <w:proofErr w:type="spellStart"/>
      <w:r w:rsidRPr="36B72E66">
        <w:rPr>
          <w:lang w:val="en-US"/>
        </w:rPr>
        <w:t>GetMetadataResponse</w:t>
      </w:r>
      <w:proofErr w:type="spellEnd"/>
      <w:r w:rsidRPr="36B72E66">
        <w:rPr>
          <w:lang w:val="en-US"/>
        </w:rPr>
        <w:t xml:space="preserve"> {</w:t>
      </w:r>
    </w:p>
    <w:p w14:paraId="4597DFD5" w14:textId="77777777" w:rsidR="00703E09" w:rsidRDefault="36B72E66" w:rsidP="00703E09">
      <w:pPr>
        <w:pStyle w:val="SC-Source"/>
      </w:pPr>
      <w:r w:rsidRPr="36B72E66">
        <w:rPr>
          <w:lang w:val="en-US"/>
        </w:rPr>
        <w:t xml:space="preserve">    Metadata </w:t>
      </w:r>
      <w:proofErr w:type="spellStart"/>
      <w:r w:rsidRPr="36B72E66">
        <w:rPr>
          <w:lang w:val="en-US"/>
        </w:rPr>
        <w:t>metadata</w:t>
      </w:r>
      <w:proofErr w:type="spellEnd"/>
      <w:r w:rsidRPr="36B72E66">
        <w:rPr>
          <w:lang w:val="en-US"/>
        </w:rPr>
        <w:t xml:space="preserve"> = 1;</w:t>
      </w:r>
    </w:p>
    <w:p w14:paraId="6E72C152" w14:textId="77777777" w:rsidR="00703E09" w:rsidRDefault="00703E09" w:rsidP="00703E09">
      <w:pPr>
        <w:pStyle w:val="SC-Source"/>
      </w:pPr>
      <w:r>
        <w:t>}</w:t>
      </w:r>
    </w:p>
    <w:p w14:paraId="436F69EA" w14:textId="77777777" w:rsidR="00703E09" w:rsidRDefault="36B72E66" w:rsidP="00703E09">
      <w:pPr>
        <w:pStyle w:val="P-Regular"/>
      </w:pPr>
      <w:r w:rsidRPr="36B72E66">
        <w:rPr>
          <w:lang w:val="en-US"/>
        </w:rPr>
        <w:t>The code</w:t>
      </w:r>
      <w:r w:rsidR="00703E09">
        <w:fldChar w:fldCharType="begin"/>
      </w:r>
      <w:r w:rsidR="00703E09">
        <w:instrText xml:space="preserve"> XE "service API:defining, with Protocol Buffers" </w:instrText>
      </w:r>
      <w:r w:rsidR="00703E09">
        <w:fldChar w:fldCharType="end"/>
      </w:r>
      <w:r w:rsidRPr="36B72E66">
        <w:rPr>
          <w:lang w:val="en-US"/>
        </w:rPr>
        <w:t xml:space="preserve"> we just added defines our metadata service and its </w:t>
      </w:r>
      <w:proofErr w:type="spellStart"/>
      <w:r w:rsidRPr="36B72E66">
        <w:rPr>
          <w:rStyle w:val="P-Code"/>
          <w:lang w:val="en-US"/>
        </w:rPr>
        <w:t>GetMetadata</w:t>
      </w:r>
      <w:proofErr w:type="spellEnd"/>
      <w:r w:rsidRPr="36B72E66">
        <w:rPr>
          <w:lang w:val="en-US"/>
        </w:rPr>
        <w:t xml:space="preserve"> endpoint. We already have the </w:t>
      </w:r>
      <w:r w:rsidRPr="36B72E66">
        <w:rPr>
          <w:rStyle w:val="P-Code"/>
          <w:lang w:val="en-US"/>
        </w:rPr>
        <w:t>Metadata</w:t>
      </w:r>
      <w:r w:rsidRPr="36B72E66">
        <w:rPr>
          <w:lang w:val="en-US"/>
        </w:rPr>
        <w:t xml:space="preserve"> structure from the previous chapter that we can reuse now.</w:t>
      </w:r>
    </w:p>
    <w:p w14:paraId="243F0AE7" w14:textId="77777777" w:rsidR="00703E09" w:rsidRDefault="36B72E66" w:rsidP="00703E09">
      <w:pPr>
        <w:pStyle w:val="P-Regular"/>
      </w:pPr>
      <w:r w:rsidRPr="36B72E66">
        <w:rPr>
          <w:lang w:val="en-US"/>
        </w:rPr>
        <w:t>Let's note some aspects of the code we just added:</w:t>
      </w:r>
    </w:p>
    <w:p w14:paraId="2192120B" w14:textId="77777777" w:rsidR="00703E09" w:rsidRDefault="36B72E66" w:rsidP="36B72E66">
      <w:pPr>
        <w:pStyle w:val="L-Bullets"/>
        <w:rPr>
          <w:rFonts w:eastAsiaTheme="minorEastAsia"/>
          <w:lang w:val="en-US"/>
        </w:rPr>
      </w:pPr>
      <w:r w:rsidRPr="36B72E66">
        <w:rPr>
          <w:rStyle w:val="P-Keyword"/>
          <w:lang w:val="en-US"/>
        </w:rPr>
        <w:t>Request and response structures</w:t>
      </w:r>
      <w:r w:rsidRPr="36B72E66">
        <w:rPr>
          <w:lang w:val="en-US"/>
        </w:rPr>
        <w:t xml:space="preserve">: It's a good practice to create a new structure for both a request and a response. In our example, they are </w:t>
      </w:r>
      <w:proofErr w:type="spellStart"/>
      <w:r w:rsidRPr="36B72E66">
        <w:rPr>
          <w:rStyle w:val="P-Code"/>
          <w:lang w:val="en-US"/>
        </w:rPr>
        <w:t>GetMetadataRequest</w:t>
      </w:r>
      <w:proofErr w:type="spellEnd"/>
      <w:r w:rsidRPr="36B72E66">
        <w:rPr>
          <w:lang w:val="en-US"/>
        </w:rPr>
        <w:t xml:space="preserve"> and </w:t>
      </w:r>
      <w:proofErr w:type="spellStart"/>
      <w:r w:rsidRPr="36B72E66">
        <w:rPr>
          <w:rStyle w:val="P-Code"/>
          <w:lang w:val="en-US"/>
        </w:rPr>
        <w:t>GetMetadataResponse</w:t>
      </w:r>
      <w:proofErr w:type="spellEnd"/>
      <w:r w:rsidRPr="36B72E66">
        <w:rPr>
          <w:lang w:val="en-US"/>
        </w:rPr>
        <w:t>.</w:t>
      </w:r>
    </w:p>
    <w:p w14:paraId="7BCAE677" w14:textId="77777777" w:rsidR="00703E09" w:rsidRDefault="00703E09" w:rsidP="00703E09">
      <w:pPr>
        <w:pStyle w:val="L-Bullets"/>
      </w:pPr>
      <w:r w:rsidRPr="761D6389">
        <w:rPr>
          <w:rStyle w:val="P-Keyword"/>
        </w:rPr>
        <w:t>Naming</w:t>
      </w:r>
      <w:r>
        <w:t>: You should follow consistent naming rules for all your endpoints. We are going to prefix all request and response functions with the function name.</w:t>
      </w:r>
    </w:p>
    <w:p w14:paraId="31F86575" w14:textId="77777777" w:rsidR="00703E09" w:rsidRDefault="36B72E66" w:rsidP="00703E09">
      <w:pPr>
        <w:pStyle w:val="P-Regular"/>
      </w:pPr>
      <w:r w:rsidRPr="36B72E66">
        <w:rPr>
          <w:lang w:val="en-US"/>
        </w:rPr>
        <w:t>Now, let's add the definition of the rating service to the same file:</w:t>
      </w:r>
    </w:p>
    <w:p w14:paraId="21590782" w14:textId="77777777" w:rsidR="00703E09" w:rsidRDefault="00703E09" w:rsidP="00703E09">
      <w:pPr>
        <w:pStyle w:val="SC-Source"/>
      </w:pPr>
      <w:r w:rsidRPr="35F20138">
        <w:rPr>
          <w:lang w:val="en-US"/>
        </w:rPr>
        <w:t xml:space="preserve">service </w:t>
      </w:r>
      <w:proofErr w:type="spellStart"/>
      <w:r w:rsidRPr="35F20138">
        <w:rPr>
          <w:lang w:val="en-US"/>
        </w:rPr>
        <w:t>RatingService</w:t>
      </w:r>
      <w:proofErr w:type="spellEnd"/>
      <w:r w:rsidRPr="35F20138">
        <w:rPr>
          <w:lang w:val="en-US"/>
        </w:rPr>
        <w:t xml:space="preserve"> {</w:t>
      </w:r>
    </w:p>
    <w:p w14:paraId="6F81BD12" w14:textId="77777777" w:rsidR="00703E09" w:rsidRDefault="36B72E66" w:rsidP="00703E09">
      <w:pPr>
        <w:pStyle w:val="SC-Source"/>
      </w:pPr>
      <w:r w:rsidRPr="36B72E66">
        <w:rPr>
          <w:lang w:val="en-US"/>
        </w:rPr>
        <w:t>    </w:t>
      </w:r>
      <w:proofErr w:type="spellStart"/>
      <w:r w:rsidRPr="36B72E66">
        <w:rPr>
          <w:lang w:val="en-US"/>
        </w:rPr>
        <w:t>rpc</w:t>
      </w:r>
      <w:proofErr w:type="spellEnd"/>
      <w:r w:rsidRPr="36B72E66">
        <w:rPr>
          <w:lang w:val="en-US"/>
        </w:rPr>
        <w:t xml:space="preserve"> </w:t>
      </w:r>
      <w:proofErr w:type="spellStart"/>
      <w:r w:rsidRPr="36B72E66">
        <w:rPr>
          <w:lang w:val="en-US"/>
        </w:rPr>
        <w:t>GetAggregatedRating</w:t>
      </w:r>
      <w:proofErr w:type="spellEnd"/>
      <w:r w:rsidRPr="36B72E66">
        <w:rPr>
          <w:lang w:val="en-US"/>
        </w:rPr>
        <w:t>(</w:t>
      </w:r>
      <w:proofErr w:type="spellStart"/>
      <w:r w:rsidRPr="36B72E66">
        <w:rPr>
          <w:lang w:val="en-US"/>
        </w:rPr>
        <w:t>GetAggregatedRatingRequest</w:t>
      </w:r>
      <w:proofErr w:type="spellEnd"/>
      <w:r w:rsidRPr="36B72E66">
        <w:rPr>
          <w:lang w:val="en-US"/>
        </w:rPr>
        <w:t>) returns (</w:t>
      </w:r>
      <w:proofErr w:type="spellStart"/>
      <w:r w:rsidRPr="36B72E66">
        <w:rPr>
          <w:lang w:val="en-US"/>
        </w:rPr>
        <w:t>GetAggregatedRatingResponse</w:t>
      </w:r>
      <w:proofErr w:type="spellEnd"/>
      <w:r w:rsidRPr="36B72E66">
        <w:rPr>
          <w:lang w:val="en-US"/>
        </w:rPr>
        <w:t>);</w:t>
      </w:r>
    </w:p>
    <w:p w14:paraId="5F3F5A3E" w14:textId="77777777" w:rsidR="00703E09" w:rsidRDefault="36B72E66" w:rsidP="00703E09">
      <w:pPr>
        <w:pStyle w:val="SC-Source"/>
      </w:pPr>
      <w:r w:rsidRPr="36B72E66">
        <w:rPr>
          <w:lang w:val="en-US"/>
        </w:rPr>
        <w:t>    </w:t>
      </w:r>
      <w:proofErr w:type="spellStart"/>
      <w:r w:rsidRPr="36B72E66">
        <w:rPr>
          <w:lang w:val="en-US"/>
        </w:rPr>
        <w:t>rpc</w:t>
      </w:r>
      <w:proofErr w:type="spellEnd"/>
      <w:r w:rsidRPr="36B72E66">
        <w:rPr>
          <w:lang w:val="en-US"/>
        </w:rPr>
        <w:t xml:space="preserve"> </w:t>
      </w:r>
      <w:proofErr w:type="spellStart"/>
      <w:r w:rsidRPr="36B72E66">
        <w:rPr>
          <w:lang w:val="en-US"/>
        </w:rPr>
        <w:t>PutRating</w:t>
      </w:r>
      <w:proofErr w:type="spellEnd"/>
      <w:r w:rsidRPr="36B72E66">
        <w:rPr>
          <w:lang w:val="en-US"/>
        </w:rPr>
        <w:t>(</w:t>
      </w:r>
      <w:proofErr w:type="spellStart"/>
      <w:r w:rsidRPr="36B72E66">
        <w:rPr>
          <w:lang w:val="en-US"/>
        </w:rPr>
        <w:t>PutRatingRequest</w:t>
      </w:r>
      <w:proofErr w:type="spellEnd"/>
      <w:r w:rsidRPr="36B72E66">
        <w:rPr>
          <w:lang w:val="en-US"/>
        </w:rPr>
        <w:t>) returns (</w:t>
      </w:r>
      <w:proofErr w:type="spellStart"/>
      <w:r w:rsidRPr="36B72E66">
        <w:rPr>
          <w:lang w:val="en-US"/>
        </w:rPr>
        <w:t>PutRatingResponse</w:t>
      </w:r>
      <w:proofErr w:type="spellEnd"/>
      <w:r w:rsidRPr="36B72E66">
        <w:rPr>
          <w:lang w:val="en-US"/>
        </w:rPr>
        <w:t>);</w:t>
      </w:r>
    </w:p>
    <w:p w14:paraId="1C75DC5C" w14:textId="77777777" w:rsidR="00703E09" w:rsidRDefault="00703E09" w:rsidP="00703E09">
      <w:pPr>
        <w:pStyle w:val="SC-Source"/>
      </w:pPr>
      <w:r w:rsidRPr="761D6389">
        <w:t>}</w:t>
      </w:r>
    </w:p>
    <w:p w14:paraId="7093751C" w14:textId="77777777" w:rsidR="00703E09" w:rsidRDefault="00703E09" w:rsidP="00703E09">
      <w:pPr>
        <w:pStyle w:val="SC-Source"/>
      </w:pPr>
      <w:r w:rsidRPr="761D6389">
        <w:t xml:space="preserve"> </w:t>
      </w:r>
    </w:p>
    <w:p w14:paraId="64009C25" w14:textId="77777777" w:rsidR="00703E09" w:rsidRDefault="36B72E66" w:rsidP="00703E09">
      <w:pPr>
        <w:pStyle w:val="SC-Source"/>
      </w:pPr>
      <w:r w:rsidRPr="36B72E66">
        <w:rPr>
          <w:lang w:val="en-US"/>
        </w:rPr>
        <w:t xml:space="preserve">message </w:t>
      </w:r>
      <w:proofErr w:type="spellStart"/>
      <w:r w:rsidRPr="36B72E66">
        <w:rPr>
          <w:lang w:val="en-US"/>
        </w:rPr>
        <w:t>GetAggregatedRatingRequest</w:t>
      </w:r>
      <w:proofErr w:type="spellEnd"/>
      <w:r w:rsidRPr="36B72E66">
        <w:rPr>
          <w:lang w:val="en-US"/>
        </w:rPr>
        <w:t xml:space="preserve"> {</w:t>
      </w:r>
    </w:p>
    <w:p w14:paraId="067323B7" w14:textId="77777777" w:rsidR="00703E09" w:rsidRDefault="36B72E66" w:rsidP="00703E09">
      <w:pPr>
        <w:pStyle w:val="SC-Source"/>
      </w:pPr>
      <w:r w:rsidRPr="36B72E66">
        <w:rPr>
          <w:lang w:val="en-US"/>
        </w:rPr>
        <w:t xml:space="preserve">    string </w:t>
      </w:r>
      <w:proofErr w:type="spellStart"/>
      <w:r w:rsidRPr="36B72E66">
        <w:rPr>
          <w:lang w:val="en-US"/>
        </w:rPr>
        <w:t>record_id</w:t>
      </w:r>
      <w:proofErr w:type="spellEnd"/>
      <w:r w:rsidRPr="36B72E66">
        <w:rPr>
          <w:lang w:val="en-US"/>
        </w:rPr>
        <w:t xml:space="preserve"> = 1;</w:t>
      </w:r>
    </w:p>
    <w:p w14:paraId="0A2DE904" w14:textId="77777777" w:rsidR="00703E09" w:rsidRDefault="36B72E66" w:rsidP="00703E09">
      <w:pPr>
        <w:pStyle w:val="SC-Source"/>
      </w:pPr>
      <w:r w:rsidRPr="36B72E66">
        <w:rPr>
          <w:lang w:val="en-US"/>
        </w:rPr>
        <w:t xml:space="preserve">    int32 </w:t>
      </w:r>
      <w:proofErr w:type="spellStart"/>
      <w:r w:rsidRPr="36B72E66">
        <w:rPr>
          <w:lang w:val="en-US"/>
        </w:rPr>
        <w:t>record_type</w:t>
      </w:r>
      <w:proofErr w:type="spellEnd"/>
      <w:r w:rsidRPr="36B72E66">
        <w:rPr>
          <w:lang w:val="en-US"/>
        </w:rPr>
        <w:t xml:space="preserve"> = 2;</w:t>
      </w:r>
    </w:p>
    <w:p w14:paraId="1E510783" w14:textId="77777777" w:rsidR="00703E09" w:rsidRDefault="00703E09" w:rsidP="00703E09">
      <w:pPr>
        <w:pStyle w:val="SC-Source"/>
      </w:pPr>
      <w:r w:rsidRPr="761D6389">
        <w:t>}</w:t>
      </w:r>
    </w:p>
    <w:p w14:paraId="2599E3E4" w14:textId="77777777" w:rsidR="00703E09" w:rsidRDefault="00703E09" w:rsidP="00703E09">
      <w:pPr>
        <w:pStyle w:val="SC-Source"/>
      </w:pPr>
      <w:r w:rsidRPr="761D6389">
        <w:t xml:space="preserve"> </w:t>
      </w:r>
    </w:p>
    <w:p w14:paraId="1BC85741" w14:textId="77777777" w:rsidR="00703E09" w:rsidRDefault="36B72E66" w:rsidP="00703E09">
      <w:pPr>
        <w:pStyle w:val="SC-Source"/>
      </w:pPr>
      <w:r w:rsidRPr="36B72E66">
        <w:rPr>
          <w:lang w:val="en-US"/>
        </w:rPr>
        <w:t xml:space="preserve">message </w:t>
      </w:r>
      <w:proofErr w:type="spellStart"/>
      <w:r w:rsidRPr="36B72E66">
        <w:rPr>
          <w:lang w:val="en-US"/>
        </w:rPr>
        <w:t>GetAggregatedRatingResponse</w:t>
      </w:r>
      <w:proofErr w:type="spellEnd"/>
      <w:r w:rsidRPr="36B72E66">
        <w:rPr>
          <w:lang w:val="en-US"/>
        </w:rPr>
        <w:t xml:space="preserve"> {</w:t>
      </w:r>
    </w:p>
    <w:p w14:paraId="6FC81FA5" w14:textId="77777777" w:rsidR="00703E09" w:rsidRDefault="36B72E66" w:rsidP="00703E09">
      <w:pPr>
        <w:pStyle w:val="SC-Source"/>
      </w:pPr>
      <w:r w:rsidRPr="36B72E66">
        <w:rPr>
          <w:lang w:val="en-US"/>
        </w:rPr>
        <w:lastRenderedPageBreak/>
        <w:t xml:space="preserve">    double </w:t>
      </w:r>
      <w:proofErr w:type="spellStart"/>
      <w:r w:rsidRPr="36B72E66">
        <w:rPr>
          <w:lang w:val="en-US"/>
        </w:rPr>
        <w:t>rating_value</w:t>
      </w:r>
      <w:proofErr w:type="spellEnd"/>
      <w:r w:rsidRPr="36B72E66">
        <w:rPr>
          <w:lang w:val="en-US"/>
        </w:rPr>
        <w:t xml:space="preserve"> = 1;</w:t>
      </w:r>
    </w:p>
    <w:p w14:paraId="6B72DE45" w14:textId="77777777" w:rsidR="00703E09" w:rsidRDefault="00703E09" w:rsidP="00703E09">
      <w:pPr>
        <w:pStyle w:val="SC-Source"/>
      </w:pPr>
      <w:r w:rsidRPr="761D6389">
        <w:t>}</w:t>
      </w:r>
    </w:p>
    <w:p w14:paraId="30C5FB79" w14:textId="77777777" w:rsidR="00703E09" w:rsidRDefault="00703E09" w:rsidP="00703E09">
      <w:pPr>
        <w:pStyle w:val="SC-Source"/>
      </w:pPr>
      <w:r w:rsidRPr="761D6389">
        <w:t xml:space="preserve"> </w:t>
      </w:r>
    </w:p>
    <w:p w14:paraId="364D14EB" w14:textId="77777777" w:rsidR="00703E09" w:rsidRDefault="36B72E66" w:rsidP="00703E09">
      <w:pPr>
        <w:pStyle w:val="SC-Source"/>
      </w:pPr>
      <w:r w:rsidRPr="36B72E66">
        <w:rPr>
          <w:lang w:val="en-US"/>
        </w:rPr>
        <w:t xml:space="preserve">message </w:t>
      </w:r>
      <w:proofErr w:type="spellStart"/>
      <w:r w:rsidRPr="36B72E66">
        <w:rPr>
          <w:lang w:val="en-US"/>
        </w:rPr>
        <w:t>PutRatingRequest</w:t>
      </w:r>
      <w:proofErr w:type="spellEnd"/>
      <w:r w:rsidRPr="36B72E66">
        <w:rPr>
          <w:lang w:val="en-US"/>
        </w:rPr>
        <w:t xml:space="preserve"> {</w:t>
      </w:r>
    </w:p>
    <w:p w14:paraId="46284B8B" w14:textId="77777777" w:rsidR="00703E09" w:rsidRDefault="36B72E66" w:rsidP="00703E09">
      <w:pPr>
        <w:pStyle w:val="SC-Source"/>
      </w:pPr>
      <w:r w:rsidRPr="36B72E66">
        <w:rPr>
          <w:lang w:val="en-US"/>
        </w:rPr>
        <w:t xml:space="preserve">    string </w:t>
      </w:r>
      <w:proofErr w:type="spellStart"/>
      <w:r w:rsidRPr="36B72E66">
        <w:rPr>
          <w:lang w:val="en-US"/>
        </w:rPr>
        <w:t>user_id</w:t>
      </w:r>
      <w:proofErr w:type="spellEnd"/>
      <w:r w:rsidRPr="36B72E66">
        <w:rPr>
          <w:lang w:val="en-US"/>
        </w:rPr>
        <w:t xml:space="preserve"> = 1;</w:t>
      </w:r>
    </w:p>
    <w:p w14:paraId="12E6FAFA" w14:textId="77777777" w:rsidR="00703E09" w:rsidRDefault="36B72E66" w:rsidP="00703E09">
      <w:pPr>
        <w:pStyle w:val="SC-Source"/>
      </w:pPr>
      <w:r w:rsidRPr="36B72E66">
        <w:rPr>
          <w:lang w:val="en-US"/>
        </w:rPr>
        <w:t xml:space="preserve">    string </w:t>
      </w:r>
      <w:proofErr w:type="spellStart"/>
      <w:r w:rsidRPr="36B72E66">
        <w:rPr>
          <w:lang w:val="en-US"/>
        </w:rPr>
        <w:t>record_id</w:t>
      </w:r>
      <w:proofErr w:type="spellEnd"/>
      <w:r w:rsidRPr="36B72E66">
        <w:rPr>
          <w:lang w:val="en-US"/>
        </w:rPr>
        <w:t xml:space="preserve"> = 2;</w:t>
      </w:r>
    </w:p>
    <w:p w14:paraId="4236F660" w14:textId="77777777" w:rsidR="00703E09" w:rsidRDefault="36B72E66" w:rsidP="00703E09">
      <w:pPr>
        <w:pStyle w:val="SC-Source"/>
      </w:pPr>
      <w:r w:rsidRPr="36B72E66">
        <w:rPr>
          <w:lang w:val="en-US"/>
        </w:rPr>
        <w:t>    </w:t>
      </w:r>
      <w:commentRangeStart w:id="38"/>
      <w:commentRangeStart w:id="39"/>
      <w:r w:rsidRPr="36B72E66">
        <w:rPr>
          <w:lang w:val="en-US"/>
        </w:rPr>
        <w:t xml:space="preserve">int32 </w:t>
      </w:r>
      <w:commentRangeEnd w:id="38"/>
      <w:r w:rsidR="00703E09">
        <w:rPr>
          <w:rStyle w:val="CommentReference"/>
        </w:rPr>
        <w:commentReference w:id="38"/>
      </w:r>
      <w:commentRangeEnd w:id="39"/>
      <w:r w:rsidR="00355F64">
        <w:rPr>
          <w:rStyle w:val="CommentReference"/>
          <w:rFonts w:asciiTheme="minorHAnsi" w:eastAsiaTheme="minorHAnsi" w:hAnsiTheme="minorHAnsi" w:cstheme="minorBidi"/>
          <w:lang w:val="en-US"/>
        </w:rPr>
        <w:commentReference w:id="39"/>
      </w:r>
      <w:proofErr w:type="spellStart"/>
      <w:r w:rsidRPr="36B72E66">
        <w:rPr>
          <w:lang w:val="en-US"/>
        </w:rPr>
        <w:t>record_type</w:t>
      </w:r>
      <w:proofErr w:type="spellEnd"/>
      <w:r w:rsidRPr="36B72E66">
        <w:rPr>
          <w:lang w:val="en-US"/>
        </w:rPr>
        <w:t xml:space="preserve"> = </w:t>
      </w:r>
      <w:proofErr w:type="gramStart"/>
      <w:r w:rsidRPr="36B72E66">
        <w:rPr>
          <w:lang w:val="en-US"/>
        </w:rPr>
        <w:t>3;</w:t>
      </w:r>
      <w:proofErr w:type="gramEnd"/>
    </w:p>
    <w:p w14:paraId="5196AB7F" w14:textId="77777777" w:rsidR="00703E09" w:rsidRDefault="36B72E66" w:rsidP="00703E09">
      <w:pPr>
        <w:pStyle w:val="SC-Source"/>
      </w:pPr>
      <w:r w:rsidRPr="36B72E66">
        <w:rPr>
          <w:lang w:val="en-US"/>
        </w:rPr>
        <w:t xml:space="preserve">    int32 </w:t>
      </w:r>
      <w:proofErr w:type="spellStart"/>
      <w:r w:rsidRPr="36B72E66">
        <w:rPr>
          <w:lang w:val="en-US"/>
        </w:rPr>
        <w:t>rating_value</w:t>
      </w:r>
      <w:proofErr w:type="spellEnd"/>
      <w:r w:rsidRPr="36B72E66">
        <w:rPr>
          <w:lang w:val="en-US"/>
        </w:rPr>
        <w:t xml:space="preserve"> = 4;</w:t>
      </w:r>
    </w:p>
    <w:p w14:paraId="1C3E1330" w14:textId="77777777" w:rsidR="00703E09" w:rsidRDefault="00703E09" w:rsidP="00703E09">
      <w:pPr>
        <w:pStyle w:val="SC-Source"/>
      </w:pPr>
      <w:r w:rsidRPr="761D6389">
        <w:t>}</w:t>
      </w:r>
    </w:p>
    <w:p w14:paraId="1472C912" w14:textId="77777777" w:rsidR="00703E09" w:rsidRDefault="00703E09" w:rsidP="00703E09">
      <w:pPr>
        <w:pStyle w:val="SC-Source"/>
      </w:pPr>
      <w:r w:rsidRPr="761D6389">
        <w:t xml:space="preserve"> </w:t>
      </w:r>
    </w:p>
    <w:p w14:paraId="12986699" w14:textId="77777777" w:rsidR="00703E09" w:rsidRDefault="36B72E66" w:rsidP="00703E09">
      <w:pPr>
        <w:pStyle w:val="SC-Source"/>
      </w:pPr>
      <w:r w:rsidRPr="36B72E66">
        <w:rPr>
          <w:lang w:val="en-US"/>
        </w:rPr>
        <w:t xml:space="preserve">message </w:t>
      </w:r>
      <w:proofErr w:type="spellStart"/>
      <w:r w:rsidRPr="36B72E66">
        <w:rPr>
          <w:lang w:val="en-US"/>
        </w:rPr>
        <w:t>PutRatingResponse</w:t>
      </w:r>
      <w:proofErr w:type="spellEnd"/>
      <w:r w:rsidRPr="36B72E66">
        <w:rPr>
          <w:lang w:val="en-US"/>
        </w:rPr>
        <w:t xml:space="preserve"> {</w:t>
      </w:r>
    </w:p>
    <w:p w14:paraId="7BA4B1C0" w14:textId="77777777" w:rsidR="00703E09" w:rsidRDefault="00703E09" w:rsidP="00703E09">
      <w:pPr>
        <w:pStyle w:val="SC-Source"/>
      </w:pPr>
      <w:r w:rsidRPr="761D6389">
        <w:t>}</w:t>
      </w:r>
    </w:p>
    <w:p w14:paraId="78441F76" w14:textId="77777777" w:rsidR="00703E09" w:rsidRDefault="36B72E66" w:rsidP="00703E09">
      <w:pPr>
        <w:pStyle w:val="P-Regular"/>
        <w:rPr>
          <w:ins w:id="40" w:author="Alexander Shuiskov" w:date="2025-04-02T11:27:00Z" w16du:dateUtc="2025-04-02T06:27:00Z"/>
          <w:lang w:val="en-US"/>
        </w:rPr>
      </w:pPr>
      <w:r w:rsidRPr="36B72E66">
        <w:rPr>
          <w:lang w:val="en-US"/>
        </w:rPr>
        <w:t xml:space="preserve">Our rating </w:t>
      </w:r>
      <w:r w:rsidR="00703E09">
        <w:fldChar w:fldCharType="begin"/>
      </w:r>
      <w:r w:rsidR="00703E09">
        <w:instrText xml:space="preserve"> XE "service API:defining, with Protocol Buffers" </w:instrText>
      </w:r>
      <w:r w:rsidR="00703E09">
        <w:fldChar w:fldCharType="end"/>
      </w:r>
      <w:r w:rsidRPr="36B72E66">
        <w:rPr>
          <w:lang w:val="en-US"/>
        </w:rPr>
        <w:t>service has two endpoints, and we defined requests and responses for them in a similar way to the metadata service.</w:t>
      </w:r>
    </w:p>
    <w:p w14:paraId="7CC72DD3" w14:textId="265BA646" w:rsidR="00632272" w:rsidDel="00355F64" w:rsidRDefault="00355F64" w:rsidP="00355F64">
      <w:pPr>
        <w:pStyle w:val="P-CalloutHeading"/>
        <w:rPr>
          <w:del w:id="41" w:author="Alexander Shuiskov" w:date="2025-04-02T11:28:00Z" w16du:dateUtc="2025-04-02T06:28:00Z"/>
        </w:rPr>
        <w:pPrChange w:id="42" w:author="Alexander Shuiskov" w:date="2025-04-02T11:28:00Z" w16du:dateUtc="2025-04-02T06:28:00Z">
          <w:pPr>
            <w:pStyle w:val="P-Regular"/>
          </w:pPr>
        </w:pPrChange>
      </w:pPr>
      <w:ins w:id="43" w:author="Alexander Shuiskov" w:date="2025-04-02T11:28:00Z" w16du:dateUtc="2025-04-02T06:28:00Z">
        <w:r>
          <w:t>Note</w:t>
        </w:r>
      </w:ins>
    </w:p>
    <w:p w14:paraId="374D3DFB" w14:textId="77777777" w:rsidR="00355F64" w:rsidRPr="00355F64" w:rsidRDefault="00355F64" w:rsidP="00355F64">
      <w:pPr>
        <w:pStyle w:val="P-CalloutHeading"/>
        <w:rPr>
          <w:ins w:id="44" w:author="Alexander Shuiskov" w:date="2025-04-02T11:28:00Z" w16du:dateUtc="2025-04-02T06:28:00Z"/>
        </w:rPr>
        <w:pPrChange w:id="45" w:author="Alexander Shuiskov" w:date="2025-04-02T11:28:00Z" w16du:dateUtc="2025-04-02T06:28:00Z">
          <w:pPr>
            <w:pStyle w:val="P-Regular"/>
          </w:pPr>
        </w:pPrChange>
      </w:pPr>
    </w:p>
    <w:p w14:paraId="6F16CB77" w14:textId="0EE7997D" w:rsidR="00355F64" w:rsidRPr="00355F64" w:rsidRDefault="00355F64" w:rsidP="00355F64">
      <w:pPr>
        <w:pStyle w:val="P-Callout"/>
        <w:rPr>
          <w:ins w:id="46" w:author="Alexander Shuiskov" w:date="2025-04-02T11:28:00Z" w16du:dateUtc="2025-04-02T06:28:00Z"/>
        </w:rPr>
        <w:pPrChange w:id="47" w:author="Alexander Shuiskov" w:date="2025-04-02T11:29:00Z" w16du:dateUtc="2025-04-02T06:29:00Z">
          <w:pPr>
            <w:pStyle w:val="P-Regular"/>
          </w:pPr>
        </w:pPrChange>
      </w:pPr>
      <w:ins w:id="48" w:author="Alexander Shuiskov" w:date="2025-04-02T11:29:00Z" w16du:dateUtc="2025-04-02T06:29:00Z">
        <w:r>
          <w:t xml:space="preserve">As an alternative to using </w:t>
        </w:r>
        <w:r w:rsidRPr="00355F64">
          <w:rPr>
            <w:rStyle w:val="P-Code"/>
            <w:rPrChange w:id="49" w:author="Alexander Shuiskov" w:date="2025-04-02T11:30:00Z" w16du:dateUtc="2025-04-02T06:30:00Z">
              <w:rPr/>
            </w:rPrChange>
          </w:rPr>
          <w:t>int32</w:t>
        </w:r>
        <w:r>
          <w:t xml:space="preserve"> </w:t>
        </w:r>
      </w:ins>
      <w:ins w:id="50" w:author="Alexander Shuiskov" w:date="2025-04-02T11:30:00Z" w16du:dateUtc="2025-04-02T06:30:00Z">
        <w:r>
          <w:t xml:space="preserve">type </w:t>
        </w:r>
      </w:ins>
      <w:ins w:id="51" w:author="Alexander Shuiskov" w:date="2025-04-02T11:29:00Z" w16du:dateUtc="2025-04-02T06:29:00Z">
        <w:r>
          <w:t xml:space="preserve">for storing </w:t>
        </w:r>
        <w:proofErr w:type="spellStart"/>
        <w:r w:rsidRPr="00355F64">
          <w:rPr>
            <w:rStyle w:val="P-Code"/>
            <w:rPrChange w:id="52" w:author="Alexander Shuiskov" w:date="2025-04-02T11:30:00Z" w16du:dateUtc="2025-04-02T06:30:00Z">
              <w:rPr/>
            </w:rPrChange>
          </w:rPr>
          <w:t>record_type</w:t>
        </w:r>
        <w:proofErr w:type="spellEnd"/>
        <w:r>
          <w:t xml:space="preserve"> field</w:t>
        </w:r>
      </w:ins>
      <w:ins w:id="53" w:author="Alexander Shuiskov" w:date="2025-04-02T11:30:00Z" w16du:dateUtc="2025-04-02T06:30:00Z">
        <w:r>
          <w:t>s</w:t>
        </w:r>
      </w:ins>
      <w:ins w:id="54" w:author="Alexander Shuiskov" w:date="2025-04-02T11:29:00Z" w16du:dateUtc="2025-04-02T06:29:00Z">
        <w:r>
          <w:t xml:space="preserve">, we could have used Protocol Buffers enumerations: </w:t>
        </w:r>
        <w:r w:rsidRPr="00355F64">
          <w:rPr>
            <w:rStyle w:val="P-URL"/>
            <w:rPrChange w:id="55" w:author="Alexander Shuiskov" w:date="2025-04-02T11:30:00Z" w16du:dateUtc="2025-04-02T06:30:00Z">
              <w:rPr/>
            </w:rPrChange>
          </w:rPr>
          <w:fldChar w:fldCharType="begin"/>
        </w:r>
        <w:r w:rsidRPr="00355F64">
          <w:rPr>
            <w:rStyle w:val="P-URL"/>
            <w:rPrChange w:id="56" w:author="Alexander Shuiskov" w:date="2025-04-02T11:30:00Z" w16du:dateUtc="2025-04-02T06:30:00Z">
              <w:rPr/>
            </w:rPrChange>
          </w:rPr>
          <w:instrText>HYPERLINK "https://protobuf.dev/programming-guides/proto3/#enum"</w:instrText>
        </w:r>
        <w:r w:rsidRPr="00355F64">
          <w:rPr>
            <w:rStyle w:val="P-URL"/>
            <w:rPrChange w:id="57" w:author="Alexander Shuiskov" w:date="2025-04-02T11:30:00Z" w16du:dateUtc="2025-04-02T06:30:00Z">
              <w:rPr/>
            </w:rPrChange>
          </w:rPr>
          <w:fldChar w:fldCharType="separate"/>
        </w:r>
        <w:r w:rsidRPr="00355F64">
          <w:rPr>
            <w:rStyle w:val="P-URL"/>
            <w:rPrChange w:id="58" w:author="Alexander Shuiskov" w:date="2025-04-02T11:30:00Z" w16du:dateUtc="2025-04-02T06:30:00Z">
              <w:rPr>
                <w:rStyle w:val="Hyperlink"/>
              </w:rPr>
            </w:rPrChange>
          </w:rPr>
          <w:t>https://protobuf.dev/programming-guides/proto3/#enum</w:t>
        </w:r>
        <w:r w:rsidRPr="00355F64">
          <w:rPr>
            <w:rStyle w:val="P-URL"/>
            <w:rPrChange w:id="59" w:author="Alexander Shuiskov" w:date="2025-04-02T11:30:00Z" w16du:dateUtc="2025-04-02T06:30:00Z">
              <w:rPr/>
            </w:rPrChange>
          </w:rPr>
          <w:fldChar w:fldCharType="end"/>
        </w:r>
        <w:r>
          <w:br/>
        </w:r>
      </w:ins>
      <w:ins w:id="60" w:author="Alexander Shuiskov" w:date="2025-04-02T11:30:00Z" w16du:dateUtc="2025-04-02T06:30:00Z">
        <w:r>
          <w:t>Both op</w:t>
        </w:r>
      </w:ins>
      <w:ins w:id="61" w:author="Alexander Shuiskov" w:date="2025-04-02T11:31:00Z" w16du:dateUtc="2025-04-02T06:31:00Z">
        <w:r>
          <w:t xml:space="preserve">tions have some upsides: our rating format is </w:t>
        </w:r>
      </w:ins>
      <w:ins w:id="62" w:author="Alexander Shuiskov" w:date="2025-04-02T11:32:00Z" w16du:dateUtc="2025-04-02T06:32:00Z">
        <w:r>
          <w:t>more</w:t>
        </w:r>
      </w:ins>
      <w:ins w:id="63" w:author="Alexander Shuiskov" w:date="2025-04-02T11:31:00Z" w16du:dateUtc="2025-04-02T06:31:00Z">
        <w:r>
          <w:t xml:space="preserve"> </w:t>
        </w:r>
      </w:ins>
      <w:ins w:id="64" w:author="Alexander Shuiskov" w:date="2025-04-02T11:32:00Z" w16du:dateUtc="2025-04-02T06:32:00Z">
        <w:r>
          <w:t xml:space="preserve">generic </w:t>
        </w:r>
      </w:ins>
      <w:ins w:id="65" w:author="Alexander Shuiskov" w:date="2025-04-02T11:33:00Z" w16du:dateUtc="2025-04-02T06:33:00Z">
        <w:r>
          <w:t xml:space="preserve">and could be used for storing ratings for any types of records, while enumeration-based would be more specific, yet </w:t>
        </w:r>
      </w:ins>
      <w:ins w:id="66" w:author="Alexander Shuiskov" w:date="2025-04-02T11:36:00Z" w16du:dateUtc="2025-04-02T06:36:00Z">
        <w:r>
          <w:t xml:space="preserve">requires to keep supported values </w:t>
        </w:r>
      </w:ins>
      <w:ins w:id="67" w:author="Alexander Shuiskov" w:date="2025-04-02T11:37:00Z" w16du:dateUtc="2025-04-02T06:37:00Z">
        <w:r>
          <w:t>in sync between clients and servers.</w:t>
        </w:r>
      </w:ins>
    </w:p>
    <w:p w14:paraId="6877F6B7" w14:textId="414E659C" w:rsidR="00703E09" w:rsidRDefault="36B72E66" w:rsidP="00703E09">
      <w:pPr>
        <w:pStyle w:val="P-Regular"/>
      </w:pPr>
      <w:r w:rsidRPr="36B72E66">
        <w:rPr>
          <w:lang w:val="en-US"/>
        </w:rPr>
        <w:t>Finally, let's add the definition of the movie service to the same file:</w:t>
      </w:r>
    </w:p>
    <w:p w14:paraId="5D40A644" w14:textId="77777777" w:rsidR="00703E09" w:rsidRDefault="36B72E66" w:rsidP="00703E09">
      <w:pPr>
        <w:pStyle w:val="SC-Source"/>
      </w:pPr>
      <w:r w:rsidRPr="36B72E66">
        <w:rPr>
          <w:lang w:val="en-US"/>
        </w:rPr>
        <w:t xml:space="preserve">service </w:t>
      </w:r>
      <w:proofErr w:type="spellStart"/>
      <w:r w:rsidRPr="36B72E66">
        <w:rPr>
          <w:lang w:val="en-US"/>
        </w:rPr>
        <w:t>MovieService</w:t>
      </w:r>
      <w:proofErr w:type="spellEnd"/>
      <w:r w:rsidRPr="36B72E66">
        <w:rPr>
          <w:lang w:val="en-US"/>
        </w:rPr>
        <w:t xml:space="preserve"> {</w:t>
      </w:r>
    </w:p>
    <w:p w14:paraId="14376C1A" w14:textId="77777777" w:rsidR="00703E09" w:rsidRDefault="36B72E66" w:rsidP="00703E09">
      <w:pPr>
        <w:pStyle w:val="SC-Source"/>
      </w:pPr>
      <w:r w:rsidRPr="36B72E66">
        <w:rPr>
          <w:lang w:val="en-US"/>
        </w:rPr>
        <w:t>    </w:t>
      </w:r>
      <w:proofErr w:type="spellStart"/>
      <w:r w:rsidRPr="36B72E66">
        <w:rPr>
          <w:lang w:val="en-US"/>
        </w:rPr>
        <w:t>rpc</w:t>
      </w:r>
      <w:proofErr w:type="spellEnd"/>
      <w:r w:rsidRPr="36B72E66">
        <w:rPr>
          <w:lang w:val="en-US"/>
        </w:rPr>
        <w:t xml:space="preserve"> </w:t>
      </w:r>
      <w:proofErr w:type="spellStart"/>
      <w:r w:rsidRPr="36B72E66">
        <w:rPr>
          <w:lang w:val="en-US"/>
        </w:rPr>
        <w:t>GetMovieDetails</w:t>
      </w:r>
      <w:proofErr w:type="spellEnd"/>
      <w:r w:rsidRPr="36B72E66">
        <w:rPr>
          <w:lang w:val="en-US"/>
        </w:rPr>
        <w:t>(</w:t>
      </w:r>
      <w:proofErr w:type="spellStart"/>
      <w:r w:rsidRPr="36B72E66">
        <w:rPr>
          <w:lang w:val="en-US"/>
        </w:rPr>
        <w:t>GetMovieDetailsRequest</w:t>
      </w:r>
      <w:proofErr w:type="spellEnd"/>
      <w:r w:rsidRPr="36B72E66">
        <w:rPr>
          <w:lang w:val="en-US"/>
        </w:rPr>
        <w:t>) returns (</w:t>
      </w:r>
      <w:proofErr w:type="spellStart"/>
      <w:r w:rsidRPr="36B72E66">
        <w:rPr>
          <w:lang w:val="en-US"/>
        </w:rPr>
        <w:t>GetMovieDetailsResponse</w:t>
      </w:r>
      <w:proofErr w:type="spellEnd"/>
      <w:r w:rsidRPr="36B72E66">
        <w:rPr>
          <w:lang w:val="en-US"/>
        </w:rPr>
        <w:t>);</w:t>
      </w:r>
    </w:p>
    <w:p w14:paraId="2D3ADC6A" w14:textId="77777777" w:rsidR="00703E09" w:rsidRDefault="00703E09" w:rsidP="00703E09">
      <w:pPr>
        <w:pStyle w:val="SC-Source"/>
      </w:pPr>
      <w:r>
        <w:t>}</w:t>
      </w:r>
    </w:p>
    <w:p w14:paraId="4626A679" w14:textId="77777777" w:rsidR="00703E09" w:rsidRDefault="00703E09" w:rsidP="00703E09">
      <w:pPr>
        <w:pStyle w:val="SC-Source"/>
      </w:pPr>
      <w:r>
        <w:lastRenderedPageBreak/>
        <w:t xml:space="preserve"> </w:t>
      </w:r>
    </w:p>
    <w:p w14:paraId="53CD533C" w14:textId="77777777" w:rsidR="00703E09" w:rsidRDefault="36B72E66" w:rsidP="00703E09">
      <w:pPr>
        <w:pStyle w:val="SC-Source"/>
      </w:pPr>
      <w:r w:rsidRPr="36B72E66">
        <w:rPr>
          <w:lang w:val="en-US"/>
        </w:rPr>
        <w:t xml:space="preserve">message </w:t>
      </w:r>
      <w:proofErr w:type="spellStart"/>
      <w:r w:rsidRPr="36B72E66">
        <w:rPr>
          <w:lang w:val="en-US"/>
        </w:rPr>
        <w:t>GetMovieDetailsRequest</w:t>
      </w:r>
      <w:proofErr w:type="spellEnd"/>
      <w:r w:rsidRPr="36B72E66">
        <w:rPr>
          <w:lang w:val="en-US"/>
        </w:rPr>
        <w:t xml:space="preserve"> {</w:t>
      </w:r>
    </w:p>
    <w:p w14:paraId="06FF187D" w14:textId="77777777" w:rsidR="00703E09" w:rsidRDefault="36B72E66" w:rsidP="00703E09">
      <w:pPr>
        <w:pStyle w:val="SC-Source"/>
      </w:pPr>
      <w:r w:rsidRPr="36B72E66">
        <w:rPr>
          <w:lang w:val="en-US"/>
        </w:rPr>
        <w:t xml:space="preserve">    string </w:t>
      </w:r>
      <w:proofErr w:type="spellStart"/>
      <w:r w:rsidRPr="36B72E66">
        <w:rPr>
          <w:lang w:val="en-US"/>
        </w:rPr>
        <w:t>movie_id</w:t>
      </w:r>
      <w:proofErr w:type="spellEnd"/>
      <w:r w:rsidRPr="36B72E66">
        <w:rPr>
          <w:lang w:val="en-US"/>
        </w:rPr>
        <w:t xml:space="preserve"> = 1;</w:t>
      </w:r>
    </w:p>
    <w:p w14:paraId="035B3846" w14:textId="77777777" w:rsidR="00703E09" w:rsidRDefault="00703E09" w:rsidP="00703E09">
      <w:pPr>
        <w:pStyle w:val="SC-Source"/>
      </w:pPr>
      <w:r>
        <w:t>}</w:t>
      </w:r>
    </w:p>
    <w:p w14:paraId="5D8A8622" w14:textId="77777777" w:rsidR="00703E09" w:rsidRDefault="00703E09" w:rsidP="00703E09">
      <w:pPr>
        <w:pStyle w:val="SC-Source"/>
      </w:pPr>
      <w:r>
        <w:t xml:space="preserve"> </w:t>
      </w:r>
    </w:p>
    <w:p w14:paraId="2648A2BD" w14:textId="77777777" w:rsidR="00703E09" w:rsidRDefault="36B72E66" w:rsidP="00703E09">
      <w:pPr>
        <w:pStyle w:val="SC-Source"/>
      </w:pPr>
      <w:r w:rsidRPr="36B72E66">
        <w:rPr>
          <w:lang w:val="en-US"/>
        </w:rPr>
        <w:t xml:space="preserve">message </w:t>
      </w:r>
      <w:proofErr w:type="spellStart"/>
      <w:r w:rsidRPr="36B72E66">
        <w:rPr>
          <w:lang w:val="en-US"/>
        </w:rPr>
        <w:t>GetMovieDetailsResponse</w:t>
      </w:r>
      <w:proofErr w:type="spellEnd"/>
      <w:r w:rsidRPr="36B72E66">
        <w:rPr>
          <w:lang w:val="en-US"/>
        </w:rPr>
        <w:t xml:space="preserve"> {</w:t>
      </w:r>
    </w:p>
    <w:p w14:paraId="4B980513" w14:textId="77777777" w:rsidR="00703E09" w:rsidRDefault="36B72E66" w:rsidP="00703E09">
      <w:pPr>
        <w:pStyle w:val="SC-Source"/>
      </w:pPr>
      <w:r w:rsidRPr="36B72E66">
        <w:rPr>
          <w:lang w:val="en-US"/>
        </w:rPr>
        <w:t>    </w:t>
      </w:r>
      <w:proofErr w:type="spellStart"/>
      <w:r w:rsidRPr="36B72E66">
        <w:rPr>
          <w:lang w:val="en-US"/>
        </w:rPr>
        <w:t>MovieDetails</w:t>
      </w:r>
      <w:proofErr w:type="spellEnd"/>
      <w:r w:rsidRPr="36B72E66">
        <w:rPr>
          <w:lang w:val="en-US"/>
        </w:rPr>
        <w:t xml:space="preserve"> </w:t>
      </w:r>
      <w:proofErr w:type="spellStart"/>
      <w:r w:rsidRPr="36B72E66">
        <w:rPr>
          <w:lang w:val="en-US"/>
        </w:rPr>
        <w:t>movie_details</w:t>
      </w:r>
      <w:proofErr w:type="spellEnd"/>
      <w:r w:rsidRPr="36B72E66">
        <w:rPr>
          <w:lang w:val="en-US"/>
        </w:rPr>
        <w:t xml:space="preserve"> = 1;</w:t>
      </w:r>
    </w:p>
    <w:p w14:paraId="220790A2" w14:textId="77777777" w:rsidR="00703E09" w:rsidRDefault="00703E09" w:rsidP="00703E09">
      <w:pPr>
        <w:pStyle w:val="SC-Source"/>
      </w:pPr>
      <w:r>
        <w:t>}</w:t>
      </w:r>
    </w:p>
    <w:p w14:paraId="17444B74" w14:textId="77777777" w:rsidR="00703E09" w:rsidRDefault="36B72E66" w:rsidP="00703E09">
      <w:pPr>
        <w:pStyle w:val="P-Regular"/>
      </w:pPr>
      <w:r w:rsidRPr="36B72E66">
        <w:rPr>
          <w:lang w:val="en-US"/>
        </w:rPr>
        <w:t xml:space="preserve">Now our </w:t>
      </w:r>
      <w:proofErr w:type="spellStart"/>
      <w:r w:rsidRPr="36B72E66">
        <w:rPr>
          <w:rStyle w:val="P-Code"/>
          <w:lang w:val="en-US"/>
        </w:rPr>
        <w:t>movie.proto</w:t>
      </w:r>
      <w:proofErr w:type="spellEnd"/>
      <w:r w:rsidRPr="36B72E66">
        <w:rPr>
          <w:lang w:val="en-US"/>
        </w:rPr>
        <w:t xml:space="preserve"> file includes both our structure definitions and the API definitions </w:t>
      </w:r>
      <w:r w:rsidR="00703E09">
        <w:fldChar w:fldCharType="begin"/>
      </w:r>
      <w:r w:rsidR="00703E09">
        <w:instrText xml:space="preserve"> XE "service API:defining, with Protocol Buffers" </w:instrText>
      </w:r>
      <w:r w:rsidR="00703E09">
        <w:fldChar w:fldCharType="end"/>
      </w:r>
      <w:r w:rsidRPr="36B72E66">
        <w:rPr>
          <w:lang w:val="en-US"/>
        </w:rPr>
        <w:t xml:space="preserve">for our services. We are ready to generate code for the newly added service definitions. In the </w:t>
      </w:r>
      <w:proofErr w:type="spellStart"/>
      <w:r w:rsidRPr="36B72E66">
        <w:rPr>
          <w:rStyle w:val="P-Code"/>
          <w:lang w:val="en-US"/>
        </w:rPr>
        <w:t>src</w:t>
      </w:r>
      <w:proofErr w:type="spellEnd"/>
      <w:r w:rsidRPr="36B72E66">
        <w:rPr>
          <w:lang w:val="en-US"/>
        </w:rPr>
        <w:t xml:space="preserve"> directory of the application, run the following:</w:t>
      </w:r>
    </w:p>
    <w:p w14:paraId="320F6840" w14:textId="77777777" w:rsidR="00703E09" w:rsidRDefault="36B72E66" w:rsidP="00703E09">
      <w:pPr>
        <w:pStyle w:val="P-Source"/>
      </w:pPr>
      <w:proofErr w:type="spellStart"/>
      <w:r w:rsidRPr="36B72E66">
        <w:rPr>
          <w:lang w:val="en-US"/>
        </w:rPr>
        <w:t>protoc</w:t>
      </w:r>
      <w:proofErr w:type="spellEnd"/>
      <w:r w:rsidRPr="36B72E66">
        <w:rPr>
          <w:lang w:val="en-US"/>
        </w:rPr>
        <w:t xml:space="preserve"> -I=</w:t>
      </w:r>
      <w:proofErr w:type="spellStart"/>
      <w:r w:rsidRPr="36B72E66">
        <w:rPr>
          <w:lang w:val="en-US"/>
        </w:rPr>
        <w:t>api</w:t>
      </w:r>
      <w:proofErr w:type="spellEnd"/>
      <w:r w:rsidRPr="36B72E66">
        <w:rPr>
          <w:lang w:val="en-US"/>
        </w:rPr>
        <w:t xml:space="preserve"> --</w:t>
      </w:r>
      <w:proofErr w:type="spellStart"/>
      <w:r w:rsidRPr="36B72E66">
        <w:rPr>
          <w:lang w:val="en-US"/>
        </w:rPr>
        <w:t>go_out</w:t>
      </w:r>
      <w:proofErr w:type="spellEnd"/>
      <w:r w:rsidRPr="36B72E66">
        <w:rPr>
          <w:lang w:val="en-US"/>
        </w:rPr>
        <w:t>=. --go-</w:t>
      </w:r>
      <w:proofErr w:type="spellStart"/>
      <w:r w:rsidRPr="36B72E66">
        <w:rPr>
          <w:lang w:val="en-US"/>
        </w:rPr>
        <w:t>grpc_out</w:t>
      </w:r>
      <w:proofErr w:type="spellEnd"/>
      <w:r w:rsidRPr="36B72E66">
        <w:rPr>
          <w:lang w:val="en-US"/>
        </w:rPr>
        <w:t xml:space="preserve">=. </w:t>
      </w:r>
      <w:proofErr w:type="spellStart"/>
      <w:r w:rsidRPr="36B72E66">
        <w:rPr>
          <w:lang w:val="en-US"/>
        </w:rPr>
        <w:t>movie.proto</w:t>
      </w:r>
      <w:proofErr w:type="spellEnd"/>
      <w:r w:rsidRPr="36B72E66">
        <w:rPr>
          <w:lang w:val="en-US"/>
        </w:rPr>
        <w:t>  </w:t>
      </w:r>
    </w:p>
    <w:p w14:paraId="141F2131" w14:textId="77777777" w:rsidR="00703E09" w:rsidRDefault="36B72E66" w:rsidP="00703E09">
      <w:pPr>
        <w:pStyle w:val="P-Regular"/>
      </w:pPr>
      <w:r w:rsidRPr="36B72E66">
        <w:rPr>
          <w:lang w:val="en-US"/>
        </w:rPr>
        <w:t xml:space="preserve">The preceding command is similar to the command that we used in the previous chapter for generating code for our data structures. However, it also passes a </w:t>
      </w:r>
      <w:r w:rsidRPr="36B72E66">
        <w:rPr>
          <w:rStyle w:val="P-Code"/>
          <w:lang w:val="en-US"/>
        </w:rPr>
        <w:t>--go-</w:t>
      </w:r>
      <w:proofErr w:type="spellStart"/>
      <w:r w:rsidRPr="36B72E66">
        <w:rPr>
          <w:rStyle w:val="P-Code"/>
          <w:lang w:val="en-US"/>
        </w:rPr>
        <w:t>grpc_out</w:t>
      </w:r>
      <w:proofErr w:type="spellEnd"/>
      <w:r w:rsidRPr="36B72E66">
        <w:rPr>
          <w:lang w:val="en-US"/>
        </w:rPr>
        <w:t xml:space="preserve"> flag to the compiler. This flag tells the Protocol Buffers compiler to generate the service code in </w:t>
      </w:r>
      <w:proofErr w:type="spellStart"/>
      <w:r w:rsidRPr="36B72E66">
        <w:rPr>
          <w:lang w:val="en-US"/>
        </w:rPr>
        <w:t>gRPC</w:t>
      </w:r>
      <w:proofErr w:type="spellEnd"/>
      <w:r w:rsidRPr="36B72E66">
        <w:rPr>
          <w:lang w:val="en-US"/>
        </w:rPr>
        <w:t xml:space="preserve"> format. </w:t>
      </w:r>
    </w:p>
    <w:p w14:paraId="09490249" w14:textId="77777777" w:rsidR="00703E09" w:rsidRDefault="36B72E66" w:rsidP="00703E09">
      <w:pPr>
        <w:pStyle w:val="P-Regular"/>
      </w:pPr>
      <w:r w:rsidRPr="36B72E66">
        <w:rPr>
          <w:lang w:val="en-US"/>
        </w:rPr>
        <w:t xml:space="preserve">Let's see the compiled code that was generated as the output for our command. If the command is executed without any errors, you will find a </w:t>
      </w:r>
      <w:proofErr w:type="spellStart"/>
      <w:r w:rsidRPr="36B72E66">
        <w:rPr>
          <w:rStyle w:val="P-Code"/>
          <w:lang w:val="en-US"/>
        </w:rPr>
        <w:t>movie_grpc.pb.go</w:t>
      </w:r>
      <w:proofErr w:type="spellEnd"/>
      <w:r w:rsidRPr="36B72E66">
        <w:rPr>
          <w:lang w:val="en-US"/>
        </w:rPr>
        <w:t xml:space="preserve"> file inside the </w:t>
      </w:r>
      <w:proofErr w:type="spellStart"/>
      <w:r w:rsidRPr="36B72E66">
        <w:rPr>
          <w:rStyle w:val="P-Code"/>
          <w:lang w:val="en-US"/>
        </w:rPr>
        <w:t>src</w:t>
      </w:r>
      <w:proofErr w:type="spellEnd"/>
      <w:r w:rsidRPr="36B72E66">
        <w:rPr>
          <w:rStyle w:val="P-Code"/>
          <w:lang w:val="en-US"/>
        </w:rPr>
        <w:t>/gen</w:t>
      </w:r>
      <w:r w:rsidRPr="36B72E66">
        <w:rPr>
          <w:lang w:val="en-US"/>
        </w:rPr>
        <w:t xml:space="preserve"> directory. The file will include the generated Go code for our services. Let's take a look at the generated client code:</w:t>
      </w:r>
    </w:p>
    <w:p w14:paraId="50E967CF" w14:textId="77777777" w:rsidR="00703E09" w:rsidRDefault="36B72E66" w:rsidP="00703E09">
      <w:pPr>
        <w:pStyle w:val="SC-Source"/>
      </w:pPr>
      <w:r w:rsidRPr="36B72E66">
        <w:rPr>
          <w:lang w:val="en-US"/>
        </w:rPr>
        <w:t xml:space="preserve">type </w:t>
      </w:r>
      <w:proofErr w:type="spellStart"/>
      <w:r w:rsidRPr="36B72E66">
        <w:rPr>
          <w:lang w:val="en-US"/>
        </w:rPr>
        <w:t>MetadataServiceClient</w:t>
      </w:r>
      <w:proofErr w:type="spellEnd"/>
      <w:r w:rsidRPr="36B72E66">
        <w:rPr>
          <w:lang w:val="en-US"/>
        </w:rPr>
        <w:t xml:space="preserve"> interface {</w:t>
      </w:r>
    </w:p>
    <w:p w14:paraId="2540605E" w14:textId="77777777" w:rsidR="00703E09" w:rsidRDefault="36B72E66" w:rsidP="00703E09">
      <w:pPr>
        <w:pStyle w:val="SC-Source"/>
      </w:pPr>
      <w:r w:rsidRPr="36B72E66">
        <w:rPr>
          <w:lang w:val="en-US"/>
        </w:rPr>
        <w:t>    </w:t>
      </w:r>
      <w:proofErr w:type="spellStart"/>
      <w:r w:rsidRPr="36B72E66">
        <w:rPr>
          <w:lang w:val="en-US"/>
        </w:rPr>
        <w:t>GetMetadata</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context.Context</w:t>
      </w:r>
      <w:proofErr w:type="spellEnd"/>
      <w:r w:rsidRPr="36B72E66">
        <w:rPr>
          <w:lang w:val="en-US"/>
        </w:rPr>
        <w:t>, in *</w:t>
      </w:r>
      <w:proofErr w:type="spellStart"/>
      <w:r w:rsidRPr="36B72E66">
        <w:rPr>
          <w:lang w:val="en-US"/>
        </w:rPr>
        <w:t>GetMetadataRequest</w:t>
      </w:r>
      <w:proofErr w:type="spellEnd"/>
      <w:r w:rsidRPr="36B72E66">
        <w:rPr>
          <w:lang w:val="en-US"/>
        </w:rPr>
        <w:t>, opts ...</w:t>
      </w:r>
      <w:proofErr w:type="spellStart"/>
      <w:r w:rsidRPr="36B72E66">
        <w:rPr>
          <w:lang w:val="en-US"/>
        </w:rPr>
        <w:t>grpc.CallOption</w:t>
      </w:r>
      <w:proofErr w:type="spellEnd"/>
      <w:r w:rsidRPr="36B72E66">
        <w:rPr>
          <w:lang w:val="en-US"/>
        </w:rPr>
        <w:t>) (*</w:t>
      </w:r>
      <w:proofErr w:type="spellStart"/>
      <w:r w:rsidRPr="36B72E66">
        <w:rPr>
          <w:lang w:val="en-US"/>
        </w:rPr>
        <w:t>GetMetadataResponse</w:t>
      </w:r>
      <w:proofErr w:type="spellEnd"/>
      <w:r w:rsidRPr="36B72E66">
        <w:rPr>
          <w:lang w:val="en-US"/>
        </w:rPr>
        <w:t>, error)</w:t>
      </w:r>
    </w:p>
    <w:p w14:paraId="31BDCCC4" w14:textId="77777777" w:rsidR="00703E09" w:rsidRDefault="00703E09" w:rsidP="00703E09">
      <w:pPr>
        <w:pStyle w:val="SC-Source"/>
      </w:pPr>
      <w:r>
        <w:t>}</w:t>
      </w:r>
    </w:p>
    <w:p w14:paraId="59655424" w14:textId="77777777" w:rsidR="00703E09" w:rsidRDefault="00703E09" w:rsidP="00703E09">
      <w:pPr>
        <w:pStyle w:val="SC-Source"/>
      </w:pPr>
      <w:r>
        <w:t xml:space="preserve"> </w:t>
      </w:r>
    </w:p>
    <w:p w14:paraId="1F59DA39" w14:textId="77777777" w:rsidR="00703E09" w:rsidRDefault="36B72E66" w:rsidP="00703E09">
      <w:pPr>
        <w:pStyle w:val="SC-Source"/>
      </w:pPr>
      <w:r w:rsidRPr="36B72E66">
        <w:rPr>
          <w:lang w:val="en-US"/>
        </w:rPr>
        <w:t xml:space="preserve">type </w:t>
      </w:r>
      <w:proofErr w:type="spellStart"/>
      <w:r w:rsidRPr="36B72E66">
        <w:rPr>
          <w:lang w:val="en-US"/>
        </w:rPr>
        <w:t>metadataServiceClient</w:t>
      </w:r>
      <w:proofErr w:type="spellEnd"/>
      <w:r w:rsidRPr="36B72E66">
        <w:rPr>
          <w:lang w:val="en-US"/>
        </w:rPr>
        <w:t xml:space="preserve"> struct {</w:t>
      </w:r>
    </w:p>
    <w:p w14:paraId="55157AD2" w14:textId="77777777" w:rsidR="00703E09" w:rsidRDefault="36B72E66" w:rsidP="36B72E66">
      <w:pPr>
        <w:pStyle w:val="SC-Source"/>
        <w:rPr>
          <w:lang w:val="en-US"/>
        </w:rPr>
      </w:pPr>
      <w:r w:rsidRPr="36B72E66">
        <w:rPr>
          <w:lang w:val="en-US"/>
        </w:rPr>
        <w:t xml:space="preserve">    cc </w:t>
      </w:r>
      <w:proofErr w:type="spellStart"/>
      <w:r w:rsidRPr="36B72E66">
        <w:rPr>
          <w:lang w:val="en-US"/>
        </w:rPr>
        <w:t>grpc.ClientConnInterface</w:t>
      </w:r>
      <w:proofErr w:type="spellEnd"/>
    </w:p>
    <w:p w14:paraId="3415BA62" w14:textId="77777777" w:rsidR="00703E09" w:rsidRDefault="00703E09" w:rsidP="00703E09">
      <w:pPr>
        <w:pStyle w:val="SC-Source"/>
      </w:pPr>
      <w:r>
        <w:lastRenderedPageBreak/>
        <w:t>}</w:t>
      </w:r>
    </w:p>
    <w:p w14:paraId="409C1140" w14:textId="77777777" w:rsidR="00703E09" w:rsidRDefault="00703E09" w:rsidP="00703E09">
      <w:pPr>
        <w:pStyle w:val="SC-Source"/>
      </w:pPr>
      <w:r>
        <w:t xml:space="preserve"> </w:t>
      </w:r>
    </w:p>
    <w:p w14:paraId="3E4EA150" w14:textId="77777777" w:rsidR="00703E09" w:rsidRDefault="36B72E66" w:rsidP="00703E09">
      <w:pPr>
        <w:pStyle w:val="SC-Source"/>
      </w:pPr>
      <w:proofErr w:type="spellStart"/>
      <w:r w:rsidRPr="36B72E66">
        <w:rPr>
          <w:lang w:val="en-US"/>
        </w:rPr>
        <w:t>func</w:t>
      </w:r>
      <w:proofErr w:type="spellEnd"/>
      <w:r w:rsidRPr="36B72E66">
        <w:rPr>
          <w:lang w:val="en-US"/>
        </w:rPr>
        <w:t xml:space="preserve"> </w:t>
      </w:r>
      <w:proofErr w:type="spellStart"/>
      <w:r w:rsidRPr="36B72E66">
        <w:rPr>
          <w:lang w:val="en-US"/>
        </w:rPr>
        <w:t>NewMetadataServiceClient</w:t>
      </w:r>
      <w:proofErr w:type="spellEnd"/>
      <w:r w:rsidRPr="36B72E66">
        <w:rPr>
          <w:lang w:val="en-US"/>
        </w:rPr>
        <w:t xml:space="preserve">(cc </w:t>
      </w:r>
      <w:proofErr w:type="spellStart"/>
      <w:r w:rsidRPr="36B72E66">
        <w:rPr>
          <w:lang w:val="en-US"/>
        </w:rPr>
        <w:t>grpc.ClientConnInterface</w:t>
      </w:r>
      <w:proofErr w:type="spellEnd"/>
      <w:r w:rsidRPr="36B72E66">
        <w:rPr>
          <w:lang w:val="en-US"/>
        </w:rPr>
        <w:t xml:space="preserve">) </w:t>
      </w:r>
      <w:proofErr w:type="spellStart"/>
      <w:r w:rsidRPr="36B72E66">
        <w:rPr>
          <w:lang w:val="en-US"/>
        </w:rPr>
        <w:t>MetadataServiceClient</w:t>
      </w:r>
      <w:proofErr w:type="spellEnd"/>
      <w:r w:rsidRPr="36B72E66">
        <w:rPr>
          <w:lang w:val="en-US"/>
        </w:rPr>
        <w:t xml:space="preserve"> {</w:t>
      </w:r>
    </w:p>
    <w:p w14:paraId="698F4477" w14:textId="77777777" w:rsidR="00703E09" w:rsidRDefault="36B72E66" w:rsidP="00703E09">
      <w:pPr>
        <w:pStyle w:val="SC-Source"/>
      </w:pPr>
      <w:r w:rsidRPr="36B72E66">
        <w:rPr>
          <w:lang w:val="en-US"/>
        </w:rPr>
        <w:t>    return &amp;</w:t>
      </w:r>
      <w:proofErr w:type="spellStart"/>
      <w:r w:rsidRPr="36B72E66">
        <w:rPr>
          <w:lang w:val="en-US"/>
        </w:rPr>
        <w:t>metadataServiceClient</w:t>
      </w:r>
      <w:proofErr w:type="spellEnd"/>
      <w:r w:rsidRPr="36B72E66">
        <w:rPr>
          <w:lang w:val="en-US"/>
        </w:rPr>
        <w:t>{cc}</w:t>
      </w:r>
    </w:p>
    <w:p w14:paraId="3842713B" w14:textId="77777777" w:rsidR="00703E09" w:rsidRDefault="00703E09" w:rsidP="00703E09">
      <w:pPr>
        <w:pStyle w:val="SC-Source"/>
      </w:pPr>
      <w:r>
        <w:t>}</w:t>
      </w:r>
    </w:p>
    <w:p w14:paraId="67FEC2C4" w14:textId="77777777" w:rsidR="00703E09" w:rsidRDefault="00703E09" w:rsidP="00703E09">
      <w:pPr>
        <w:pStyle w:val="SC-Source"/>
      </w:pPr>
    </w:p>
    <w:p w14:paraId="3382CD58" w14:textId="77777777" w:rsidR="00703E09" w:rsidRDefault="36B72E66" w:rsidP="00703E09">
      <w:pPr>
        <w:pStyle w:val="SC-Source"/>
      </w:pPr>
      <w:proofErr w:type="spellStart"/>
      <w:r w:rsidRPr="36B72E66">
        <w:rPr>
          <w:lang w:val="en-US"/>
        </w:rPr>
        <w:t>func</w:t>
      </w:r>
      <w:proofErr w:type="spellEnd"/>
      <w:r w:rsidRPr="36B72E66">
        <w:rPr>
          <w:lang w:val="en-US"/>
        </w:rPr>
        <w:t xml:space="preserve"> (c *</w:t>
      </w:r>
      <w:proofErr w:type="spellStart"/>
      <w:r w:rsidRPr="36B72E66">
        <w:rPr>
          <w:lang w:val="en-US"/>
        </w:rPr>
        <w:t>metadataServiceClient</w:t>
      </w:r>
      <w:proofErr w:type="spellEnd"/>
      <w:r w:rsidRPr="36B72E66">
        <w:rPr>
          <w:lang w:val="en-US"/>
        </w:rPr>
        <w:t xml:space="preserve">) </w:t>
      </w:r>
      <w:proofErr w:type="spellStart"/>
      <w:r w:rsidRPr="36B72E66">
        <w:rPr>
          <w:lang w:val="en-US"/>
        </w:rPr>
        <w:t>GetMetadata</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context.Context</w:t>
      </w:r>
      <w:proofErr w:type="spellEnd"/>
      <w:r w:rsidRPr="36B72E66">
        <w:rPr>
          <w:lang w:val="en-US"/>
        </w:rPr>
        <w:t>, in *</w:t>
      </w:r>
      <w:proofErr w:type="spellStart"/>
      <w:r w:rsidRPr="36B72E66">
        <w:rPr>
          <w:lang w:val="en-US"/>
        </w:rPr>
        <w:t>GetMetadataRequest</w:t>
      </w:r>
      <w:proofErr w:type="spellEnd"/>
      <w:r w:rsidRPr="36B72E66">
        <w:rPr>
          <w:lang w:val="en-US"/>
        </w:rPr>
        <w:t>, opts ...</w:t>
      </w:r>
      <w:proofErr w:type="spellStart"/>
      <w:r w:rsidRPr="36B72E66">
        <w:rPr>
          <w:lang w:val="en-US"/>
        </w:rPr>
        <w:t>grpc.CallOption</w:t>
      </w:r>
      <w:proofErr w:type="spellEnd"/>
      <w:r w:rsidRPr="36B72E66">
        <w:rPr>
          <w:lang w:val="en-US"/>
        </w:rPr>
        <w:t>) (*</w:t>
      </w:r>
      <w:proofErr w:type="spellStart"/>
      <w:r w:rsidRPr="36B72E66">
        <w:rPr>
          <w:lang w:val="en-US"/>
        </w:rPr>
        <w:t>GetMetadataResponse</w:t>
      </w:r>
      <w:proofErr w:type="spellEnd"/>
      <w:r w:rsidRPr="36B72E66">
        <w:rPr>
          <w:lang w:val="en-US"/>
        </w:rPr>
        <w:t>, error) {</w:t>
      </w:r>
    </w:p>
    <w:p w14:paraId="3C0C7146" w14:textId="77777777" w:rsidR="00703E09" w:rsidRDefault="36B72E66" w:rsidP="00703E09">
      <w:pPr>
        <w:pStyle w:val="SC-Source"/>
      </w:pPr>
      <w:r w:rsidRPr="36B72E66">
        <w:rPr>
          <w:lang w:val="en-US"/>
        </w:rPr>
        <w:t>    out := new(</w:t>
      </w:r>
      <w:proofErr w:type="spellStart"/>
      <w:r w:rsidRPr="36B72E66">
        <w:rPr>
          <w:lang w:val="en-US"/>
        </w:rPr>
        <w:t>GetMetadataResponse</w:t>
      </w:r>
      <w:proofErr w:type="spellEnd"/>
      <w:r w:rsidRPr="36B72E66">
        <w:rPr>
          <w:lang w:val="en-US"/>
        </w:rPr>
        <w:t>)</w:t>
      </w:r>
    </w:p>
    <w:p w14:paraId="44626F22" w14:textId="77777777" w:rsidR="00703E09" w:rsidRDefault="36B72E66" w:rsidP="00703E09">
      <w:pPr>
        <w:pStyle w:val="SC-Source"/>
      </w:pPr>
      <w:r w:rsidRPr="36B72E66">
        <w:rPr>
          <w:lang w:val="en-US"/>
        </w:rPr>
        <w:t xml:space="preserve">    err := </w:t>
      </w:r>
      <w:proofErr w:type="spellStart"/>
      <w:r w:rsidRPr="36B72E66">
        <w:rPr>
          <w:lang w:val="en-US"/>
        </w:rPr>
        <w:t>c.cc.Invoke</w:t>
      </w:r>
      <w:proofErr w:type="spellEnd"/>
      <w:r w:rsidRPr="36B72E66">
        <w:rPr>
          <w:lang w:val="en-US"/>
        </w:rPr>
        <w:t>(</w:t>
      </w:r>
      <w:proofErr w:type="spellStart"/>
      <w:r w:rsidRPr="36B72E66">
        <w:rPr>
          <w:lang w:val="en-US"/>
        </w:rPr>
        <w:t>ctx</w:t>
      </w:r>
      <w:proofErr w:type="spellEnd"/>
      <w:r w:rsidRPr="36B72E66">
        <w:rPr>
          <w:lang w:val="en-US"/>
        </w:rPr>
        <w:t>, "/</w:t>
      </w:r>
      <w:proofErr w:type="spellStart"/>
      <w:r w:rsidRPr="36B72E66">
        <w:rPr>
          <w:lang w:val="en-US"/>
        </w:rPr>
        <w:t>MetadataService</w:t>
      </w:r>
      <w:proofErr w:type="spellEnd"/>
      <w:r w:rsidRPr="36B72E66">
        <w:rPr>
          <w:lang w:val="en-US"/>
        </w:rPr>
        <w:t>/</w:t>
      </w:r>
      <w:proofErr w:type="spellStart"/>
      <w:r w:rsidRPr="36B72E66">
        <w:rPr>
          <w:lang w:val="en-US"/>
        </w:rPr>
        <w:t>GetMetadata</w:t>
      </w:r>
      <w:proofErr w:type="spellEnd"/>
      <w:r w:rsidRPr="36B72E66">
        <w:rPr>
          <w:lang w:val="en-US"/>
        </w:rPr>
        <w:t>", in, out, opts...)</w:t>
      </w:r>
    </w:p>
    <w:p w14:paraId="0F4E49FD" w14:textId="77777777" w:rsidR="00703E09" w:rsidRDefault="36B72E66" w:rsidP="00703E09">
      <w:pPr>
        <w:pStyle w:val="SC-Source"/>
      </w:pPr>
      <w:r w:rsidRPr="36B72E66">
        <w:rPr>
          <w:lang w:val="en-US"/>
        </w:rPr>
        <w:t>    if err != nil {</w:t>
      </w:r>
    </w:p>
    <w:p w14:paraId="49793232" w14:textId="77777777" w:rsidR="00703E09" w:rsidRDefault="00703E09" w:rsidP="00703E09">
      <w:pPr>
        <w:pStyle w:val="SC-Source"/>
      </w:pPr>
      <w:r>
        <w:t>        return nil, err</w:t>
      </w:r>
    </w:p>
    <w:p w14:paraId="49878659" w14:textId="77777777" w:rsidR="00703E09" w:rsidRDefault="00703E09" w:rsidP="00703E09">
      <w:pPr>
        <w:pStyle w:val="SC-Source"/>
      </w:pPr>
      <w:r>
        <w:t>    }</w:t>
      </w:r>
    </w:p>
    <w:p w14:paraId="6F39EA88" w14:textId="77777777" w:rsidR="00703E09" w:rsidRDefault="00703E09" w:rsidP="00703E09">
      <w:pPr>
        <w:pStyle w:val="SC-Source"/>
      </w:pPr>
      <w:r>
        <w:t>    return out, nil</w:t>
      </w:r>
    </w:p>
    <w:p w14:paraId="1BE75A52" w14:textId="77777777" w:rsidR="00703E09" w:rsidRDefault="00703E09" w:rsidP="00703E09">
      <w:pPr>
        <w:pStyle w:val="SC-Source"/>
      </w:pPr>
      <w:r>
        <w:t>}</w:t>
      </w:r>
    </w:p>
    <w:p w14:paraId="1580B975" w14:textId="77777777" w:rsidR="00703E09" w:rsidRDefault="36B72E66" w:rsidP="00703E09">
      <w:pPr>
        <w:pStyle w:val="P-Regular"/>
      </w:pPr>
      <w:r w:rsidRPr="36B72E66">
        <w:rPr>
          <w:lang w:val="en-US"/>
        </w:rPr>
        <w:t xml:space="preserve">This </w:t>
      </w:r>
      <w:r w:rsidR="00703E09">
        <w:fldChar w:fldCharType="begin"/>
      </w:r>
      <w:r w:rsidR="00703E09">
        <w:instrText xml:space="preserve"> XE "service API:defining, with Protocol Buffers" </w:instrText>
      </w:r>
      <w:r w:rsidR="00703E09">
        <w:fldChar w:fldCharType="end"/>
      </w:r>
      <w:r w:rsidRPr="36B72E66">
        <w:rPr>
          <w:lang w:val="en-US"/>
        </w:rPr>
        <w:t>generated code can be used in our applications to call our API from the Go applications. Additionally, we can generate such client code for other languages, such as Java, adding more arguments to the compiler command that we just executed. This is a great feature that can save us lots of time when writing microservice applications – instead of writing client logic for calling our services, we can use the generated clients and plug them into our applications.</w:t>
      </w:r>
    </w:p>
    <w:p w14:paraId="065783CA" w14:textId="77777777" w:rsidR="00703E09" w:rsidRDefault="36B72E66" w:rsidP="00703E09">
      <w:pPr>
        <w:pStyle w:val="P-Regular"/>
      </w:pPr>
      <w:r w:rsidRPr="36B72E66">
        <w:rPr>
          <w:lang w:val="en-US"/>
        </w:rPr>
        <w:t xml:space="preserve">In addition to the client code, the Protocol Buffers compiler also generates the service code that can </w:t>
      </w:r>
      <w:r w:rsidR="00703E09">
        <w:fldChar w:fldCharType="begin"/>
      </w:r>
      <w:r w:rsidR="00703E09">
        <w:instrText xml:space="preserve"> XE "service API:defining, with Protocol Buffers" </w:instrText>
      </w:r>
      <w:r w:rsidR="00703E09">
        <w:fldChar w:fldCharType="end"/>
      </w:r>
      <w:r w:rsidRPr="36B72E66">
        <w:rPr>
          <w:lang w:val="en-US"/>
        </w:rPr>
        <w:t xml:space="preserve">be used for handling the requests. In the same </w:t>
      </w:r>
      <w:proofErr w:type="spellStart"/>
      <w:r w:rsidRPr="36B72E66">
        <w:rPr>
          <w:rStyle w:val="P-Code"/>
          <w:lang w:val="en-US"/>
        </w:rPr>
        <w:t>movie_grpc.pb.go</w:t>
      </w:r>
      <w:proofErr w:type="spellEnd"/>
      <w:r w:rsidRPr="36B72E66">
        <w:rPr>
          <w:lang w:val="en-US"/>
        </w:rPr>
        <w:t xml:space="preserve"> file, you will find the following:</w:t>
      </w:r>
    </w:p>
    <w:p w14:paraId="66679E65" w14:textId="77777777" w:rsidR="00703E09" w:rsidRDefault="36B72E66" w:rsidP="00703E09">
      <w:pPr>
        <w:pStyle w:val="SC-Source"/>
      </w:pPr>
      <w:r w:rsidRPr="36B72E66">
        <w:rPr>
          <w:lang w:val="en-US"/>
        </w:rPr>
        <w:t xml:space="preserve">type </w:t>
      </w:r>
      <w:proofErr w:type="spellStart"/>
      <w:r w:rsidRPr="36B72E66">
        <w:rPr>
          <w:lang w:val="en-US"/>
        </w:rPr>
        <w:t>MetadataServiceServer</w:t>
      </w:r>
      <w:proofErr w:type="spellEnd"/>
      <w:r w:rsidRPr="36B72E66">
        <w:rPr>
          <w:lang w:val="en-US"/>
        </w:rPr>
        <w:t xml:space="preserve"> interface {</w:t>
      </w:r>
    </w:p>
    <w:p w14:paraId="30346381" w14:textId="77777777" w:rsidR="00703E09" w:rsidRDefault="36B72E66" w:rsidP="00703E09">
      <w:pPr>
        <w:pStyle w:val="SC-Source"/>
      </w:pPr>
      <w:r w:rsidRPr="36B72E66">
        <w:rPr>
          <w:lang w:val="en-US"/>
        </w:rPr>
        <w:lastRenderedPageBreak/>
        <w:t>    </w:t>
      </w:r>
      <w:proofErr w:type="spellStart"/>
      <w:r w:rsidRPr="36B72E66">
        <w:rPr>
          <w:lang w:val="en-US"/>
        </w:rPr>
        <w:t>GetMetadata</w:t>
      </w:r>
      <w:proofErr w:type="spellEnd"/>
      <w:r w:rsidRPr="36B72E66">
        <w:rPr>
          <w:lang w:val="en-US"/>
        </w:rPr>
        <w:t>(</w:t>
      </w:r>
      <w:proofErr w:type="spellStart"/>
      <w:r w:rsidRPr="36B72E66">
        <w:rPr>
          <w:lang w:val="en-US"/>
        </w:rPr>
        <w:t>context.Context</w:t>
      </w:r>
      <w:proofErr w:type="spellEnd"/>
      <w:r w:rsidRPr="36B72E66">
        <w:rPr>
          <w:lang w:val="en-US"/>
        </w:rPr>
        <w:t>, *</w:t>
      </w:r>
      <w:proofErr w:type="spellStart"/>
      <w:r w:rsidRPr="36B72E66">
        <w:rPr>
          <w:lang w:val="en-US"/>
        </w:rPr>
        <w:t>GetMetadataRequest</w:t>
      </w:r>
      <w:proofErr w:type="spellEnd"/>
      <w:r w:rsidRPr="36B72E66">
        <w:rPr>
          <w:lang w:val="en-US"/>
        </w:rPr>
        <w:t>) (*</w:t>
      </w:r>
      <w:proofErr w:type="spellStart"/>
      <w:r w:rsidRPr="36B72E66">
        <w:rPr>
          <w:lang w:val="en-US"/>
        </w:rPr>
        <w:t>GetMetadataResponse</w:t>
      </w:r>
      <w:proofErr w:type="spellEnd"/>
      <w:r w:rsidRPr="36B72E66">
        <w:rPr>
          <w:lang w:val="en-US"/>
        </w:rPr>
        <w:t>, error)</w:t>
      </w:r>
    </w:p>
    <w:p w14:paraId="64DA2B65" w14:textId="77777777" w:rsidR="00703E09" w:rsidRDefault="36B72E66" w:rsidP="00703E09">
      <w:pPr>
        <w:pStyle w:val="SC-Source"/>
      </w:pPr>
      <w:r w:rsidRPr="36B72E66">
        <w:rPr>
          <w:lang w:val="en-US"/>
        </w:rPr>
        <w:t>    </w:t>
      </w:r>
      <w:proofErr w:type="spellStart"/>
      <w:r w:rsidRPr="36B72E66">
        <w:rPr>
          <w:lang w:val="en-US"/>
        </w:rPr>
        <w:t>mustEmbedUnimplementedMetadataServiceServer</w:t>
      </w:r>
      <w:proofErr w:type="spellEnd"/>
      <w:r w:rsidRPr="36B72E66">
        <w:rPr>
          <w:lang w:val="en-US"/>
        </w:rPr>
        <w:t>()</w:t>
      </w:r>
    </w:p>
    <w:p w14:paraId="20BFB23C" w14:textId="77777777" w:rsidR="00703E09" w:rsidRDefault="00703E09" w:rsidP="00703E09">
      <w:pPr>
        <w:pStyle w:val="SC-Source"/>
      </w:pPr>
      <w:r>
        <w:t>}</w:t>
      </w:r>
    </w:p>
    <w:p w14:paraId="75257AE4" w14:textId="77777777" w:rsidR="00703E09" w:rsidRDefault="00703E09" w:rsidP="00703E09">
      <w:pPr>
        <w:pStyle w:val="SC-Source"/>
      </w:pPr>
    </w:p>
    <w:p w14:paraId="39E86787" w14:textId="77777777" w:rsidR="00703E09" w:rsidRDefault="36B72E66" w:rsidP="00703E09">
      <w:pPr>
        <w:pStyle w:val="SC-Source"/>
      </w:pPr>
      <w:proofErr w:type="spellStart"/>
      <w:r w:rsidRPr="36B72E66">
        <w:rPr>
          <w:lang w:val="en-US"/>
        </w:rPr>
        <w:t>func</w:t>
      </w:r>
      <w:proofErr w:type="spellEnd"/>
      <w:r w:rsidRPr="36B72E66">
        <w:rPr>
          <w:lang w:val="en-US"/>
        </w:rPr>
        <w:t xml:space="preserve"> </w:t>
      </w:r>
      <w:proofErr w:type="spellStart"/>
      <w:r w:rsidRPr="36B72E66">
        <w:rPr>
          <w:lang w:val="en-US"/>
        </w:rPr>
        <w:t>RegisterMetadataServiceServer</w:t>
      </w:r>
      <w:proofErr w:type="spellEnd"/>
      <w:r w:rsidRPr="36B72E66">
        <w:rPr>
          <w:lang w:val="en-US"/>
        </w:rPr>
        <w:t xml:space="preserve">(s </w:t>
      </w:r>
      <w:proofErr w:type="spellStart"/>
      <w:r w:rsidRPr="36B72E66">
        <w:rPr>
          <w:lang w:val="en-US"/>
        </w:rPr>
        <w:t>grpc.ServiceRegistrar</w:t>
      </w:r>
      <w:proofErr w:type="spellEnd"/>
      <w:r w:rsidRPr="36B72E66">
        <w:rPr>
          <w:lang w:val="en-US"/>
        </w:rPr>
        <w:t xml:space="preserve">, </w:t>
      </w:r>
      <w:proofErr w:type="spellStart"/>
      <w:r w:rsidRPr="36B72E66">
        <w:rPr>
          <w:lang w:val="en-US"/>
        </w:rPr>
        <w:t>srv</w:t>
      </w:r>
      <w:proofErr w:type="spellEnd"/>
      <w:r w:rsidRPr="36B72E66">
        <w:rPr>
          <w:lang w:val="en-US"/>
        </w:rPr>
        <w:t xml:space="preserve"> </w:t>
      </w:r>
      <w:proofErr w:type="spellStart"/>
      <w:r w:rsidRPr="36B72E66">
        <w:rPr>
          <w:lang w:val="en-US"/>
        </w:rPr>
        <w:t>MetadataServiceServer</w:t>
      </w:r>
      <w:proofErr w:type="spellEnd"/>
      <w:r w:rsidRPr="36B72E66">
        <w:rPr>
          <w:lang w:val="en-US"/>
        </w:rPr>
        <w:t>) {</w:t>
      </w:r>
    </w:p>
    <w:p w14:paraId="23D872B2" w14:textId="7F1AACAF" w:rsidR="00703E09" w:rsidRDefault="36B72E66" w:rsidP="00703E09">
      <w:pPr>
        <w:pStyle w:val="SC-Source"/>
      </w:pPr>
      <w:r w:rsidRPr="36B72E66">
        <w:rPr>
          <w:lang w:val="en-US"/>
        </w:rPr>
        <w:t>    </w:t>
      </w:r>
      <w:proofErr w:type="spellStart"/>
      <w:r w:rsidRPr="36B72E66">
        <w:rPr>
          <w:lang w:val="en-US"/>
        </w:rPr>
        <w:t>s.RegisterService</w:t>
      </w:r>
      <w:proofErr w:type="spellEnd"/>
      <w:r w:rsidRPr="36B72E66">
        <w:rPr>
          <w:lang w:val="en-US"/>
        </w:rPr>
        <w:t>(&amp;</w:t>
      </w:r>
      <w:proofErr w:type="spellStart"/>
      <w:r w:rsidRPr="36B72E66">
        <w:rPr>
          <w:lang w:val="en-US"/>
        </w:rPr>
        <w:t>MetadataService_ServiceDesc</w:t>
      </w:r>
      <w:proofErr w:type="spellEnd"/>
      <w:r w:rsidRPr="36B72E66">
        <w:rPr>
          <w:lang w:val="en-US"/>
        </w:rPr>
        <w:t xml:space="preserve">, </w:t>
      </w:r>
      <w:proofErr w:type="spellStart"/>
      <w:r w:rsidRPr="36B72E66">
        <w:rPr>
          <w:lang w:val="en-US"/>
        </w:rPr>
        <w:t>srv</w:t>
      </w:r>
      <w:proofErr w:type="spellEnd"/>
      <w:r w:rsidRPr="36B72E66">
        <w:rPr>
          <w:lang w:val="en-US"/>
        </w:rPr>
        <w:t>)</w:t>
      </w:r>
    </w:p>
    <w:p w14:paraId="41B4E989" w14:textId="77777777" w:rsidR="00703E09" w:rsidRDefault="00703E09" w:rsidP="00703E09">
      <w:pPr>
        <w:pStyle w:val="SC-Source"/>
      </w:pPr>
      <w:r w:rsidRPr="761D6389">
        <w:t>}</w:t>
      </w:r>
    </w:p>
    <w:p w14:paraId="54700290" w14:textId="77777777" w:rsidR="00703E09" w:rsidRDefault="36B72E66" w:rsidP="00703E09">
      <w:pPr>
        <w:pStyle w:val="P-Regular"/>
      </w:pPr>
      <w:r w:rsidRPr="36B72E66">
        <w:rPr>
          <w:lang w:val="en-US"/>
        </w:rPr>
        <w:t>We are going to use both the client and server code that we just saw in our application. In the next section, we are going to modify our API handlers to use the generated code and handle requests using the Protocol Buffers format.</w:t>
      </w:r>
    </w:p>
    <w:p w14:paraId="681F2753" w14:textId="77777777" w:rsidR="00703E09" w:rsidRDefault="00703E09" w:rsidP="00703E09">
      <w:pPr>
        <w:pStyle w:val="H1-Section"/>
        <w:rPr>
          <w:bCs/>
          <w:szCs w:val="36"/>
        </w:rPr>
      </w:pPr>
      <w:r>
        <w:t>Implementing gateways and clients</w:t>
      </w:r>
    </w:p>
    <w:p w14:paraId="0E349344" w14:textId="77777777" w:rsidR="00703E09" w:rsidRDefault="36B72E66" w:rsidP="00703E09">
      <w:pPr>
        <w:pStyle w:val="P-Regular"/>
      </w:pPr>
      <w:r w:rsidRPr="36B72E66">
        <w:rPr>
          <w:lang w:val="en-US"/>
        </w:rPr>
        <w:t>In this section, we are</w:t>
      </w:r>
      <w:r w:rsidR="00703E09">
        <w:fldChar w:fldCharType="begin"/>
      </w:r>
      <w:r w:rsidR="00703E09">
        <w:instrText xml:space="preserve"> XE "gateways:implementing" </w:instrText>
      </w:r>
      <w:r w:rsidR="00703E09">
        <w:fldChar w:fldCharType="end"/>
      </w:r>
      <w:r w:rsidRPr="36B72E66">
        <w:rPr>
          <w:lang w:val="en-US"/>
        </w:rPr>
        <w:t xml:space="preserve"> going to illustrate how to plug the generated client and server </w:t>
      </w:r>
      <w:proofErr w:type="spellStart"/>
      <w:r w:rsidRPr="36B72E66">
        <w:rPr>
          <w:lang w:val="en-US"/>
        </w:rPr>
        <w:t>gRPC</w:t>
      </w:r>
      <w:proofErr w:type="spellEnd"/>
      <w:r w:rsidRPr="36B72E66">
        <w:rPr>
          <w:lang w:val="en-US"/>
        </w:rPr>
        <w:t xml:space="preserve"> code into</w:t>
      </w:r>
      <w:r w:rsidR="00703E09">
        <w:fldChar w:fldCharType="begin"/>
      </w:r>
      <w:r w:rsidR="00703E09">
        <w:instrText xml:space="preserve"> XE "clients:implementing" </w:instrText>
      </w:r>
      <w:r w:rsidR="00703E09">
        <w:fldChar w:fldCharType="end"/>
      </w:r>
      <w:r w:rsidRPr="36B72E66">
        <w:rPr>
          <w:lang w:val="en-US"/>
        </w:rPr>
        <w:t xml:space="preserve"> our microservices. This will help us to switch communication between them from JSON-serialized HTTP to Protocol Buffers </w:t>
      </w:r>
      <w:proofErr w:type="spellStart"/>
      <w:r w:rsidRPr="36B72E66">
        <w:rPr>
          <w:lang w:val="en-US"/>
        </w:rPr>
        <w:t>gRPC</w:t>
      </w:r>
      <w:proofErr w:type="spellEnd"/>
      <w:r w:rsidRPr="36B72E66">
        <w:rPr>
          <w:lang w:val="en-US"/>
        </w:rPr>
        <w:t xml:space="preserve"> calls.</w:t>
      </w:r>
    </w:p>
    <w:p w14:paraId="120251B3" w14:textId="77777777" w:rsidR="00703E09" w:rsidRDefault="00703E09" w:rsidP="00703E09">
      <w:pPr>
        <w:pStyle w:val="H2-Heading"/>
        <w:rPr>
          <w:bCs/>
          <w:szCs w:val="28"/>
        </w:rPr>
      </w:pPr>
      <w:r w:rsidRPr="761D6389">
        <w:rPr>
          <w:bCs/>
          <w:szCs w:val="28"/>
        </w:rPr>
        <w:t>Metadata service</w:t>
      </w:r>
    </w:p>
    <w:p w14:paraId="7E050A21" w14:textId="77777777" w:rsidR="00703E09" w:rsidRDefault="36B72E66" w:rsidP="36B72E66">
      <w:pPr>
        <w:pStyle w:val="P-Regular"/>
        <w:rPr>
          <w:lang w:val="en-US"/>
        </w:rPr>
      </w:pPr>
      <w:r w:rsidRPr="36B72E66">
        <w:rPr>
          <w:lang w:val="en-US"/>
        </w:rPr>
        <w:t xml:space="preserve">In </w:t>
      </w:r>
      <w:r w:rsidRPr="36B72E66">
        <w:rPr>
          <w:rStyle w:val="P-Italics"/>
          <w:lang w:val="en-US"/>
        </w:rPr>
        <w:t>Chapter 2</w:t>
      </w:r>
      <w:r w:rsidRPr="36B72E66">
        <w:rPr>
          <w:lang w:val="en-US"/>
        </w:rPr>
        <w:t>, we</w:t>
      </w:r>
      <w:r w:rsidR="00703E09">
        <w:fldChar w:fldCharType="begin"/>
      </w:r>
      <w:r w:rsidR="00703E09">
        <w:instrText xml:space="preserve"> XE "metadata service:gateways and clients, implementing" </w:instrText>
      </w:r>
      <w:r w:rsidR="00703E09">
        <w:fldChar w:fldCharType="end"/>
      </w:r>
      <w:r w:rsidRPr="36B72E66">
        <w:rPr>
          <w:lang w:val="en-US"/>
        </w:rPr>
        <w:t xml:space="preserve"> created our internal model structures, such as metadata, and in </w:t>
      </w:r>
      <w:r w:rsidRPr="36B72E66">
        <w:rPr>
          <w:rStyle w:val="P-Italics"/>
          <w:lang w:val="en-US"/>
        </w:rPr>
        <w:t>Chapter 4</w:t>
      </w:r>
      <w:r w:rsidRPr="36B72E66">
        <w:rPr>
          <w:lang w:val="en-US"/>
        </w:rPr>
        <w:t xml:space="preserve">, we created their Protocol Buffers counterparts. Then, we generated the code for our Protocol Buffers definitions. As a result, we have two versions of our model structures – internal ones, as defined in </w:t>
      </w:r>
      <w:r w:rsidRPr="36B72E66">
        <w:rPr>
          <w:rStyle w:val="P-Code"/>
          <w:lang w:val="en-US"/>
        </w:rPr>
        <w:t>metadata/pkg/model</w:t>
      </w:r>
      <w:r w:rsidRPr="36B72E66">
        <w:rPr>
          <w:lang w:val="en-US"/>
        </w:rPr>
        <w:t xml:space="preserve">, and the generated ones, which are located in the </w:t>
      </w:r>
      <w:r w:rsidRPr="36B72E66">
        <w:rPr>
          <w:rStyle w:val="P-Code"/>
          <w:lang w:val="en-US"/>
        </w:rPr>
        <w:t>gen</w:t>
      </w:r>
      <w:r w:rsidRPr="36B72E66">
        <w:rPr>
          <w:lang w:val="en-US"/>
        </w:rPr>
        <w:t xml:space="preserve"> package.</w:t>
      </w:r>
    </w:p>
    <w:p w14:paraId="2262867B" w14:textId="77777777" w:rsidR="00703E09" w:rsidRDefault="00703E09" w:rsidP="00703E09">
      <w:pPr>
        <w:pStyle w:val="P-Regular"/>
      </w:pPr>
      <w:r>
        <w:t xml:space="preserve">You might think that having two similar structures is now redundant. While there is certainly some </w:t>
      </w:r>
      <w:r>
        <w:fldChar w:fldCharType="begin"/>
      </w:r>
      <w:r>
        <w:instrText xml:space="preserve"> XE "metadata service:gateways and clients, implementing" </w:instrText>
      </w:r>
      <w:r>
        <w:fldChar w:fldCharType="end"/>
      </w:r>
      <w:r>
        <w:t>level of redundancy in having such duplicate definitions, these structures practically serve different purposes:</w:t>
      </w:r>
    </w:p>
    <w:p w14:paraId="38CDE524" w14:textId="77777777" w:rsidR="00703E09" w:rsidRDefault="00703E09" w:rsidP="00703E09">
      <w:pPr>
        <w:pStyle w:val="L-Bullets"/>
        <w:rPr>
          <w:rFonts w:eastAsiaTheme="minorEastAsia"/>
        </w:rPr>
      </w:pPr>
      <w:r w:rsidRPr="70BF4F34">
        <w:rPr>
          <w:rStyle w:val="P-Keyword"/>
        </w:rPr>
        <w:t>Internal model</w:t>
      </w:r>
      <w:r w:rsidRPr="00BE6F8E">
        <w:t xml:space="preserve">: The </w:t>
      </w:r>
      <w:r>
        <w:fldChar w:fldCharType="begin"/>
      </w:r>
      <w:r>
        <w:instrText xml:space="preserve"> XE "internal model" </w:instrText>
      </w:r>
      <w:r>
        <w:fldChar w:fldCharType="end"/>
      </w:r>
      <w:r w:rsidRPr="00BE6F8E">
        <w:t>structures that you create manually for your application should be used across its code</w:t>
      </w:r>
      <w:r>
        <w:t xml:space="preserve"> </w:t>
      </w:r>
      <w:r w:rsidRPr="00BE6F8E">
        <w:t xml:space="preserve">base, such as </w:t>
      </w:r>
      <w:r>
        <w:t xml:space="preserve">the </w:t>
      </w:r>
      <w:r w:rsidRPr="00BE6F8E">
        <w:t>repository, controller, and other logic</w:t>
      </w:r>
      <w:r>
        <w:t>.</w:t>
      </w:r>
    </w:p>
    <w:p w14:paraId="4DDC625B" w14:textId="77777777" w:rsidR="00703E09" w:rsidRDefault="36B72E66" w:rsidP="36B72E66">
      <w:pPr>
        <w:pStyle w:val="L-Bullets"/>
        <w:rPr>
          <w:rFonts w:eastAsiaTheme="minorEastAsia"/>
          <w:lang w:val="en-US"/>
        </w:rPr>
      </w:pPr>
      <w:r w:rsidRPr="36B72E66">
        <w:rPr>
          <w:rStyle w:val="P-Keyword"/>
          <w:lang w:val="en-US"/>
        </w:rPr>
        <w:lastRenderedPageBreak/>
        <w:t>Generated model</w:t>
      </w:r>
      <w:r w:rsidRPr="36B72E66">
        <w:rPr>
          <w:lang w:val="en-US"/>
        </w:rPr>
        <w:t xml:space="preserve">: Structures </w:t>
      </w:r>
      <w:r w:rsidR="00703E09">
        <w:fldChar w:fldCharType="begin"/>
      </w:r>
      <w:r w:rsidR="00703E09">
        <w:instrText xml:space="preserve"> XE "generated model" </w:instrText>
      </w:r>
      <w:r w:rsidR="00703E09">
        <w:fldChar w:fldCharType="end"/>
      </w:r>
      <w:r w:rsidRPr="36B72E66">
        <w:rPr>
          <w:lang w:val="en-US"/>
        </w:rPr>
        <w:t xml:space="preserve">generated by tools such as the </w:t>
      </w:r>
      <w:proofErr w:type="spellStart"/>
      <w:r w:rsidRPr="36B72E66">
        <w:rPr>
          <w:lang w:val="en-US"/>
        </w:rPr>
        <w:t>protoc</w:t>
      </w:r>
      <w:proofErr w:type="spellEnd"/>
      <w:r w:rsidRPr="36B72E66">
        <w:rPr>
          <w:lang w:val="en-US"/>
        </w:rPr>
        <w:t xml:space="preserve"> compiler, which we used in the last two chapters, should only be used for serialization. The use cases include transferring the data between the services or storing the serialized data.</w:t>
      </w:r>
    </w:p>
    <w:p w14:paraId="1AB61374" w14:textId="77777777" w:rsidR="00703E09" w:rsidRDefault="36B72E66" w:rsidP="00703E09">
      <w:pPr>
        <w:pStyle w:val="P-Regular"/>
      </w:pPr>
      <w:r w:rsidRPr="36B72E66">
        <w:rPr>
          <w:lang w:val="en-US"/>
        </w:rPr>
        <w:t>You might be curious why it's not recommended to use the generated structures across the application code base. There are multiple reasons for this, which are listed as follows:</w:t>
      </w:r>
    </w:p>
    <w:p w14:paraId="56150D2D" w14:textId="77777777" w:rsidR="00703E09" w:rsidRDefault="00703E09" w:rsidP="00703E09">
      <w:pPr>
        <w:pStyle w:val="L-Bullets"/>
        <w:rPr>
          <w:rFonts w:eastAsiaTheme="minorEastAsia"/>
        </w:rPr>
      </w:pPr>
      <w:r w:rsidRPr="70BF4F34">
        <w:rPr>
          <w:rStyle w:val="P-Keyword"/>
        </w:rPr>
        <w:t>Unnecessary coupling between the application and serialization format</w:t>
      </w:r>
      <w:r w:rsidRPr="00BE6F8E">
        <w:t>: If you ever want to switch from one serialization format to another (for example, from Thrift to Protocol Buffers), and all your application code</w:t>
      </w:r>
      <w:r>
        <w:t xml:space="preserve"> </w:t>
      </w:r>
      <w:r w:rsidRPr="00BE6F8E">
        <w:t>base uses generated structures for the previous serialization format, you would need to rewrite not only the serialization code but the entire application</w:t>
      </w:r>
      <w:r>
        <w:t>.</w:t>
      </w:r>
    </w:p>
    <w:p w14:paraId="00A74E7E" w14:textId="77777777" w:rsidR="00703E09" w:rsidRDefault="36B72E66" w:rsidP="36B72E66">
      <w:pPr>
        <w:pStyle w:val="L-Bullets"/>
        <w:rPr>
          <w:rFonts w:eastAsiaTheme="minorEastAsia"/>
          <w:lang w:val="en-US"/>
        </w:rPr>
      </w:pPr>
      <w:r w:rsidRPr="36B72E66">
        <w:rPr>
          <w:rStyle w:val="P-Keyword"/>
          <w:lang w:val="en-US"/>
        </w:rPr>
        <w:t>Generated code structure could vary between different versions</w:t>
      </w:r>
      <w:r w:rsidRPr="36B72E66">
        <w:rPr>
          <w:lang w:val="en-US"/>
        </w:rPr>
        <w:t>: While the field naming and high-level structure of the generated structures are generally stable between different versions of code generation tooling, the internal functions and structure of the generated code could vary from version to version. If any part of your application uses some generated functions that get changed, your application could break unexpectedly during a version update of a code generator.</w:t>
      </w:r>
    </w:p>
    <w:p w14:paraId="2D7AF4C4" w14:textId="77777777" w:rsidR="00703E09" w:rsidRDefault="36B72E66" w:rsidP="36B72E66">
      <w:pPr>
        <w:pStyle w:val="L-Bullets"/>
        <w:rPr>
          <w:rFonts w:eastAsiaTheme="minorEastAsia"/>
          <w:lang w:val="en-US"/>
        </w:rPr>
      </w:pPr>
      <w:r w:rsidRPr="36B72E66">
        <w:rPr>
          <w:rStyle w:val="P-Keyword"/>
          <w:lang w:val="en-US"/>
        </w:rPr>
        <w:t>Generated code is often harder to use</w:t>
      </w:r>
      <w:r w:rsidRPr="36B72E66">
        <w:rPr>
          <w:lang w:val="en-US"/>
        </w:rPr>
        <w:t>: In formats such as Protocol Buffers, all fields are always optional. In generated code, this results in lots of fields that can have nil values. For an application developer, this means doing more nil checks across all applications to prevent possible panics.</w:t>
      </w:r>
    </w:p>
    <w:p w14:paraId="610CD77F" w14:textId="77777777" w:rsidR="00703E09" w:rsidRDefault="36B72E66" w:rsidP="00703E09">
      <w:pPr>
        <w:pStyle w:val="P-Regular"/>
      </w:pPr>
      <w:r w:rsidRPr="36B72E66">
        <w:rPr>
          <w:lang w:val="en-US"/>
        </w:rPr>
        <w:t xml:space="preserve">Because of these reasons, the best practice is to keep both internal structures and the generated ones and only use the generated structures for serialization. Let's illustrate how to achieve this. </w:t>
      </w:r>
    </w:p>
    <w:p w14:paraId="44B415BD" w14:textId="77777777" w:rsidR="00703E09" w:rsidRDefault="36B72E66" w:rsidP="00703E09">
      <w:pPr>
        <w:pStyle w:val="P-Regular"/>
      </w:pPr>
      <w:r w:rsidRPr="36B72E66">
        <w:rPr>
          <w:lang w:val="en-US"/>
        </w:rPr>
        <w:t xml:space="preserve">We would </w:t>
      </w:r>
      <w:r w:rsidR="00703E09">
        <w:fldChar w:fldCharType="begin"/>
      </w:r>
      <w:r w:rsidR="00703E09">
        <w:instrText xml:space="preserve"> XE "metadata service:gateways and clients, implementing" </w:instrText>
      </w:r>
      <w:r w:rsidR="00703E09">
        <w:fldChar w:fldCharType="end"/>
      </w:r>
      <w:r w:rsidRPr="36B72E66">
        <w:rPr>
          <w:lang w:val="en-US"/>
        </w:rPr>
        <w:t xml:space="preserve">need to add some </w:t>
      </w:r>
      <w:r w:rsidRPr="36B72E66">
        <w:rPr>
          <w:rStyle w:val="P-Keyword"/>
          <w:lang w:val="en-US"/>
        </w:rPr>
        <w:t>mapping</w:t>
      </w:r>
      <w:r w:rsidRPr="36B72E66">
        <w:rPr>
          <w:lang w:val="en-US"/>
        </w:rPr>
        <w:t xml:space="preserve"> logic</w:t>
      </w:r>
      <w:r w:rsidR="00703E09">
        <w:fldChar w:fldCharType="begin"/>
      </w:r>
      <w:r w:rsidR="00703E09">
        <w:instrText xml:space="preserve"> XE "mapping logic" </w:instrText>
      </w:r>
      <w:r w:rsidR="00703E09">
        <w:fldChar w:fldCharType="end"/>
      </w:r>
      <w:r w:rsidRPr="36B72E66">
        <w:rPr>
          <w:lang w:val="en-US"/>
        </w:rPr>
        <w:t xml:space="preserve"> to translate the internal data structures and their generated counterparts. In the </w:t>
      </w:r>
      <w:r w:rsidRPr="36B72E66">
        <w:rPr>
          <w:rStyle w:val="P-Code"/>
          <w:lang w:val="en-US"/>
        </w:rPr>
        <w:t>metadata/pkg/model</w:t>
      </w:r>
      <w:r w:rsidRPr="36B72E66">
        <w:rPr>
          <w:lang w:val="en-US"/>
        </w:rPr>
        <w:t xml:space="preserve"> directory, create a </w:t>
      </w:r>
      <w:proofErr w:type="spellStart"/>
      <w:r w:rsidRPr="36B72E66">
        <w:rPr>
          <w:rStyle w:val="P-Code"/>
          <w:lang w:val="en-US"/>
        </w:rPr>
        <w:t>mapper.go</w:t>
      </w:r>
      <w:proofErr w:type="spellEnd"/>
      <w:r w:rsidRPr="36B72E66">
        <w:rPr>
          <w:lang w:val="en-US"/>
        </w:rPr>
        <w:t xml:space="preserve"> file and add the following to it:</w:t>
      </w:r>
    </w:p>
    <w:p w14:paraId="4BB2D9C9" w14:textId="77777777" w:rsidR="00703E09" w:rsidRDefault="00703E09" w:rsidP="00703E09">
      <w:pPr>
        <w:pStyle w:val="SC-Source"/>
      </w:pPr>
      <w:r w:rsidRPr="761D6389">
        <w:t>package model</w:t>
      </w:r>
    </w:p>
    <w:p w14:paraId="2759E3F7" w14:textId="77777777" w:rsidR="00703E09" w:rsidRDefault="00703E09" w:rsidP="00703E09">
      <w:pPr>
        <w:pStyle w:val="SC-Source"/>
      </w:pPr>
      <w:r w:rsidRPr="761D6389">
        <w:lastRenderedPageBreak/>
        <w:t xml:space="preserve"> </w:t>
      </w:r>
    </w:p>
    <w:p w14:paraId="3E8B3C71" w14:textId="77777777" w:rsidR="00703E09" w:rsidRDefault="00703E09" w:rsidP="00703E09">
      <w:pPr>
        <w:pStyle w:val="SC-Source"/>
      </w:pPr>
      <w:r w:rsidRPr="52404F4B">
        <w:t>import (</w:t>
      </w:r>
    </w:p>
    <w:p w14:paraId="7E9AA05A" w14:textId="77777777" w:rsidR="00703E09" w:rsidRDefault="00703E09" w:rsidP="00703E09">
      <w:pPr>
        <w:pStyle w:val="SC-Source"/>
      </w:pPr>
      <w:r>
        <w:t>    </w:t>
      </w:r>
      <w:r w:rsidRPr="52404F4B">
        <w:t>"movieexample.com/gen"</w:t>
      </w:r>
    </w:p>
    <w:p w14:paraId="0D068CB7" w14:textId="77777777" w:rsidR="00703E09" w:rsidRDefault="00703E09" w:rsidP="00703E09">
      <w:pPr>
        <w:pStyle w:val="SC-Source"/>
      </w:pPr>
      <w:r w:rsidRPr="761D6389">
        <w:t>)</w:t>
      </w:r>
    </w:p>
    <w:p w14:paraId="4F51113C" w14:textId="77777777" w:rsidR="00703E09" w:rsidRDefault="00703E09" w:rsidP="00703E09">
      <w:pPr>
        <w:pStyle w:val="SC-Source"/>
      </w:pPr>
      <w:r w:rsidRPr="761D6389">
        <w:t xml:space="preserve"> </w:t>
      </w:r>
    </w:p>
    <w:p w14:paraId="740F12F2" w14:textId="77777777" w:rsidR="00703E09" w:rsidRDefault="36B72E66" w:rsidP="00703E09">
      <w:pPr>
        <w:pStyle w:val="SC-Source"/>
      </w:pPr>
      <w:r w:rsidRPr="36B72E66">
        <w:rPr>
          <w:lang w:val="en-US"/>
        </w:rPr>
        <w:t xml:space="preserve">// </w:t>
      </w:r>
      <w:proofErr w:type="spellStart"/>
      <w:r w:rsidRPr="36B72E66">
        <w:rPr>
          <w:lang w:val="en-US"/>
        </w:rPr>
        <w:t>MetadataToProto</w:t>
      </w:r>
      <w:proofErr w:type="spellEnd"/>
      <w:r w:rsidRPr="36B72E66">
        <w:rPr>
          <w:lang w:val="en-US"/>
        </w:rPr>
        <w:t xml:space="preserve"> converts a Metadata struct into a </w:t>
      </w:r>
    </w:p>
    <w:p w14:paraId="0156BA31" w14:textId="3D5FB986" w:rsidR="00703E09" w:rsidRDefault="00703E09" w:rsidP="00703E09">
      <w:pPr>
        <w:pStyle w:val="SC-Source"/>
      </w:pPr>
      <w:r>
        <w:t>//</w:t>
      </w:r>
      <w:r w:rsidR="00AD772D">
        <w:t xml:space="preserve"> </w:t>
      </w:r>
      <w:r w:rsidRPr="761D6389">
        <w:t>generated proto counterpart.</w:t>
      </w:r>
    </w:p>
    <w:p w14:paraId="7731890B" w14:textId="77777777" w:rsidR="00703E09" w:rsidRDefault="36B72E66" w:rsidP="00703E09">
      <w:pPr>
        <w:pStyle w:val="SC-Source"/>
      </w:pPr>
      <w:proofErr w:type="spellStart"/>
      <w:r w:rsidRPr="36B72E66">
        <w:rPr>
          <w:lang w:val="en-US"/>
        </w:rPr>
        <w:t>func</w:t>
      </w:r>
      <w:proofErr w:type="spellEnd"/>
      <w:r w:rsidRPr="36B72E66">
        <w:rPr>
          <w:lang w:val="en-US"/>
        </w:rPr>
        <w:t xml:space="preserve"> </w:t>
      </w:r>
      <w:proofErr w:type="spellStart"/>
      <w:r w:rsidRPr="36B72E66">
        <w:rPr>
          <w:lang w:val="en-US"/>
        </w:rPr>
        <w:t>MetadataToProto</w:t>
      </w:r>
      <w:proofErr w:type="spellEnd"/>
      <w:r w:rsidRPr="36B72E66">
        <w:rPr>
          <w:lang w:val="en-US"/>
        </w:rPr>
        <w:t>(m *Metadata) *</w:t>
      </w:r>
      <w:proofErr w:type="spellStart"/>
      <w:r w:rsidRPr="36B72E66">
        <w:rPr>
          <w:lang w:val="en-US"/>
        </w:rPr>
        <w:t>gen.Metadata</w:t>
      </w:r>
      <w:proofErr w:type="spellEnd"/>
      <w:r w:rsidRPr="36B72E66">
        <w:rPr>
          <w:lang w:val="en-US"/>
        </w:rPr>
        <w:t xml:space="preserve"> {</w:t>
      </w:r>
    </w:p>
    <w:p w14:paraId="42636162" w14:textId="77777777" w:rsidR="00703E09" w:rsidRDefault="36B72E66" w:rsidP="00703E09">
      <w:pPr>
        <w:pStyle w:val="SC-Source"/>
      </w:pPr>
      <w:r w:rsidRPr="36B72E66">
        <w:rPr>
          <w:lang w:val="en-US"/>
        </w:rPr>
        <w:t>    return &amp;</w:t>
      </w:r>
      <w:proofErr w:type="spellStart"/>
      <w:r w:rsidRPr="36B72E66">
        <w:rPr>
          <w:lang w:val="en-US"/>
        </w:rPr>
        <w:t>gen.Metadata</w:t>
      </w:r>
      <w:proofErr w:type="spellEnd"/>
      <w:r w:rsidRPr="36B72E66">
        <w:rPr>
          <w:lang w:val="en-US"/>
        </w:rPr>
        <w:t>{</w:t>
      </w:r>
    </w:p>
    <w:p w14:paraId="799BD1AD" w14:textId="77777777" w:rsidR="00703E09" w:rsidRDefault="00703E09" w:rsidP="00703E09">
      <w:pPr>
        <w:pStyle w:val="SC-Source"/>
      </w:pPr>
      <w:r>
        <w:t>        </w:t>
      </w:r>
      <w:r w:rsidRPr="52404F4B">
        <w:t>Id:</w:t>
      </w:r>
      <w:r>
        <w:t>          </w:t>
      </w:r>
      <w:r w:rsidRPr="52404F4B">
        <w:t>m.ID,</w:t>
      </w:r>
    </w:p>
    <w:p w14:paraId="69C7DB52" w14:textId="77777777" w:rsidR="00703E09" w:rsidRDefault="36B72E66" w:rsidP="00703E09">
      <w:pPr>
        <w:pStyle w:val="SC-Source"/>
      </w:pPr>
      <w:r w:rsidRPr="36B72E66">
        <w:rPr>
          <w:lang w:val="en-US"/>
        </w:rPr>
        <w:t>        Title:       </w:t>
      </w:r>
      <w:proofErr w:type="spellStart"/>
      <w:r w:rsidRPr="36B72E66">
        <w:rPr>
          <w:lang w:val="en-US"/>
        </w:rPr>
        <w:t>m.Title</w:t>
      </w:r>
      <w:proofErr w:type="spellEnd"/>
      <w:r w:rsidRPr="36B72E66">
        <w:rPr>
          <w:lang w:val="en-US"/>
        </w:rPr>
        <w:t>,</w:t>
      </w:r>
    </w:p>
    <w:p w14:paraId="3335D432" w14:textId="77777777" w:rsidR="00703E09" w:rsidRDefault="36B72E66" w:rsidP="00703E09">
      <w:pPr>
        <w:pStyle w:val="SC-Source"/>
      </w:pPr>
      <w:r w:rsidRPr="36B72E66">
        <w:rPr>
          <w:lang w:val="en-US"/>
        </w:rPr>
        <w:t xml:space="preserve">        Description: </w:t>
      </w:r>
      <w:proofErr w:type="spellStart"/>
      <w:r w:rsidRPr="36B72E66">
        <w:rPr>
          <w:lang w:val="en-US"/>
        </w:rPr>
        <w:t>m.Description</w:t>
      </w:r>
      <w:proofErr w:type="spellEnd"/>
      <w:r w:rsidRPr="36B72E66">
        <w:rPr>
          <w:lang w:val="en-US"/>
        </w:rPr>
        <w:t>,</w:t>
      </w:r>
    </w:p>
    <w:p w14:paraId="331A6239" w14:textId="77777777" w:rsidR="00703E09" w:rsidRDefault="36B72E66" w:rsidP="00703E09">
      <w:pPr>
        <w:pStyle w:val="SC-Source"/>
      </w:pPr>
      <w:r w:rsidRPr="36B72E66">
        <w:rPr>
          <w:lang w:val="en-US"/>
        </w:rPr>
        <w:t>        Director:    </w:t>
      </w:r>
      <w:proofErr w:type="spellStart"/>
      <w:r w:rsidRPr="36B72E66">
        <w:rPr>
          <w:lang w:val="en-US"/>
        </w:rPr>
        <w:t>m.Director</w:t>
      </w:r>
      <w:proofErr w:type="spellEnd"/>
      <w:r w:rsidRPr="36B72E66">
        <w:rPr>
          <w:lang w:val="en-US"/>
        </w:rPr>
        <w:t>,</w:t>
      </w:r>
    </w:p>
    <w:p w14:paraId="1636F94E" w14:textId="77777777" w:rsidR="00703E09" w:rsidRDefault="00703E09" w:rsidP="00703E09">
      <w:pPr>
        <w:pStyle w:val="SC-Source"/>
      </w:pPr>
      <w:r>
        <w:t>    </w:t>
      </w:r>
      <w:r w:rsidRPr="52404F4B">
        <w:t>}</w:t>
      </w:r>
    </w:p>
    <w:p w14:paraId="5606DB95" w14:textId="77777777" w:rsidR="00703E09" w:rsidRDefault="00703E09" w:rsidP="00703E09">
      <w:pPr>
        <w:pStyle w:val="SC-Source"/>
      </w:pPr>
      <w:r w:rsidRPr="761D6389">
        <w:t>}</w:t>
      </w:r>
    </w:p>
    <w:p w14:paraId="6022D073" w14:textId="77777777" w:rsidR="00703E09" w:rsidRDefault="00703E09" w:rsidP="00703E09">
      <w:pPr>
        <w:pStyle w:val="SC-Source"/>
      </w:pPr>
      <w:r w:rsidRPr="761D6389">
        <w:t xml:space="preserve"> </w:t>
      </w:r>
    </w:p>
    <w:p w14:paraId="32A3A624" w14:textId="77777777" w:rsidR="00703E09" w:rsidRDefault="36B72E66" w:rsidP="00703E09">
      <w:pPr>
        <w:pStyle w:val="SC-Source"/>
      </w:pPr>
      <w:r w:rsidRPr="36B72E66">
        <w:rPr>
          <w:lang w:val="en-US"/>
        </w:rPr>
        <w:t xml:space="preserve">// </w:t>
      </w:r>
      <w:proofErr w:type="spellStart"/>
      <w:r w:rsidRPr="36B72E66">
        <w:rPr>
          <w:lang w:val="en-US"/>
        </w:rPr>
        <w:t>MetadataFromProto</w:t>
      </w:r>
      <w:proofErr w:type="spellEnd"/>
      <w:r w:rsidRPr="36B72E66">
        <w:rPr>
          <w:lang w:val="en-US"/>
        </w:rPr>
        <w:t xml:space="preserve"> converts a generated proto counterpart </w:t>
      </w:r>
    </w:p>
    <w:p w14:paraId="4B298F2A" w14:textId="1C5D1E93" w:rsidR="00703E09" w:rsidRDefault="36B72E66" w:rsidP="00703E09">
      <w:pPr>
        <w:pStyle w:val="SC-Source"/>
      </w:pPr>
      <w:r w:rsidRPr="36B72E66">
        <w:rPr>
          <w:lang w:val="en-US"/>
        </w:rPr>
        <w:t>// into a Metadata struct.</w:t>
      </w:r>
    </w:p>
    <w:p w14:paraId="1466212B" w14:textId="77777777" w:rsidR="00703E09" w:rsidRDefault="36B72E66" w:rsidP="00703E09">
      <w:pPr>
        <w:pStyle w:val="SC-Source"/>
      </w:pPr>
      <w:proofErr w:type="spellStart"/>
      <w:r w:rsidRPr="36B72E66">
        <w:rPr>
          <w:lang w:val="en-US"/>
        </w:rPr>
        <w:t>func</w:t>
      </w:r>
      <w:proofErr w:type="spellEnd"/>
      <w:r w:rsidRPr="36B72E66">
        <w:rPr>
          <w:lang w:val="en-US"/>
        </w:rPr>
        <w:t xml:space="preserve"> </w:t>
      </w:r>
      <w:proofErr w:type="spellStart"/>
      <w:r w:rsidRPr="36B72E66">
        <w:rPr>
          <w:lang w:val="en-US"/>
        </w:rPr>
        <w:t>MetadataFromProto</w:t>
      </w:r>
      <w:proofErr w:type="spellEnd"/>
      <w:r w:rsidRPr="36B72E66">
        <w:rPr>
          <w:lang w:val="en-US"/>
        </w:rPr>
        <w:t>(m *</w:t>
      </w:r>
      <w:proofErr w:type="spellStart"/>
      <w:r w:rsidRPr="36B72E66">
        <w:rPr>
          <w:lang w:val="en-US"/>
        </w:rPr>
        <w:t>gen.Metadata</w:t>
      </w:r>
      <w:proofErr w:type="spellEnd"/>
      <w:r w:rsidRPr="36B72E66">
        <w:rPr>
          <w:lang w:val="en-US"/>
        </w:rPr>
        <w:t>) *Metadata {</w:t>
      </w:r>
    </w:p>
    <w:p w14:paraId="2D13191B" w14:textId="77777777" w:rsidR="00703E09" w:rsidRDefault="36B72E66" w:rsidP="36B72E66">
      <w:pPr>
        <w:pStyle w:val="SC-Source"/>
        <w:rPr>
          <w:lang w:val="en-US"/>
        </w:rPr>
      </w:pPr>
      <w:r w:rsidRPr="36B72E66">
        <w:rPr>
          <w:lang w:val="en-US"/>
        </w:rPr>
        <w:t>    return &amp;Metadata{</w:t>
      </w:r>
    </w:p>
    <w:p w14:paraId="50B6FA46" w14:textId="77777777" w:rsidR="00703E09" w:rsidRDefault="36B72E66" w:rsidP="00703E09">
      <w:pPr>
        <w:pStyle w:val="SC-Source"/>
      </w:pPr>
      <w:r w:rsidRPr="36B72E66">
        <w:rPr>
          <w:lang w:val="en-US"/>
        </w:rPr>
        <w:t>        ID:          </w:t>
      </w:r>
      <w:proofErr w:type="spellStart"/>
      <w:r w:rsidRPr="36B72E66">
        <w:rPr>
          <w:lang w:val="en-US"/>
        </w:rPr>
        <w:t>m.Id</w:t>
      </w:r>
      <w:proofErr w:type="spellEnd"/>
      <w:r w:rsidRPr="36B72E66">
        <w:rPr>
          <w:lang w:val="en-US"/>
        </w:rPr>
        <w:t>,</w:t>
      </w:r>
    </w:p>
    <w:p w14:paraId="16AC24A0" w14:textId="77777777" w:rsidR="00703E09" w:rsidRDefault="36B72E66" w:rsidP="00703E09">
      <w:pPr>
        <w:pStyle w:val="SC-Source"/>
      </w:pPr>
      <w:r w:rsidRPr="36B72E66">
        <w:rPr>
          <w:lang w:val="en-US"/>
        </w:rPr>
        <w:t>        Title:       </w:t>
      </w:r>
      <w:proofErr w:type="spellStart"/>
      <w:r w:rsidRPr="36B72E66">
        <w:rPr>
          <w:lang w:val="en-US"/>
        </w:rPr>
        <w:t>m.Title</w:t>
      </w:r>
      <w:proofErr w:type="spellEnd"/>
      <w:r w:rsidRPr="36B72E66">
        <w:rPr>
          <w:lang w:val="en-US"/>
        </w:rPr>
        <w:t>,</w:t>
      </w:r>
    </w:p>
    <w:p w14:paraId="6505D5C1" w14:textId="77777777" w:rsidR="00703E09" w:rsidRDefault="36B72E66" w:rsidP="00703E09">
      <w:pPr>
        <w:pStyle w:val="SC-Source"/>
      </w:pPr>
      <w:r w:rsidRPr="36B72E66">
        <w:rPr>
          <w:lang w:val="en-US"/>
        </w:rPr>
        <w:t xml:space="preserve">        Description: </w:t>
      </w:r>
      <w:proofErr w:type="spellStart"/>
      <w:r w:rsidRPr="36B72E66">
        <w:rPr>
          <w:lang w:val="en-US"/>
        </w:rPr>
        <w:t>m.Description</w:t>
      </w:r>
      <w:proofErr w:type="spellEnd"/>
      <w:r w:rsidRPr="36B72E66">
        <w:rPr>
          <w:lang w:val="en-US"/>
        </w:rPr>
        <w:t>,</w:t>
      </w:r>
    </w:p>
    <w:p w14:paraId="2BE63FD4" w14:textId="77777777" w:rsidR="00703E09" w:rsidRDefault="36B72E66" w:rsidP="00703E09">
      <w:pPr>
        <w:pStyle w:val="SC-Source"/>
      </w:pPr>
      <w:r w:rsidRPr="36B72E66">
        <w:rPr>
          <w:lang w:val="en-US"/>
        </w:rPr>
        <w:t>        Director:    </w:t>
      </w:r>
      <w:proofErr w:type="spellStart"/>
      <w:r w:rsidRPr="36B72E66">
        <w:rPr>
          <w:lang w:val="en-US"/>
        </w:rPr>
        <w:t>m.Director</w:t>
      </w:r>
      <w:proofErr w:type="spellEnd"/>
      <w:r w:rsidRPr="36B72E66">
        <w:rPr>
          <w:lang w:val="en-US"/>
        </w:rPr>
        <w:t>,</w:t>
      </w:r>
    </w:p>
    <w:p w14:paraId="3B2B8560" w14:textId="77777777" w:rsidR="00703E09" w:rsidRDefault="00703E09" w:rsidP="00703E09">
      <w:pPr>
        <w:pStyle w:val="SC-Source"/>
      </w:pPr>
      <w:r>
        <w:t>    </w:t>
      </w:r>
      <w:r w:rsidRPr="52404F4B">
        <w:t>}</w:t>
      </w:r>
    </w:p>
    <w:p w14:paraId="0FA89A28" w14:textId="77777777" w:rsidR="00703E09" w:rsidRDefault="00703E09" w:rsidP="00703E09">
      <w:pPr>
        <w:pStyle w:val="SC-Source"/>
      </w:pPr>
      <w:r w:rsidRPr="761D6389">
        <w:lastRenderedPageBreak/>
        <w:t>}</w:t>
      </w:r>
    </w:p>
    <w:p w14:paraId="522EA1AF" w14:textId="77777777" w:rsidR="00703E09" w:rsidRDefault="00703E09" w:rsidP="00703E09">
      <w:pPr>
        <w:pStyle w:val="P-Regular"/>
      </w:pPr>
      <w:r>
        <w:t xml:space="preserve">The code </w:t>
      </w:r>
      <w:r>
        <w:fldChar w:fldCharType="begin"/>
      </w:r>
      <w:r>
        <w:instrText xml:space="preserve"> XE "metadata service:gateways and clients, implementing" </w:instrText>
      </w:r>
      <w:r>
        <w:fldChar w:fldCharType="end"/>
      </w:r>
      <w:r>
        <w:t>we just added transforms the internal model into the generated structures and back. I</w:t>
      </w:r>
      <w:r w:rsidRPr="00002163">
        <w:t>n the following code block</w:t>
      </w:r>
      <w:r>
        <w:t>,</w:t>
      </w:r>
      <w:r w:rsidRPr="00002163">
        <w:t xml:space="preserve"> </w:t>
      </w:r>
      <w:r>
        <w:t>we are going to use it in the server code.</w:t>
      </w:r>
    </w:p>
    <w:p w14:paraId="61FD9668" w14:textId="77777777" w:rsidR="00703E09" w:rsidRDefault="36B72E66" w:rsidP="00703E09">
      <w:pPr>
        <w:pStyle w:val="P-Regular"/>
      </w:pPr>
      <w:r w:rsidRPr="36B72E66">
        <w:rPr>
          <w:lang w:val="en-US"/>
        </w:rPr>
        <w:t xml:space="preserve">Now, let's implement a </w:t>
      </w:r>
      <w:proofErr w:type="spellStart"/>
      <w:r w:rsidRPr="36B72E66">
        <w:rPr>
          <w:lang w:val="en-US"/>
        </w:rPr>
        <w:t>gRPC</w:t>
      </w:r>
      <w:proofErr w:type="spellEnd"/>
      <w:r w:rsidRPr="36B72E66">
        <w:rPr>
          <w:lang w:val="en-US"/>
        </w:rPr>
        <w:t xml:space="preserve"> handler for the metadata service that would handle the client requests to the service. In the </w:t>
      </w:r>
      <w:r w:rsidRPr="36B72E66">
        <w:rPr>
          <w:rStyle w:val="P-Code"/>
          <w:lang w:val="en-US"/>
        </w:rPr>
        <w:t>metadata/internal/handler</w:t>
      </w:r>
      <w:r w:rsidRPr="36B72E66">
        <w:rPr>
          <w:lang w:val="en-US"/>
        </w:rPr>
        <w:t xml:space="preserve"> package, create a </w:t>
      </w:r>
      <w:proofErr w:type="spellStart"/>
      <w:r w:rsidRPr="36B72E66">
        <w:rPr>
          <w:rStyle w:val="P-Code"/>
          <w:lang w:val="en-US"/>
        </w:rPr>
        <w:t>grpc</w:t>
      </w:r>
      <w:proofErr w:type="spellEnd"/>
      <w:r w:rsidRPr="36B72E66">
        <w:rPr>
          <w:lang w:val="en-US"/>
        </w:rPr>
        <w:t xml:space="preserve"> directory and add a </w:t>
      </w:r>
      <w:proofErr w:type="spellStart"/>
      <w:r w:rsidRPr="36B72E66">
        <w:rPr>
          <w:rStyle w:val="P-Code"/>
          <w:lang w:val="en-US"/>
        </w:rPr>
        <w:t>grpc.go</w:t>
      </w:r>
      <w:proofErr w:type="spellEnd"/>
      <w:r w:rsidRPr="36B72E66">
        <w:rPr>
          <w:lang w:val="en-US"/>
        </w:rPr>
        <w:t xml:space="preserve"> file:</w:t>
      </w:r>
    </w:p>
    <w:p w14:paraId="587FF9D5" w14:textId="77777777" w:rsidR="00703E09" w:rsidRDefault="36B72E66" w:rsidP="36B72E66">
      <w:pPr>
        <w:pStyle w:val="SC-Source"/>
        <w:rPr>
          <w:lang w:val="en-US"/>
        </w:rPr>
      </w:pPr>
      <w:r w:rsidRPr="36B72E66">
        <w:rPr>
          <w:lang w:val="en-US"/>
        </w:rPr>
        <w:t xml:space="preserve">package </w:t>
      </w:r>
      <w:proofErr w:type="spellStart"/>
      <w:r w:rsidRPr="36B72E66">
        <w:rPr>
          <w:lang w:val="en-US"/>
        </w:rPr>
        <w:t>grpc</w:t>
      </w:r>
      <w:proofErr w:type="spellEnd"/>
    </w:p>
    <w:p w14:paraId="40A0495B" w14:textId="77777777" w:rsidR="00703E09" w:rsidRDefault="00703E09" w:rsidP="00703E09">
      <w:pPr>
        <w:pStyle w:val="SC-Source"/>
      </w:pPr>
      <w:r>
        <w:t xml:space="preserve"> </w:t>
      </w:r>
    </w:p>
    <w:p w14:paraId="602AEDE4" w14:textId="77777777" w:rsidR="00703E09" w:rsidRDefault="00703E09" w:rsidP="00703E09">
      <w:pPr>
        <w:pStyle w:val="SC-Source"/>
      </w:pPr>
      <w:r>
        <w:t>import (</w:t>
      </w:r>
    </w:p>
    <w:p w14:paraId="69F528C1" w14:textId="77777777" w:rsidR="00703E09" w:rsidRDefault="00703E09" w:rsidP="00703E09">
      <w:pPr>
        <w:pStyle w:val="SC-Source"/>
      </w:pPr>
      <w:r>
        <w:t>    </w:t>
      </w:r>
      <w:r w:rsidRPr="52404F4B">
        <w:t>"context"</w:t>
      </w:r>
    </w:p>
    <w:p w14:paraId="7D2967A6" w14:textId="77777777" w:rsidR="00703E09" w:rsidRDefault="00703E09" w:rsidP="00703E09">
      <w:pPr>
        <w:pStyle w:val="SC-Source"/>
      </w:pPr>
      <w:r>
        <w:t>    </w:t>
      </w:r>
      <w:r w:rsidRPr="52404F4B">
        <w:t>"errors"</w:t>
      </w:r>
    </w:p>
    <w:p w14:paraId="387A4EF4" w14:textId="77777777" w:rsidR="00703E09" w:rsidRDefault="00703E09" w:rsidP="00703E09">
      <w:pPr>
        <w:pStyle w:val="SC-Source"/>
      </w:pPr>
      <w:r>
        <w:t xml:space="preserve"> </w:t>
      </w:r>
    </w:p>
    <w:p w14:paraId="4733C606"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/codes"</w:t>
      </w:r>
    </w:p>
    <w:p w14:paraId="2840B6C9"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/status"</w:t>
      </w:r>
    </w:p>
    <w:p w14:paraId="55B1185B" w14:textId="77777777" w:rsidR="00703E09" w:rsidRDefault="00703E09" w:rsidP="00703E09">
      <w:pPr>
        <w:pStyle w:val="SC-Source"/>
      </w:pPr>
      <w:r>
        <w:t>    </w:t>
      </w:r>
      <w:r w:rsidRPr="52404F4B">
        <w:t>"movieexample.com/gen"</w:t>
      </w:r>
    </w:p>
    <w:p w14:paraId="06004503" w14:textId="77777777" w:rsidR="00703E09" w:rsidRDefault="00703E09" w:rsidP="00703E09">
      <w:pPr>
        <w:pStyle w:val="SC-Source"/>
      </w:pPr>
      <w:r>
        <w:t>    </w:t>
      </w:r>
      <w:r w:rsidRPr="52404F4B">
        <w:t>"movieexample.com/metadata/internal/controller"</w:t>
      </w:r>
    </w:p>
    <w:p w14:paraId="5364316C" w14:textId="77777777" w:rsidR="00703E09" w:rsidRDefault="00703E09" w:rsidP="00703E09">
      <w:pPr>
        <w:pStyle w:val="SC-Source"/>
      </w:pPr>
      <w:r>
        <w:t>    </w:t>
      </w:r>
      <w:r w:rsidRPr="52404F4B">
        <w:t>"movieexample.com/metadata/internal/repository"</w:t>
      </w:r>
    </w:p>
    <w:p w14:paraId="45C8D1F4" w14:textId="77777777" w:rsidR="00703E09" w:rsidRDefault="00703E09" w:rsidP="00703E09">
      <w:pPr>
        <w:pStyle w:val="SC-Source"/>
      </w:pPr>
      <w:r>
        <w:t>    </w:t>
      </w:r>
      <w:r w:rsidRPr="52404F4B">
        <w:t>"movieexample.com/metadata/pkg/model"</w:t>
      </w:r>
    </w:p>
    <w:p w14:paraId="442B4FB0" w14:textId="77777777" w:rsidR="00703E09" w:rsidRDefault="00703E09" w:rsidP="00703E09">
      <w:pPr>
        <w:pStyle w:val="SC-Source"/>
      </w:pPr>
      <w:r>
        <w:t>)</w:t>
      </w:r>
    </w:p>
    <w:p w14:paraId="4C9CE8CE" w14:textId="77777777" w:rsidR="00703E09" w:rsidRDefault="00703E09" w:rsidP="00703E09">
      <w:pPr>
        <w:pStyle w:val="SC-Source"/>
      </w:pPr>
      <w:r>
        <w:t xml:space="preserve"> </w:t>
      </w:r>
    </w:p>
    <w:p w14:paraId="3A9C06D2" w14:textId="77777777" w:rsidR="00703E09" w:rsidRDefault="36B72E66" w:rsidP="00703E09">
      <w:pPr>
        <w:pStyle w:val="SC-Source"/>
      </w:pPr>
      <w:r w:rsidRPr="36B72E66">
        <w:rPr>
          <w:lang w:val="en-US"/>
        </w:rPr>
        <w:t xml:space="preserve">// Handler defines a movie metadata </w:t>
      </w:r>
      <w:proofErr w:type="spellStart"/>
      <w:r w:rsidRPr="36B72E66">
        <w:rPr>
          <w:lang w:val="en-US"/>
        </w:rPr>
        <w:t>gRPC</w:t>
      </w:r>
      <w:proofErr w:type="spellEnd"/>
      <w:r w:rsidRPr="36B72E66">
        <w:rPr>
          <w:lang w:val="en-US"/>
        </w:rPr>
        <w:t xml:space="preserve"> handler.</w:t>
      </w:r>
    </w:p>
    <w:p w14:paraId="0EBE73EB" w14:textId="77777777" w:rsidR="00703E09" w:rsidRDefault="00703E09" w:rsidP="00703E09">
      <w:pPr>
        <w:pStyle w:val="SC-Source"/>
      </w:pPr>
      <w:r>
        <w:t>type Handler struct {</w:t>
      </w:r>
    </w:p>
    <w:p w14:paraId="3B71B8BE" w14:textId="77777777" w:rsidR="00703E09" w:rsidRDefault="36B72E66" w:rsidP="36B72E66">
      <w:pPr>
        <w:pStyle w:val="SC-Source"/>
        <w:rPr>
          <w:lang w:val="en-US"/>
        </w:rPr>
      </w:pPr>
      <w:r w:rsidRPr="36B72E66">
        <w:rPr>
          <w:lang w:val="en-US"/>
        </w:rPr>
        <w:t>    </w:t>
      </w:r>
      <w:proofErr w:type="spellStart"/>
      <w:r w:rsidRPr="36B72E66">
        <w:rPr>
          <w:lang w:val="en-US"/>
        </w:rPr>
        <w:t>gen.UnimplementedMetadataServiceServer</w:t>
      </w:r>
      <w:proofErr w:type="spellEnd"/>
    </w:p>
    <w:p w14:paraId="14C9179C" w14:textId="77777777" w:rsidR="00703E09" w:rsidRDefault="36B72E66" w:rsidP="36B72E66">
      <w:pPr>
        <w:pStyle w:val="SC-Source"/>
        <w:rPr>
          <w:lang w:val="en-US"/>
        </w:rPr>
      </w:pPr>
      <w:r w:rsidRPr="36B72E66">
        <w:rPr>
          <w:lang w:val="en-US"/>
        </w:rPr>
        <w:t>    svc *</w:t>
      </w:r>
      <w:proofErr w:type="spellStart"/>
      <w:r w:rsidRPr="36B72E66">
        <w:rPr>
          <w:lang w:val="en-US"/>
        </w:rPr>
        <w:t>controller.MetadataService</w:t>
      </w:r>
      <w:proofErr w:type="spellEnd"/>
    </w:p>
    <w:p w14:paraId="019B7333" w14:textId="77777777" w:rsidR="00703E09" w:rsidRDefault="00703E09" w:rsidP="00703E09">
      <w:pPr>
        <w:pStyle w:val="SC-Source"/>
      </w:pPr>
      <w:r>
        <w:t>}</w:t>
      </w:r>
    </w:p>
    <w:p w14:paraId="439F0F7E" w14:textId="77777777" w:rsidR="00703E09" w:rsidRDefault="00703E09" w:rsidP="00703E09">
      <w:pPr>
        <w:pStyle w:val="SC-Source"/>
      </w:pPr>
      <w:r>
        <w:t xml:space="preserve"> </w:t>
      </w:r>
    </w:p>
    <w:p w14:paraId="482235CE" w14:textId="77777777" w:rsidR="00703E09" w:rsidRDefault="36B72E66" w:rsidP="00703E09">
      <w:pPr>
        <w:pStyle w:val="SC-Source"/>
      </w:pPr>
      <w:r w:rsidRPr="36B72E66">
        <w:rPr>
          <w:lang w:val="en-US"/>
        </w:rPr>
        <w:lastRenderedPageBreak/>
        <w:t xml:space="preserve">// New creates a new movie metadata </w:t>
      </w:r>
      <w:proofErr w:type="spellStart"/>
      <w:r w:rsidRPr="36B72E66">
        <w:rPr>
          <w:lang w:val="en-US"/>
        </w:rPr>
        <w:t>gRPC</w:t>
      </w:r>
      <w:proofErr w:type="spellEnd"/>
      <w:r w:rsidRPr="36B72E66">
        <w:rPr>
          <w:lang w:val="en-US"/>
        </w:rPr>
        <w:t xml:space="preserve"> handler.</w:t>
      </w:r>
    </w:p>
    <w:p w14:paraId="63770DC1" w14:textId="77777777" w:rsidR="00703E09" w:rsidRDefault="00703E09" w:rsidP="00703E09">
      <w:pPr>
        <w:pStyle w:val="SC-Source"/>
      </w:pPr>
      <w:proofErr w:type="spellStart"/>
      <w:r>
        <w:t>func</w:t>
      </w:r>
      <w:proofErr w:type="spellEnd"/>
      <w:r>
        <w:t xml:space="preserve"> New(ctrl *metadata.</w:t>
      </w:r>
      <w:r>
        <w:rPr>
          <w:lang w:val="en-US"/>
        </w:rPr>
        <w:t>Controller</w:t>
      </w:r>
      <w:r>
        <w:t>) *Handler {</w:t>
      </w:r>
    </w:p>
    <w:p w14:paraId="695790DC" w14:textId="3A6CAFC4" w:rsidR="00703E09" w:rsidRDefault="36B72E66" w:rsidP="00703E09">
      <w:pPr>
        <w:pStyle w:val="SC-Source"/>
      </w:pPr>
      <w:r w:rsidRPr="36B72E66">
        <w:rPr>
          <w:lang w:val="en-US"/>
        </w:rPr>
        <w:t>    return &amp;</w:t>
      </w:r>
      <w:proofErr w:type="gramStart"/>
      <w:r w:rsidRPr="36B72E66">
        <w:rPr>
          <w:lang w:val="en-US"/>
        </w:rPr>
        <w:t>Handler{</w:t>
      </w:r>
      <w:commentRangeStart w:id="68"/>
      <w:proofErr w:type="gramEnd"/>
      <w:del w:id="69" w:author="Alexander Shuiskov" w:date="2025-04-02T11:37:00Z" w16du:dateUtc="2025-04-02T06:37:00Z">
        <w:r w:rsidRPr="36B72E66" w:rsidDel="00355F64">
          <w:rPr>
            <w:lang w:val="en-US"/>
          </w:rPr>
          <w:delText>ctrl</w:delText>
        </w:r>
        <w:commentRangeEnd w:id="68"/>
        <w:r w:rsidR="00703E09" w:rsidDel="00355F64">
          <w:rPr>
            <w:rStyle w:val="CommentReference"/>
          </w:rPr>
          <w:commentReference w:id="68"/>
        </w:r>
      </w:del>
      <w:ins w:id="70" w:author="Alexander Shuiskov" w:date="2025-04-02T11:37:00Z" w16du:dateUtc="2025-04-02T06:37:00Z">
        <w:r w:rsidR="00355F64">
          <w:rPr>
            <w:lang w:val="en-US"/>
          </w:rPr>
          <w:t>svc</w:t>
        </w:r>
      </w:ins>
      <w:r w:rsidRPr="36B72E66">
        <w:rPr>
          <w:lang w:val="en-US"/>
        </w:rPr>
        <w:t>: ctrl}</w:t>
      </w:r>
    </w:p>
    <w:p w14:paraId="5F5D2967" w14:textId="77777777" w:rsidR="00703E09" w:rsidRDefault="00703E09" w:rsidP="00703E09">
      <w:pPr>
        <w:pStyle w:val="SC-Source"/>
      </w:pPr>
      <w:r>
        <w:t>}</w:t>
      </w:r>
    </w:p>
    <w:p w14:paraId="140A3A53" w14:textId="77777777" w:rsidR="00703E09" w:rsidRDefault="36B72E66" w:rsidP="00703E09">
      <w:pPr>
        <w:pStyle w:val="P-Regular"/>
      </w:pPr>
      <w:r w:rsidRPr="36B72E66">
        <w:rPr>
          <w:lang w:val="en-US"/>
        </w:rPr>
        <w:t>Let's implement</w:t>
      </w:r>
      <w:r w:rsidR="00703E09">
        <w:fldChar w:fldCharType="begin"/>
      </w:r>
      <w:r w:rsidR="00703E09">
        <w:instrText xml:space="preserve"> XE "metadata service:gateways and clients, implementing" </w:instrText>
      </w:r>
      <w:r w:rsidR="00703E09">
        <w:fldChar w:fldCharType="end"/>
      </w:r>
      <w:r w:rsidRPr="36B72E66">
        <w:rPr>
          <w:lang w:val="en-US"/>
        </w:rPr>
        <w:t xml:space="preserve"> the </w:t>
      </w:r>
      <w:proofErr w:type="spellStart"/>
      <w:r w:rsidRPr="36B72E66">
        <w:rPr>
          <w:rStyle w:val="P-Code"/>
          <w:lang w:val="en-US"/>
        </w:rPr>
        <w:t>GetMetadataByID</w:t>
      </w:r>
      <w:proofErr w:type="spellEnd"/>
      <w:r w:rsidRPr="36B72E66">
        <w:rPr>
          <w:lang w:val="en-US"/>
        </w:rPr>
        <w:t xml:space="preserve"> function:</w:t>
      </w:r>
    </w:p>
    <w:p w14:paraId="676C36D3" w14:textId="77777777" w:rsidR="00703E09" w:rsidRDefault="36B72E66" w:rsidP="00703E09">
      <w:pPr>
        <w:pStyle w:val="SC-Source"/>
      </w:pPr>
      <w:r w:rsidRPr="36B72E66">
        <w:rPr>
          <w:lang w:val="en-US"/>
        </w:rPr>
        <w:t xml:space="preserve">// </w:t>
      </w:r>
      <w:proofErr w:type="spellStart"/>
      <w:r w:rsidRPr="36B72E66">
        <w:rPr>
          <w:lang w:val="en-US"/>
        </w:rPr>
        <w:t>GetMetadataByID</w:t>
      </w:r>
      <w:proofErr w:type="spellEnd"/>
      <w:r w:rsidRPr="36B72E66">
        <w:rPr>
          <w:lang w:val="en-US"/>
        </w:rPr>
        <w:t xml:space="preserve"> returns movie metadata by id.</w:t>
      </w:r>
    </w:p>
    <w:p w14:paraId="3D803117" w14:textId="77777777" w:rsidR="00703E09" w:rsidRDefault="36B72E66" w:rsidP="00703E09">
      <w:pPr>
        <w:pStyle w:val="SC-Source"/>
      </w:pPr>
      <w:proofErr w:type="spellStart"/>
      <w:r w:rsidRPr="36B72E66">
        <w:rPr>
          <w:lang w:val="en-US"/>
        </w:rPr>
        <w:t>func</w:t>
      </w:r>
      <w:proofErr w:type="spellEnd"/>
      <w:r w:rsidRPr="36B72E66">
        <w:rPr>
          <w:lang w:val="en-US"/>
        </w:rPr>
        <w:t xml:space="preserve"> (h *Handler) </w:t>
      </w:r>
      <w:proofErr w:type="spellStart"/>
      <w:r w:rsidRPr="36B72E66">
        <w:rPr>
          <w:lang w:val="en-US"/>
        </w:rPr>
        <w:t>GetMetadata</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context.Context</w:t>
      </w:r>
      <w:proofErr w:type="spellEnd"/>
      <w:r w:rsidRPr="36B72E66">
        <w:rPr>
          <w:lang w:val="en-US"/>
        </w:rPr>
        <w:t>, req *</w:t>
      </w:r>
      <w:proofErr w:type="spellStart"/>
      <w:r w:rsidRPr="36B72E66">
        <w:rPr>
          <w:lang w:val="en-US"/>
        </w:rPr>
        <w:t>gen.GetMetadataRequest</w:t>
      </w:r>
      <w:proofErr w:type="spellEnd"/>
      <w:r w:rsidRPr="36B72E66">
        <w:rPr>
          <w:lang w:val="en-US"/>
        </w:rPr>
        <w:t>) (*</w:t>
      </w:r>
      <w:proofErr w:type="spellStart"/>
      <w:r w:rsidRPr="36B72E66">
        <w:rPr>
          <w:lang w:val="en-US"/>
        </w:rPr>
        <w:t>gen.GetMetadataResponse</w:t>
      </w:r>
      <w:proofErr w:type="spellEnd"/>
      <w:r w:rsidRPr="36B72E66">
        <w:rPr>
          <w:lang w:val="en-US"/>
        </w:rPr>
        <w:t>, error) {</w:t>
      </w:r>
    </w:p>
    <w:p w14:paraId="79E82388" w14:textId="77777777" w:rsidR="00703E09" w:rsidRDefault="36B72E66" w:rsidP="00703E09">
      <w:pPr>
        <w:pStyle w:val="SC-Source"/>
      </w:pPr>
      <w:r w:rsidRPr="36B72E66">
        <w:rPr>
          <w:lang w:val="en-US"/>
        </w:rPr>
        <w:t xml:space="preserve">    if req == nil || </w:t>
      </w:r>
      <w:proofErr w:type="spellStart"/>
      <w:r w:rsidRPr="36B72E66">
        <w:rPr>
          <w:lang w:val="en-US"/>
        </w:rPr>
        <w:t>req.MovieId</w:t>
      </w:r>
      <w:proofErr w:type="spellEnd"/>
      <w:r w:rsidRPr="36B72E66">
        <w:rPr>
          <w:lang w:val="en-US"/>
        </w:rPr>
        <w:t xml:space="preserve"> == "" {</w:t>
      </w:r>
    </w:p>
    <w:p w14:paraId="59A812FD" w14:textId="77777777" w:rsidR="00703E09" w:rsidRDefault="36B72E66" w:rsidP="00703E09">
      <w:pPr>
        <w:pStyle w:val="SC-Source"/>
      </w:pPr>
      <w:r w:rsidRPr="36B72E66">
        <w:rPr>
          <w:lang w:val="en-US"/>
        </w:rPr>
        <w:t xml:space="preserve">        return nil, </w:t>
      </w:r>
      <w:proofErr w:type="spellStart"/>
      <w:r w:rsidRPr="36B72E66">
        <w:rPr>
          <w:lang w:val="en-US"/>
        </w:rPr>
        <w:t>status.Errorf</w:t>
      </w:r>
      <w:proofErr w:type="spellEnd"/>
      <w:r w:rsidRPr="36B72E66">
        <w:rPr>
          <w:lang w:val="en-US"/>
        </w:rPr>
        <w:t>(</w:t>
      </w:r>
      <w:proofErr w:type="spellStart"/>
      <w:r w:rsidRPr="36B72E66">
        <w:rPr>
          <w:lang w:val="en-US"/>
        </w:rPr>
        <w:t>codes.InvalidArgument</w:t>
      </w:r>
      <w:proofErr w:type="spellEnd"/>
      <w:r w:rsidRPr="36B72E66">
        <w:rPr>
          <w:lang w:val="en-US"/>
        </w:rPr>
        <w:t>, "nil req or empty id")</w:t>
      </w:r>
    </w:p>
    <w:p w14:paraId="1FED540C" w14:textId="77777777" w:rsidR="00703E09" w:rsidRDefault="00703E09" w:rsidP="00703E09">
      <w:pPr>
        <w:pStyle w:val="SC-Source"/>
      </w:pPr>
      <w:r>
        <w:t>    </w:t>
      </w:r>
      <w:r w:rsidRPr="52404F4B">
        <w:t>}</w:t>
      </w:r>
    </w:p>
    <w:p w14:paraId="6EBE058E" w14:textId="77777777" w:rsidR="00703E09" w:rsidRDefault="36B72E66" w:rsidP="00703E09">
      <w:pPr>
        <w:pStyle w:val="SC-Source"/>
      </w:pPr>
      <w:r w:rsidRPr="36B72E66">
        <w:rPr>
          <w:lang w:val="en-US"/>
        </w:rPr>
        <w:t xml:space="preserve">    m, err := </w:t>
      </w:r>
      <w:proofErr w:type="spellStart"/>
      <w:r w:rsidRPr="36B72E66">
        <w:rPr>
          <w:lang w:val="en-US"/>
        </w:rPr>
        <w:t>h.svc.Get</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req.MovieId</w:t>
      </w:r>
      <w:proofErr w:type="spellEnd"/>
      <w:r w:rsidRPr="36B72E66">
        <w:rPr>
          <w:lang w:val="en-US"/>
        </w:rPr>
        <w:t>)</w:t>
      </w:r>
    </w:p>
    <w:p w14:paraId="0AE81771" w14:textId="77777777" w:rsidR="00703E09" w:rsidRDefault="36B72E66" w:rsidP="00703E09">
      <w:pPr>
        <w:pStyle w:val="SC-Source"/>
      </w:pPr>
      <w:r w:rsidRPr="36B72E66">
        <w:rPr>
          <w:lang w:val="en-US"/>
        </w:rPr>
        <w:t xml:space="preserve">    if err != nil &amp;&amp; </w:t>
      </w:r>
      <w:proofErr w:type="spellStart"/>
      <w:r w:rsidRPr="36B72E66">
        <w:rPr>
          <w:lang w:val="en-US"/>
        </w:rPr>
        <w:t>errors.Is</w:t>
      </w:r>
      <w:proofErr w:type="spellEnd"/>
      <w:r w:rsidRPr="36B72E66">
        <w:rPr>
          <w:lang w:val="en-US"/>
        </w:rPr>
        <w:t xml:space="preserve">(err, </w:t>
      </w:r>
      <w:proofErr w:type="spellStart"/>
      <w:r w:rsidRPr="36B72E66">
        <w:rPr>
          <w:lang w:val="en-US"/>
        </w:rPr>
        <w:t>controller.ErrNotFound</w:t>
      </w:r>
      <w:proofErr w:type="spellEnd"/>
      <w:r w:rsidRPr="36B72E66">
        <w:rPr>
          <w:lang w:val="en-US"/>
        </w:rPr>
        <w:t>) {</w:t>
      </w:r>
    </w:p>
    <w:p w14:paraId="04D81176" w14:textId="77777777" w:rsidR="00703E09" w:rsidRDefault="36B72E66" w:rsidP="00703E09">
      <w:pPr>
        <w:pStyle w:val="SC-Source"/>
      </w:pPr>
      <w:r w:rsidRPr="36B72E66">
        <w:rPr>
          <w:lang w:val="en-US"/>
        </w:rPr>
        <w:t xml:space="preserve">        return nil, </w:t>
      </w:r>
      <w:proofErr w:type="spellStart"/>
      <w:r w:rsidRPr="36B72E66">
        <w:rPr>
          <w:lang w:val="en-US"/>
        </w:rPr>
        <w:t>status.Errorf</w:t>
      </w:r>
      <w:proofErr w:type="spellEnd"/>
      <w:r w:rsidRPr="36B72E66">
        <w:rPr>
          <w:lang w:val="en-US"/>
        </w:rPr>
        <w:t>(</w:t>
      </w:r>
      <w:proofErr w:type="spellStart"/>
      <w:r w:rsidRPr="36B72E66">
        <w:rPr>
          <w:lang w:val="en-US"/>
        </w:rPr>
        <w:t>codes.NotFound</w:t>
      </w:r>
      <w:proofErr w:type="spellEnd"/>
      <w:r w:rsidRPr="36B72E66">
        <w:rPr>
          <w:lang w:val="en-US"/>
        </w:rPr>
        <w:t xml:space="preserve">, </w:t>
      </w:r>
      <w:proofErr w:type="spellStart"/>
      <w:r w:rsidRPr="36B72E66">
        <w:rPr>
          <w:lang w:val="en-US"/>
        </w:rPr>
        <w:t>err.Error</w:t>
      </w:r>
      <w:proofErr w:type="spellEnd"/>
      <w:r w:rsidRPr="36B72E66">
        <w:rPr>
          <w:lang w:val="en-US"/>
        </w:rPr>
        <w:t>())</w:t>
      </w:r>
    </w:p>
    <w:p w14:paraId="70229350" w14:textId="77777777" w:rsidR="00703E09" w:rsidRDefault="36B72E66" w:rsidP="00703E09">
      <w:pPr>
        <w:pStyle w:val="SC-Source"/>
      </w:pPr>
      <w:r w:rsidRPr="36B72E66">
        <w:rPr>
          <w:lang w:val="en-US"/>
        </w:rPr>
        <w:t>    } else if err != nil {</w:t>
      </w:r>
    </w:p>
    <w:p w14:paraId="797A4DC8" w14:textId="77777777" w:rsidR="00703E09" w:rsidRDefault="36B72E66" w:rsidP="00703E09">
      <w:pPr>
        <w:pStyle w:val="SC-Source"/>
      </w:pPr>
      <w:r w:rsidRPr="36B72E66">
        <w:rPr>
          <w:lang w:val="en-US"/>
        </w:rPr>
        <w:t xml:space="preserve">        return nil, </w:t>
      </w:r>
      <w:proofErr w:type="spellStart"/>
      <w:r w:rsidRPr="36B72E66">
        <w:rPr>
          <w:lang w:val="en-US"/>
        </w:rPr>
        <w:t>status.Errorf</w:t>
      </w:r>
      <w:proofErr w:type="spellEnd"/>
      <w:r w:rsidRPr="36B72E66">
        <w:rPr>
          <w:lang w:val="en-US"/>
        </w:rPr>
        <w:t>(</w:t>
      </w:r>
      <w:proofErr w:type="spellStart"/>
      <w:r w:rsidRPr="36B72E66">
        <w:rPr>
          <w:lang w:val="en-US"/>
        </w:rPr>
        <w:t>codes.Internal</w:t>
      </w:r>
      <w:proofErr w:type="spellEnd"/>
      <w:r w:rsidRPr="36B72E66">
        <w:rPr>
          <w:lang w:val="en-US"/>
        </w:rPr>
        <w:t xml:space="preserve">, </w:t>
      </w:r>
      <w:proofErr w:type="spellStart"/>
      <w:r w:rsidRPr="36B72E66">
        <w:rPr>
          <w:lang w:val="en-US"/>
        </w:rPr>
        <w:t>err.Error</w:t>
      </w:r>
      <w:proofErr w:type="spellEnd"/>
      <w:r w:rsidRPr="36B72E66">
        <w:rPr>
          <w:lang w:val="en-US"/>
        </w:rPr>
        <w:t>())</w:t>
      </w:r>
    </w:p>
    <w:p w14:paraId="6406FD3F" w14:textId="77777777" w:rsidR="00703E09" w:rsidRDefault="00703E09" w:rsidP="00703E09">
      <w:pPr>
        <w:pStyle w:val="SC-Source"/>
      </w:pPr>
      <w:r>
        <w:t>    </w:t>
      </w:r>
      <w:r w:rsidRPr="52404F4B">
        <w:t>}</w:t>
      </w:r>
    </w:p>
    <w:p w14:paraId="7B2E4302" w14:textId="77777777" w:rsidR="00703E09" w:rsidRDefault="36B72E66" w:rsidP="36B72E66">
      <w:pPr>
        <w:pStyle w:val="SC-Source"/>
        <w:rPr>
          <w:lang w:val="en-US"/>
        </w:rPr>
      </w:pPr>
      <w:r w:rsidRPr="36B72E66">
        <w:rPr>
          <w:lang w:val="en-US"/>
        </w:rPr>
        <w:t>    return &amp;</w:t>
      </w:r>
      <w:proofErr w:type="spellStart"/>
      <w:r w:rsidRPr="36B72E66">
        <w:rPr>
          <w:lang w:val="en-US"/>
        </w:rPr>
        <w:t>gen.GetMetadataResponse</w:t>
      </w:r>
      <w:proofErr w:type="spellEnd"/>
      <w:r w:rsidRPr="36B72E66">
        <w:rPr>
          <w:lang w:val="en-US"/>
        </w:rPr>
        <w:t xml:space="preserve">{Metadata: </w:t>
      </w:r>
      <w:proofErr w:type="spellStart"/>
      <w:r w:rsidRPr="36B72E66">
        <w:rPr>
          <w:lang w:val="en-US"/>
        </w:rPr>
        <w:t>model.MetadataToProto</w:t>
      </w:r>
      <w:proofErr w:type="spellEnd"/>
      <w:r w:rsidRPr="36B72E66">
        <w:rPr>
          <w:lang w:val="en-US"/>
        </w:rPr>
        <w:t>(m)}, nil</w:t>
      </w:r>
    </w:p>
    <w:p w14:paraId="38CD9DDC" w14:textId="77777777" w:rsidR="00703E09" w:rsidRDefault="00703E09" w:rsidP="00703E09">
      <w:pPr>
        <w:pStyle w:val="SC-Source"/>
      </w:pPr>
      <w:r>
        <w:t>}</w:t>
      </w:r>
    </w:p>
    <w:p w14:paraId="432DDD9C" w14:textId="77777777" w:rsidR="00703E09" w:rsidRDefault="36B72E66" w:rsidP="00703E09">
      <w:pPr>
        <w:pStyle w:val="P-Regular"/>
      </w:pPr>
      <w:r w:rsidRPr="36B72E66">
        <w:rPr>
          <w:lang w:val="en-US"/>
        </w:rPr>
        <w:t>Let's highlight</w:t>
      </w:r>
      <w:r w:rsidR="00703E09">
        <w:fldChar w:fldCharType="begin"/>
      </w:r>
      <w:r w:rsidR="00703E09">
        <w:instrText xml:space="preserve"> XE "metadata service:gateways and clients, implementing" </w:instrText>
      </w:r>
      <w:r w:rsidR="00703E09">
        <w:fldChar w:fldCharType="end"/>
      </w:r>
      <w:r w:rsidRPr="36B72E66">
        <w:rPr>
          <w:lang w:val="en-US"/>
        </w:rPr>
        <w:t xml:space="preserve"> some parts of this implementation:</w:t>
      </w:r>
    </w:p>
    <w:p w14:paraId="519B7799" w14:textId="77777777" w:rsidR="00703E09" w:rsidRDefault="36B72E66" w:rsidP="36B72E66">
      <w:pPr>
        <w:pStyle w:val="L-Bullets"/>
        <w:rPr>
          <w:rFonts w:eastAsiaTheme="minorEastAsia"/>
          <w:lang w:val="en-US"/>
        </w:rPr>
      </w:pPr>
      <w:r w:rsidRPr="36B72E66">
        <w:rPr>
          <w:lang w:val="en-US"/>
        </w:rPr>
        <w:lastRenderedPageBreak/>
        <w:t xml:space="preserve">The handler embeds the generated </w:t>
      </w:r>
      <w:proofErr w:type="spellStart"/>
      <w:r w:rsidRPr="36B72E66">
        <w:rPr>
          <w:rStyle w:val="P-Code"/>
          <w:lang w:val="en-US"/>
        </w:rPr>
        <w:t>gen.UnimplementedMetadataServiceServer</w:t>
      </w:r>
      <w:proofErr w:type="spellEnd"/>
      <w:r w:rsidRPr="36B72E66">
        <w:rPr>
          <w:lang w:val="en-US"/>
        </w:rPr>
        <w:t xml:space="preserve"> structure. This is required by a Protocol Buffers compiler to enforce future compatibility.</w:t>
      </w:r>
    </w:p>
    <w:p w14:paraId="5447FED3" w14:textId="77777777" w:rsidR="00703E09" w:rsidRDefault="36B72E66" w:rsidP="36B72E66">
      <w:pPr>
        <w:pStyle w:val="L-Bullets"/>
        <w:rPr>
          <w:rFonts w:eastAsiaTheme="minorEastAsia"/>
          <w:lang w:val="en-US"/>
        </w:rPr>
      </w:pPr>
      <w:r w:rsidRPr="36B72E66">
        <w:rPr>
          <w:lang w:val="en-US"/>
        </w:rPr>
        <w:t xml:space="preserve">Our handler implements the </w:t>
      </w:r>
      <w:proofErr w:type="spellStart"/>
      <w:r w:rsidRPr="36B72E66">
        <w:rPr>
          <w:rStyle w:val="P-Code"/>
          <w:lang w:val="en-US"/>
        </w:rPr>
        <w:t>GetMetadataByID</w:t>
      </w:r>
      <w:proofErr w:type="spellEnd"/>
      <w:r w:rsidRPr="36B72E66">
        <w:rPr>
          <w:lang w:val="en-US"/>
        </w:rPr>
        <w:t xml:space="preserve"> function in exactly the same format as defined in the generated </w:t>
      </w:r>
      <w:proofErr w:type="spellStart"/>
      <w:r w:rsidRPr="36B72E66">
        <w:rPr>
          <w:rStyle w:val="P-Code"/>
          <w:lang w:val="en-US"/>
        </w:rPr>
        <w:t>MetadataServiceServer</w:t>
      </w:r>
      <w:proofErr w:type="spellEnd"/>
      <w:r w:rsidRPr="36B72E66">
        <w:rPr>
          <w:lang w:val="en-US"/>
        </w:rPr>
        <w:t xml:space="preserve"> interface.</w:t>
      </w:r>
    </w:p>
    <w:p w14:paraId="6907C11D" w14:textId="77777777" w:rsidR="00703E09" w:rsidRDefault="36B72E66" w:rsidP="36B72E66">
      <w:pPr>
        <w:pStyle w:val="L-Bullets"/>
        <w:rPr>
          <w:rFonts w:eastAsiaTheme="minorEastAsia"/>
          <w:lang w:val="en-US"/>
        </w:rPr>
      </w:pPr>
      <w:r w:rsidRPr="36B72E66">
        <w:rPr>
          <w:lang w:val="en-US"/>
        </w:rPr>
        <w:t xml:space="preserve">We are using the </w:t>
      </w:r>
      <w:proofErr w:type="spellStart"/>
      <w:r w:rsidRPr="36B72E66">
        <w:rPr>
          <w:rStyle w:val="P-Code"/>
          <w:lang w:val="en-US"/>
        </w:rPr>
        <w:t>MetadataToProto</w:t>
      </w:r>
      <w:proofErr w:type="spellEnd"/>
      <w:r w:rsidRPr="36B72E66">
        <w:rPr>
          <w:lang w:val="en-US"/>
        </w:rPr>
        <w:t xml:space="preserve"> mapping function to transform our internal structures into the generated ones.</w:t>
      </w:r>
    </w:p>
    <w:p w14:paraId="698854EB" w14:textId="77777777" w:rsidR="00703E09" w:rsidRDefault="36B72E66" w:rsidP="00703E09">
      <w:pPr>
        <w:pStyle w:val="P-Regular"/>
      </w:pPr>
      <w:r w:rsidRPr="36B72E66">
        <w:rPr>
          <w:lang w:val="en-US"/>
        </w:rPr>
        <w:t xml:space="preserve">Now we are ready to update our main file and switch it to the </w:t>
      </w:r>
      <w:proofErr w:type="spellStart"/>
      <w:r w:rsidRPr="36B72E66">
        <w:rPr>
          <w:lang w:val="en-US"/>
        </w:rPr>
        <w:t>gRPC</w:t>
      </w:r>
      <w:proofErr w:type="spellEnd"/>
      <w:r w:rsidRPr="36B72E66">
        <w:rPr>
          <w:lang w:val="en-US"/>
        </w:rPr>
        <w:t xml:space="preserve"> handler. Update the </w:t>
      </w:r>
      <w:r w:rsidRPr="36B72E66">
        <w:rPr>
          <w:rStyle w:val="P-Code"/>
          <w:lang w:val="en-US"/>
        </w:rPr>
        <w:t>metadata/</w:t>
      </w:r>
      <w:proofErr w:type="spellStart"/>
      <w:r w:rsidRPr="36B72E66">
        <w:rPr>
          <w:rStyle w:val="P-Code"/>
          <w:lang w:val="en-US"/>
        </w:rPr>
        <w:t>cmd</w:t>
      </w:r>
      <w:proofErr w:type="spellEnd"/>
      <w:r w:rsidRPr="36B72E66">
        <w:rPr>
          <w:rStyle w:val="P-Code"/>
          <w:lang w:val="en-US"/>
        </w:rPr>
        <w:t>/</w:t>
      </w:r>
      <w:proofErr w:type="spellStart"/>
      <w:r w:rsidRPr="36B72E66">
        <w:rPr>
          <w:rStyle w:val="P-Code"/>
          <w:lang w:val="en-US"/>
        </w:rPr>
        <w:t>main.go</w:t>
      </w:r>
      <w:proofErr w:type="spellEnd"/>
      <w:r w:rsidRPr="36B72E66">
        <w:rPr>
          <w:lang w:val="en-US"/>
        </w:rPr>
        <w:t xml:space="preserve"> file, changing its contents to the following:</w:t>
      </w:r>
    </w:p>
    <w:p w14:paraId="2E2E9DFA" w14:textId="77777777" w:rsidR="00703E09" w:rsidRDefault="00703E09" w:rsidP="00703E09">
      <w:pPr>
        <w:pStyle w:val="SC-Source"/>
      </w:pPr>
      <w:r>
        <w:t>package main</w:t>
      </w:r>
    </w:p>
    <w:p w14:paraId="4D6F5B28" w14:textId="77777777" w:rsidR="00703E09" w:rsidRDefault="00703E09" w:rsidP="00703E09">
      <w:pPr>
        <w:pStyle w:val="SC-Source"/>
      </w:pPr>
      <w:r>
        <w:t xml:space="preserve"> </w:t>
      </w:r>
    </w:p>
    <w:p w14:paraId="4408F77B" w14:textId="77777777" w:rsidR="00703E09" w:rsidRDefault="00703E09" w:rsidP="00703E09">
      <w:pPr>
        <w:pStyle w:val="SC-Source"/>
      </w:pPr>
      <w:r>
        <w:t>import (</w:t>
      </w:r>
    </w:p>
    <w:p w14:paraId="270AFD61" w14:textId="77777777" w:rsidR="00703E09" w:rsidRPr="006E279E" w:rsidRDefault="00703E09" w:rsidP="00703E09">
      <w:pPr>
        <w:pStyle w:val="SC-Source"/>
        <w:rPr>
          <w:lang w:val="en-US"/>
        </w:rPr>
      </w:pPr>
      <w:r w:rsidRPr="006E279E">
        <w:rPr>
          <w:lang w:val="en-US"/>
        </w:rPr>
        <w:t xml:space="preserve">    "context"</w:t>
      </w:r>
    </w:p>
    <w:p w14:paraId="6BA747F4" w14:textId="77777777" w:rsidR="00703E09" w:rsidRPr="006E279E" w:rsidRDefault="00703E09" w:rsidP="00703E09">
      <w:pPr>
        <w:pStyle w:val="SC-Source"/>
        <w:rPr>
          <w:lang w:val="en-US"/>
        </w:rPr>
      </w:pPr>
      <w:r w:rsidRPr="006E279E">
        <w:rPr>
          <w:lang w:val="en-US"/>
        </w:rPr>
        <w:t xml:space="preserve">    "flag"</w:t>
      </w:r>
    </w:p>
    <w:p w14:paraId="0B80540E" w14:textId="77777777" w:rsidR="00703E09" w:rsidRPr="006E279E" w:rsidRDefault="00703E09" w:rsidP="00703E09">
      <w:pPr>
        <w:pStyle w:val="SC-Source"/>
        <w:rPr>
          <w:lang w:val="en-US"/>
        </w:rPr>
      </w:pPr>
      <w:r w:rsidRPr="006E279E">
        <w:rPr>
          <w:lang w:val="en-US"/>
        </w:rPr>
        <w:t xml:space="preserve">    "</w:t>
      </w:r>
      <w:proofErr w:type="spellStart"/>
      <w:r w:rsidRPr="006E279E">
        <w:rPr>
          <w:lang w:val="en-US"/>
        </w:rPr>
        <w:t>fmt</w:t>
      </w:r>
      <w:proofErr w:type="spellEnd"/>
      <w:r w:rsidRPr="006E279E">
        <w:rPr>
          <w:lang w:val="en-US"/>
        </w:rPr>
        <w:t>"</w:t>
      </w:r>
    </w:p>
    <w:p w14:paraId="55254CAA" w14:textId="77777777" w:rsidR="00703E09" w:rsidRPr="006E279E" w:rsidRDefault="00703E09" w:rsidP="00703E09">
      <w:pPr>
        <w:pStyle w:val="SC-Source"/>
        <w:rPr>
          <w:lang w:val="en-US"/>
        </w:rPr>
      </w:pPr>
      <w:r w:rsidRPr="006E279E">
        <w:rPr>
          <w:lang w:val="en-US"/>
        </w:rPr>
        <w:t xml:space="preserve">    "log"</w:t>
      </w:r>
    </w:p>
    <w:p w14:paraId="12FAFCB6" w14:textId="77777777" w:rsidR="00703E09" w:rsidRPr="006E279E" w:rsidRDefault="00703E09" w:rsidP="00703E09">
      <w:pPr>
        <w:pStyle w:val="SC-Source"/>
        <w:rPr>
          <w:lang w:val="en-US"/>
        </w:rPr>
      </w:pPr>
      <w:r w:rsidRPr="006E279E">
        <w:rPr>
          <w:lang w:val="en-US"/>
        </w:rPr>
        <w:t xml:space="preserve">    "net"</w:t>
      </w:r>
    </w:p>
    <w:p w14:paraId="41BD9B9F" w14:textId="77777777" w:rsidR="00703E09" w:rsidRPr="006E279E" w:rsidRDefault="00703E09" w:rsidP="00703E09">
      <w:pPr>
        <w:pStyle w:val="SC-Source"/>
        <w:rPr>
          <w:lang w:val="en-US"/>
        </w:rPr>
      </w:pPr>
      <w:r w:rsidRPr="006E279E">
        <w:rPr>
          <w:lang w:val="en-US"/>
        </w:rPr>
        <w:t xml:space="preserve">    "time"</w:t>
      </w:r>
    </w:p>
    <w:p w14:paraId="220803DF" w14:textId="77777777" w:rsidR="00703E09" w:rsidRDefault="00703E09" w:rsidP="00703E09">
      <w:pPr>
        <w:pStyle w:val="SC-Source"/>
      </w:pPr>
      <w:r>
        <w:t xml:space="preserve"> </w:t>
      </w:r>
    </w:p>
    <w:p w14:paraId="28894513"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w:t>
      </w:r>
    </w:p>
    <w:p w14:paraId="352BB32F" w14:textId="77777777" w:rsidR="00703E09" w:rsidRDefault="00703E09" w:rsidP="00703E09">
      <w:pPr>
        <w:pStyle w:val="SC-Source"/>
      </w:pPr>
      <w:r>
        <w:t>    </w:t>
      </w:r>
      <w:r w:rsidRPr="52404F4B">
        <w:t>"movieexample.com/gen"</w:t>
      </w:r>
    </w:p>
    <w:p w14:paraId="6885DE46" w14:textId="77777777" w:rsidR="00703E09" w:rsidRDefault="00703E09" w:rsidP="00703E09">
      <w:pPr>
        <w:pStyle w:val="SC-Source"/>
      </w:pPr>
      <w:r>
        <w:t>    </w:t>
      </w:r>
      <w:r w:rsidRPr="52404F4B">
        <w:t>"movieexample.com/metadata/internal/controller"</w:t>
      </w:r>
    </w:p>
    <w:p w14:paraId="72AD1937" w14:textId="77777777" w:rsidR="00703E09" w:rsidRDefault="36B72E66" w:rsidP="00703E09">
      <w:pPr>
        <w:pStyle w:val="SC-Source"/>
      </w:pPr>
      <w:r w:rsidRPr="36B72E66">
        <w:rPr>
          <w:lang w:val="en-US"/>
        </w:rPr>
        <w:t>    </w:t>
      </w:r>
      <w:proofErr w:type="spellStart"/>
      <w:r w:rsidRPr="36B72E66">
        <w:rPr>
          <w:lang w:val="en-US"/>
        </w:rPr>
        <w:t>grpchandler</w:t>
      </w:r>
      <w:proofErr w:type="spellEnd"/>
      <w:r w:rsidRPr="36B72E66">
        <w:rPr>
          <w:lang w:val="en-US"/>
        </w:rPr>
        <w:t xml:space="preserve"> "movieexample.com/metadata/internal/handler/</w:t>
      </w:r>
      <w:proofErr w:type="spellStart"/>
      <w:r w:rsidRPr="36B72E66">
        <w:rPr>
          <w:lang w:val="en-US"/>
        </w:rPr>
        <w:t>grpc</w:t>
      </w:r>
      <w:proofErr w:type="spellEnd"/>
      <w:r w:rsidRPr="36B72E66">
        <w:rPr>
          <w:lang w:val="en-US"/>
        </w:rPr>
        <w:t>"</w:t>
      </w:r>
    </w:p>
    <w:p w14:paraId="75AD417F" w14:textId="77777777" w:rsidR="00703E09" w:rsidRDefault="00703E09" w:rsidP="00703E09">
      <w:pPr>
        <w:pStyle w:val="SC-Source"/>
      </w:pPr>
      <w:r>
        <w:t>    </w:t>
      </w:r>
      <w:r w:rsidRPr="52404F4B">
        <w:t>"movieexample.com/metadata/internal/repository/memory"</w:t>
      </w:r>
    </w:p>
    <w:p w14:paraId="12B6A258" w14:textId="77777777" w:rsidR="00703E09" w:rsidRDefault="00703E09" w:rsidP="00703E09">
      <w:pPr>
        <w:pStyle w:val="SC-Source"/>
      </w:pPr>
      <w:r>
        <w:t>    </w:t>
      </w:r>
      <w:r w:rsidRPr="52404F4B">
        <w:t>"movieexample.com/metadata/pkg/model"</w:t>
      </w:r>
    </w:p>
    <w:p w14:paraId="037ED187" w14:textId="77777777" w:rsidR="00703E09" w:rsidRDefault="00703E09" w:rsidP="00703E09">
      <w:pPr>
        <w:pStyle w:val="SC-Source"/>
      </w:pPr>
      <w:r>
        <w:lastRenderedPageBreak/>
        <w:t>)</w:t>
      </w:r>
    </w:p>
    <w:p w14:paraId="3338ED6D" w14:textId="77777777" w:rsidR="00703E09" w:rsidRDefault="00703E09" w:rsidP="00703E09">
      <w:pPr>
        <w:pStyle w:val="SC-Source"/>
      </w:pPr>
      <w:r>
        <w:t xml:space="preserve"> </w:t>
      </w:r>
    </w:p>
    <w:p w14:paraId="29F95015" w14:textId="77777777" w:rsidR="00703E09" w:rsidRDefault="36B72E66" w:rsidP="00703E09">
      <w:pPr>
        <w:pStyle w:val="SC-Source"/>
      </w:pPr>
      <w:proofErr w:type="spellStart"/>
      <w:r w:rsidRPr="36B72E66">
        <w:rPr>
          <w:lang w:val="en-US"/>
        </w:rPr>
        <w:t>func</w:t>
      </w:r>
      <w:proofErr w:type="spellEnd"/>
      <w:r w:rsidRPr="36B72E66">
        <w:rPr>
          <w:lang w:val="en-US"/>
        </w:rPr>
        <w:t xml:space="preserve"> main() {</w:t>
      </w:r>
    </w:p>
    <w:p w14:paraId="5C81F52B" w14:textId="77777777" w:rsidR="00703E09" w:rsidRDefault="36B72E66" w:rsidP="00703E09">
      <w:pPr>
        <w:pStyle w:val="SC-Source"/>
      </w:pPr>
      <w:r w:rsidRPr="36B72E66">
        <w:rPr>
          <w:lang w:val="en-US"/>
        </w:rPr>
        <w:t>    </w:t>
      </w:r>
      <w:proofErr w:type="spellStart"/>
      <w:r w:rsidRPr="36B72E66">
        <w:rPr>
          <w:lang w:val="en-US"/>
        </w:rPr>
        <w:t>log.Println</w:t>
      </w:r>
      <w:proofErr w:type="spellEnd"/>
      <w:r w:rsidRPr="36B72E66">
        <w:rPr>
          <w:lang w:val="en-US"/>
        </w:rPr>
        <w:t>("Starting the movie metadata service")</w:t>
      </w:r>
    </w:p>
    <w:p w14:paraId="00A74DAA" w14:textId="77777777" w:rsidR="00703E09" w:rsidRDefault="36B72E66" w:rsidP="00703E09">
      <w:pPr>
        <w:pStyle w:val="SC-Source"/>
      </w:pPr>
      <w:r w:rsidRPr="36B72E66">
        <w:rPr>
          <w:lang w:val="en-US"/>
        </w:rPr>
        <w:t xml:space="preserve">    repo := </w:t>
      </w:r>
      <w:proofErr w:type="spellStart"/>
      <w:r w:rsidRPr="36B72E66">
        <w:rPr>
          <w:lang w:val="en-US"/>
        </w:rPr>
        <w:t>memory.New</w:t>
      </w:r>
      <w:proofErr w:type="spellEnd"/>
      <w:r w:rsidRPr="36B72E66">
        <w:rPr>
          <w:lang w:val="en-US"/>
        </w:rPr>
        <w:t>()</w:t>
      </w:r>
    </w:p>
    <w:p w14:paraId="2D5B1A79" w14:textId="77777777" w:rsidR="00703E09" w:rsidRDefault="36B72E66" w:rsidP="00703E09">
      <w:pPr>
        <w:pStyle w:val="SC-Source"/>
      </w:pPr>
      <w:r w:rsidRPr="36B72E66">
        <w:rPr>
          <w:lang w:val="en-US"/>
        </w:rPr>
        <w:t xml:space="preserve">    svc := </w:t>
      </w:r>
      <w:proofErr w:type="spellStart"/>
      <w:r w:rsidRPr="36B72E66">
        <w:rPr>
          <w:lang w:val="en-US"/>
        </w:rPr>
        <w:t>controller.New</w:t>
      </w:r>
      <w:proofErr w:type="spellEnd"/>
      <w:r w:rsidRPr="36B72E66">
        <w:rPr>
          <w:lang w:val="en-US"/>
        </w:rPr>
        <w:t>(repo)</w:t>
      </w:r>
    </w:p>
    <w:p w14:paraId="1B1351C7" w14:textId="77777777" w:rsidR="00703E09" w:rsidRDefault="36B72E66" w:rsidP="00703E09">
      <w:pPr>
        <w:pStyle w:val="SC-Source"/>
      </w:pPr>
      <w:r w:rsidRPr="36B72E66">
        <w:rPr>
          <w:lang w:val="en-US"/>
        </w:rPr>
        <w:t xml:space="preserve">    h := </w:t>
      </w:r>
      <w:proofErr w:type="spellStart"/>
      <w:r w:rsidRPr="36B72E66">
        <w:rPr>
          <w:lang w:val="en-US"/>
        </w:rPr>
        <w:t>grpchandler.New</w:t>
      </w:r>
      <w:proofErr w:type="spellEnd"/>
      <w:r w:rsidRPr="36B72E66">
        <w:rPr>
          <w:lang w:val="en-US"/>
        </w:rPr>
        <w:t>(svc)</w:t>
      </w:r>
    </w:p>
    <w:p w14:paraId="4F34F8A6" w14:textId="77777777" w:rsidR="00703E09" w:rsidRDefault="36B72E66" w:rsidP="00703E09">
      <w:pPr>
        <w:pStyle w:val="SC-Source"/>
      </w:pPr>
      <w:r w:rsidRPr="36B72E66">
        <w:rPr>
          <w:lang w:val="en-US"/>
        </w:rPr>
        <w:t>    </w:t>
      </w:r>
      <w:proofErr w:type="spellStart"/>
      <w:r w:rsidRPr="36B72E66">
        <w:rPr>
          <w:lang w:val="en-US"/>
        </w:rPr>
        <w:t>lis</w:t>
      </w:r>
      <w:proofErr w:type="spellEnd"/>
      <w:r w:rsidRPr="36B72E66">
        <w:rPr>
          <w:lang w:val="en-US"/>
        </w:rPr>
        <w:t xml:space="preserve">, err := </w:t>
      </w:r>
      <w:proofErr w:type="spellStart"/>
      <w:r w:rsidRPr="36B72E66">
        <w:rPr>
          <w:lang w:val="en-US"/>
        </w:rPr>
        <w:t>net.Listen</w:t>
      </w:r>
      <w:proofErr w:type="spellEnd"/>
      <w:r w:rsidRPr="36B72E66">
        <w:rPr>
          <w:lang w:val="en-US"/>
        </w:rPr>
        <w:t>("</w:t>
      </w:r>
      <w:proofErr w:type="spellStart"/>
      <w:r w:rsidRPr="36B72E66">
        <w:rPr>
          <w:lang w:val="en-US"/>
        </w:rPr>
        <w:t>tcp</w:t>
      </w:r>
      <w:proofErr w:type="spellEnd"/>
      <w:r w:rsidRPr="36B72E66">
        <w:rPr>
          <w:lang w:val="en-US"/>
        </w:rPr>
        <w:t>", "localhost:8081")</w:t>
      </w:r>
    </w:p>
    <w:p w14:paraId="3E33E716" w14:textId="77777777" w:rsidR="00703E09" w:rsidRDefault="36B72E66" w:rsidP="00703E09">
      <w:pPr>
        <w:pStyle w:val="SC-Source"/>
      </w:pPr>
      <w:r w:rsidRPr="36B72E66">
        <w:rPr>
          <w:lang w:val="en-US"/>
        </w:rPr>
        <w:t>    if err != nil {</w:t>
      </w:r>
    </w:p>
    <w:p w14:paraId="68351301" w14:textId="77777777" w:rsidR="00703E09" w:rsidRDefault="36B72E66" w:rsidP="00703E09">
      <w:pPr>
        <w:pStyle w:val="SC-Source"/>
      </w:pPr>
      <w:r w:rsidRPr="36B72E66">
        <w:rPr>
          <w:lang w:val="en-US"/>
        </w:rPr>
        <w:t>        </w:t>
      </w:r>
      <w:proofErr w:type="spellStart"/>
      <w:r w:rsidRPr="36B72E66">
        <w:rPr>
          <w:lang w:val="en-US"/>
        </w:rPr>
        <w:t>log.Fatalf</w:t>
      </w:r>
      <w:proofErr w:type="spellEnd"/>
      <w:r w:rsidRPr="36B72E66">
        <w:rPr>
          <w:lang w:val="en-US"/>
        </w:rPr>
        <w:t>("failed to listen: %v", err)</w:t>
      </w:r>
    </w:p>
    <w:p w14:paraId="5726E94D" w14:textId="77777777" w:rsidR="00703E09" w:rsidRDefault="00703E09" w:rsidP="00703E09">
      <w:pPr>
        <w:pStyle w:val="SC-Source"/>
      </w:pPr>
      <w:r>
        <w:t>    </w:t>
      </w:r>
      <w:r w:rsidRPr="52404F4B">
        <w:t>}</w:t>
      </w:r>
    </w:p>
    <w:p w14:paraId="0AD103F2" w14:textId="77777777" w:rsidR="00703E09" w:rsidRDefault="36B72E66" w:rsidP="00703E09">
      <w:pPr>
        <w:pStyle w:val="SC-Source"/>
      </w:pPr>
      <w:r w:rsidRPr="36B72E66">
        <w:rPr>
          <w:lang w:val="en-US"/>
        </w:rPr>
        <w:t>    </w:t>
      </w:r>
      <w:proofErr w:type="spellStart"/>
      <w:r w:rsidRPr="36B72E66">
        <w:rPr>
          <w:lang w:val="en-US"/>
        </w:rPr>
        <w:t>srv</w:t>
      </w:r>
      <w:proofErr w:type="spellEnd"/>
      <w:r w:rsidRPr="36B72E66">
        <w:rPr>
          <w:lang w:val="en-US"/>
        </w:rPr>
        <w:t xml:space="preserve"> := </w:t>
      </w:r>
      <w:proofErr w:type="spellStart"/>
      <w:r w:rsidRPr="36B72E66">
        <w:rPr>
          <w:lang w:val="en-US"/>
        </w:rPr>
        <w:t>grpc.NewServer</w:t>
      </w:r>
      <w:proofErr w:type="spellEnd"/>
      <w:r w:rsidRPr="36B72E66">
        <w:rPr>
          <w:lang w:val="en-US"/>
        </w:rPr>
        <w:t>()</w:t>
      </w:r>
    </w:p>
    <w:p w14:paraId="0F910DA5" w14:textId="77777777" w:rsidR="00703E09" w:rsidRDefault="36B72E66" w:rsidP="00703E09">
      <w:pPr>
        <w:pStyle w:val="SC-Source"/>
      </w:pPr>
      <w:r w:rsidRPr="36B72E66">
        <w:rPr>
          <w:lang w:val="en-US"/>
        </w:rPr>
        <w:t>    </w:t>
      </w:r>
      <w:proofErr w:type="spellStart"/>
      <w:r w:rsidRPr="36B72E66">
        <w:rPr>
          <w:lang w:val="en-US"/>
        </w:rPr>
        <w:t>gen.RegisterMetadataServiceServer</w:t>
      </w:r>
      <w:proofErr w:type="spellEnd"/>
      <w:r w:rsidRPr="36B72E66">
        <w:rPr>
          <w:lang w:val="en-US"/>
        </w:rPr>
        <w:t>(</w:t>
      </w:r>
      <w:proofErr w:type="spellStart"/>
      <w:r w:rsidRPr="36B72E66">
        <w:rPr>
          <w:lang w:val="en-US"/>
        </w:rPr>
        <w:t>srv</w:t>
      </w:r>
      <w:proofErr w:type="spellEnd"/>
      <w:r w:rsidRPr="36B72E66">
        <w:rPr>
          <w:lang w:val="en-US"/>
        </w:rPr>
        <w:t>, h)</w:t>
      </w:r>
    </w:p>
    <w:p w14:paraId="67C4211A" w14:textId="77777777" w:rsidR="00D01419" w:rsidRDefault="36B72E66" w:rsidP="00D01419">
      <w:pPr>
        <w:pStyle w:val="SC-Source"/>
      </w:pPr>
      <w:r w:rsidRPr="36B72E66">
        <w:rPr>
          <w:lang w:val="en-US"/>
        </w:rPr>
        <w:t xml:space="preserve">    if err := </w:t>
      </w:r>
      <w:proofErr w:type="spellStart"/>
      <w:r w:rsidRPr="36B72E66">
        <w:rPr>
          <w:lang w:val="en-US"/>
        </w:rPr>
        <w:t>srv.Serve</w:t>
      </w:r>
      <w:proofErr w:type="spellEnd"/>
      <w:r w:rsidRPr="36B72E66">
        <w:rPr>
          <w:lang w:val="en-US"/>
        </w:rPr>
        <w:t>(</w:t>
      </w:r>
      <w:proofErr w:type="spellStart"/>
      <w:r w:rsidRPr="36B72E66">
        <w:rPr>
          <w:lang w:val="en-US"/>
        </w:rPr>
        <w:t>lis</w:t>
      </w:r>
      <w:proofErr w:type="spellEnd"/>
      <w:r w:rsidRPr="36B72E66">
        <w:rPr>
          <w:lang w:val="en-US"/>
        </w:rPr>
        <w:t>); err != nil {</w:t>
      </w:r>
    </w:p>
    <w:p w14:paraId="6A36D190" w14:textId="77777777" w:rsidR="00D01419" w:rsidRDefault="00D01419" w:rsidP="00D01419">
      <w:pPr>
        <w:pStyle w:val="SC-Source"/>
      </w:pPr>
      <w:r>
        <w:t xml:space="preserve">        panic(err)</w:t>
      </w:r>
    </w:p>
    <w:p w14:paraId="54126976" w14:textId="77777777" w:rsidR="00D01419" w:rsidRDefault="00D01419" w:rsidP="00D01419">
      <w:pPr>
        <w:pStyle w:val="SC-Source"/>
      </w:pPr>
      <w:r>
        <w:t xml:space="preserve">    }</w:t>
      </w:r>
    </w:p>
    <w:p w14:paraId="08348A7D" w14:textId="77777777" w:rsidR="00703E09" w:rsidRDefault="00703E09" w:rsidP="00703E09">
      <w:pPr>
        <w:pStyle w:val="SC-Source"/>
      </w:pPr>
      <w:r>
        <w:t>}</w:t>
      </w:r>
    </w:p>
    <w:p w14:paraId="62B18186" w14:textId="77777777" w:rsidR="00703E09" w:rsidRDefault="36B72E66" w:rsidP="00703E09">
      <w:pPr>
        <w:pStyle w:val="P-Regular"/>
      </w:pPr>
      <w:r w:rsidRPr="36B72E66">
        <w:rPr>
          <w:lang w:val="en-US"/>
        </w:rPr>
        <w:t xml:space="preserve">The </w:t>
      </w:r>
      <w:r w:rsidR="00703E09">
        <w:fldChar w:fldCharType="begin"/>
      </w:r>
      <w:r w:rsidR="00703E09">
        <w:instrText xml:space="preserve"> XE "metadata service:gateways and clients, implementing" </w:instrText>
      </w:r>
      <w:r w:rsidR="00703E09">
        <w:fldChar w:fldCharType="end"/>
      </w:r>
      <w:r w:rsidRPr="36B72E66">
        <w:rPr>
          <w:lang w:val="en-US"/>
        </w:rPr>
        <w:t xml:space="preserve">updated </w:t>
      </w:r>
      <w:r w:rsidRPr="36B72E66">
        <w:rPr>
          <w:rStyle w:val="P-Code"/>
          <w:lang w:val="en-US"/>
        </w:rPr>
        <w:t>main</w:t>
      </w:r>
      <w:r w:rsidRPr="36B72E66">
        <w:rPr>
          <w:lang w:val="en-US"/>
        </w:rPr>
        <w:t xml:space="preserve"> function illustrates how we instantiate our </w:t>
      </w:r>
      <w:proofErr w:type="spellStart"/>
      <w:r w:rsidRPr="36B72E66">
        <w:rPr>
          <w:lang w:val="en-US"/>
        </w:rPr>
        <w:t>gRPC</w:t>
      </w:r>
      <w:proofErr w:type="spellEnd"/>
      <w:r w:rsidRPr="36B72E66">
        <w:rPr>
          <w:lang w:val="en-US"/>
        </w:rPr>
        <w:t xml:space="preserve"> server and start listening for requests in it. The rest of the function is similar to the one we had before.</w:t>
      </w:r>
    </w:p>
    <w:p w14:paraId="4EC2E0A6" w14:textId="77777777" w:rsidR="00703E09" w:rsidRDefault="36B72E66" w:rsidP="00703E09">
      <w:pPr>
        <w:pStyle w:val="P-Regular"/>
      </w:pPr>
      <w:r w:rsidRPr="36B72E66">
        <w:rPr>
          <w:lang w:val="en-US"/>
        </w:rPr>
        <w:t>We are done with the changes to the metadata service and can now proceed to the rating service.</w:t>
      </w:r>
    </w:p>
    <w:p w14:paraId="25311A85" w14:textId="77777777" w:rsidR="00703E09" w:rsidRDefault="00703E09" w:rsidP="00703E09">
      <w:pPr>
        <w:pStyle w:val="H2-Heading"/>
        <w:rPr>
          <w:bCs/>
          <w:szCs w:val="28"/>
        </w:rPr>
      </w:pPr>
      <w:r w:rsidRPr="761D6389">
        <w:rPr>
          <w:bCs/>
          <w:szCs w:val="28"/>
        </w:rPr>
        <w:t>Rating service</w:t>
      </w:r>
    </w:p>
    <w:p w14:paraId="67D32E77" w14:textId="77777777" w:rsidR="00703E09" w:rsidRDefault="36B72E66" w:rsidP="00703E09">
      <w:pPr>
        <w:pStyle w:val="P-Regular"/>
      </w:pPr>
      <w:r w:rsidRPr="36B72E66">
        <w:rPr>
          <w:lang w:val="en-US"/>
        </w:rPr>
        <w:t xml:space="preserve">Let's create </w:t>
      </w:r>
      <w:r w:rsidR="00703E09">
        <w:fldChar w:fldCharType="begin"/>
      </w:r>
      <w:r w:rsidR="00703E09">
        <w:instrText xml:space="preserve"> XE "rating service:gateways and clients, implementing" </w:instrText>
      </w:r>
      <w:r w:rsidR="00703E09">
        <w:fldChar w:fldCharType="end"/>
      </w:r>
      <w:r w:rsidRPr="36B72E66">
        <w:rPr>
          <w:lang w:val="en-US"/>
        </w:rPr>
        <w:t xml:space="preserve">a </w:t>
      </w:r>
      <w:proofErr w:type="spellStart"/>
      <w:r w:rsidRPr="36B72E66">
        <w:rPr>
          <w:lang w:val="en-US"/>
        </w:rPr>
        <w:t>gRPC</w:t>
      </w:r>
      <w:proofErr w:type="spellEnd"/>
      <w:r w:rsidRPr="36B72E66">
        <w:rPr>
          <w:lang w:val="en-US"/>
        </w:rPr>
        <w:t xml:space="preserve"> handler for the rating service. In the </w:t>
      </w:r>
      <w:r w:rsidRPr="36B72E66">
        <w:rPr>
          <w:rStyle w:val="P-Code"/>
          <w:lang w:val="en-US"/>
        </w:rPr>
        <w:t>rating/internal/handler</w:t>
      </w:r>
      <w:r w:rsidRPr="36B72E66">
        <w:rPr>
          <w:lang w:val="en-US"/>
        </w:rPr>
        <w:t xml:space="preserve"> package, create a </w:t>
      </w:r>
      <w:proofErr w:type="spellStart"/>
      <w:r w:rsidRPr="36B72E66">
        <w:rPr>
          <w:rStyle w:val="P-Code"/>
          <w:lang w:val="en-US"/>
        </w:rPr>
        <w:t>grpc</w:t>
      </w:r>
      <w:proofErr w:type="spellEnd"/>
      <w:r w:rsidRPr="36B72E66">
        <w:rPr>
          <w:lang w:val="en-US"/>
        </w:rPr>
        <w:t xml:space="preserve"> directory and add a </w:t>
      </w:r>
      <w:proofErr w:type="spellStart"/>
      <w:r w:rsidRPr="36B72E66">
        <w:rPr>
          <w:rStyle w:val="P-Code"/>
          <w:lang w:val="en-US"/>
        </w:rPr>
        <w:t>grpc.go</w:t>
      </w:r>
      <w:proofErr w:type="spellEnd"/>
      <w:r w:rsidRPr="36B72E66">
        <w:rPr>
          <w:lang w:val="en-US"/>
        </w:rPr>
        <w:t xml:space="preserve"> file with the following code:</w:t>
      </w:r>
    </w:p>
    <w:p w14:paraId="2BAA7661" w14:textId="77777777" w:rsidR="00703E09" w:rsidRDefault="36B72E66" w:rsidP="36B72E66">
      <w:pPr>
        <w:pStyle w:val="SC-Source"/>
        <w:rPr>
          <w:lang w:val="en-US"/>
        </w:rPr>
      </w:pPr>
      <w:r w:rsidRPr="36B72E66">
        <w:rPr>
          <w:lang w:val="en-US"/>
        </w:rPr>
        <w:t xml:space="preserve">package </w:t>
      </w:r>
      <w:proofErr w:type="spellStart"/>
      <w:r w:rsidRPr="36B72E66">
        <w:rPr>
          <w:lang w:val="en-US"/>
        </w:rPr>
        <w:t>grpc</w:t>
      </w:r>
      <w:proofErr w:type="spellEnd"/>
    </w:p>
    <w:p w14:paraId="458C3756" w14:textId="77777777" w:rsidR="00703E09" w:rsidRDefault="00703E09" w:rsidP="00703E09">
      <w:pPr>
        <w:pStyle w:val="SC-Source"/>
      </w:pPr>
      <w:r>
        <w:lastRenderedPageBreak/>
        <w:t xml:space="preserve"> </w:t>
      </w:r>
    </w:p>
    <w:p w14:paraId="2F33BEC0" w14:textId="77777777" w:rsidR="00703E09" w:rsidRDefault="00703E09" w:rsidP="00703E09">
      <w:pPr>
        <w:pStyle w:val="SC-Source"/>
      </w:pPr>
      <w:r>
        <w:t>import (</w:t>
      </w:r>
    </w:p>
    <w:p w14:paraId="6F29A3CA" w14:textId="77777777" w:rsidR="00703E09" w:rsidRDefault="00703E09" w:rsidP="00703E09">
      <w:pPr>
        <w:pStyle w:val="SC-Source"/>
      </w:pPr>
      <w:r>
        <w:t>    </w:t>
      </w:r>
      <w:r w:rsidRPr="52404F4B">
        <w:t>"context"</w:t>
      </w:r>
    </w:p>
    <w:p w14:paraId="2B7D66A2" w14:textId="77777777" w:rsidR="00703E09" w:rsidRDefault="00703E09" w:rsidP="00703E09">
      <w:pPr>
        <w:pStyle w:val="SC-Source"/>
      </w:pPr>
      <w:r>
        <w:t>    </w:t>
      </w:r>
      <w:r w:rsidRPr="52404F4B">
        <w:t>"errors"</w:t>
      </w:r>
    </w:p>
    <w:p w14:paraId="04D71E0F" w14:textId="77777777" w:rsidR="00703E09" w:rsidRDefault="00703E09" w:rsidP="00703E09">
      <w:pPr>
        <w:pStyle w:val="SC-Source"/>
      </w:pPr>
      <w:r>
        <w:t xml:space="preserve"> </w:t>
      </w:r>
    </w:p>
    <w:p w14:paraId="4BA8EAAF"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/codes"</w:t>
      </w:r>
    </w:p>
    <w:p w14:paraId="2A400F1F"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/status"</w:t>
      </w:r>
    </w:p>
    <w:p w14:paraId="7690E00A" w14:textId="77777777" w:rsidR="00703E09" w:rsidRDefault="00703E09" w:rsidP="00703E09">
      <w:pPr>
        <w:pStyle w:val="SC-Source"/>
      </w:pPr>
      <w:r>
        <w:t>    </w:t>
      </w:r>
      <w:r w:rsidRPr="52404F4B">
        <w:t>"movieexample.com/gen"</w:t>
      </w:r>
    </w:p>
    <w:p w14:paraId="2EEFE049" w14:textId="77777777" w:rsidR="00703E09" w:rsidRDefault="00703E09" w:rsidP="00703E09">
      <w:pPr>
        <w:pStyle w:val="SC-Source"/>
      </w:pPr>
      <w:r>
        <w:t>    </w:t>
      </w:r>
      <w:r w:rsidRPr="52404F4B">
        <w:t>"movieexample.com/rating/internal/controller"</w:t>
      </w:r>
    </w:p>
    <w:p w14:paraId="437C25B7" w14:textId="77777777" w:rsidR="00703E09" w:rsidRDefault="00703E09" w:rsidP="00703E09">
      <w:pPr>
        <w:pStyle w:val="SC-Source"/>
      </w:pPr>
      <w:r>
        <w:t>    </w:t>
      </w:r>
      <w:r w:rsidRPr="52404F4B">
        <w:t>"movieexample.com/rating/pkg/model"</w:t>
      </w:r>
    </w:p>
    <w:p w14:paraId="0CBFA51E" w14:textId="77777777" w:rsidR="00703E09" w:rsidRDefault="00703E09" w:rsidP="00703E09">
      <w:pPr>
        <w:pStyle w:val="SC-Source"/>
      </w:pPr>
      <w:r>
        <w:t>)</w:t>
      </w:r>
    </w:p>
    <w:p w14:paraId="2F2E15E3" w14:textId="77777777" w:rsidR="00703E09" w:rsidRDefault="00703E09" w:rsidP="00703E09">
      <w:pPr>
        <w:pStyle w:val="SC-Source"/>
      </w:pPr>
      <w:r>
        <w:t xml:space="preserve"> </w:t>
      </w:r>
    </w:p>
    <w:p w14:paraId="160A82D4" w14:textId="77777777" w:rsidR="00703E09" w:rsidRDefault="36B72E66" w:rsidP="00703E09">
      <w:pPr>
        <w:pStyle w:val="SC-Source"/>
      </w:pPr>
      <w:r w:rsidRPr="36B72E66">
        <w:rPr>
          <w:lang w:val="en-US"/>
        </w:rPr>
        <w:t xml:space="preserve">// Handler defines a </w:t>
      </w:r>
      <w:proofErr w:type="spellStart"/>
      <w:r w:rsidRPr="36B72E66">
        <w:rPr>
          <w:lang w:val="en-US"/>
        </w:rPr>
        <w:t>gRPC</w:t>
      </w:r>
      <w:proofErr w:type="spellEnd"/>
      <w:r w:rsidRPr="36B72E66">
        <w:rPr>
          <w:lang w:val="en-US"/>
        </w:rPr>
        <w:t xml:space="preserve"> rating API handler.</w:t>
      </w:r>
    </w:p>
    <w:p w14:paraId="2C49BEEE" w14:textId="77777777" w:rsidR="00703E09" w:rsidRDefault="00703E09" w:rsidP="00703E09">
      <w:pPr>
        <w:pStyle w:val="SC-Source"/>
      </w:pPr>
      <w:r>
        <w:t>type Handler struct {</w:t>
      </w:r>
    </w:p>
    <w:p w14:paraId="242E87FB" w14:textId="77777777" w:rsidR="00703E09" w:rsidRDefault="36B72E66" w:rsidP="36B72E66">
      <w:pPr>
        <w:pStyle w:val="SC-Source"/>
        <w:rPr>
          <w:lang w:val="en-US"/>
        </w:rPr>
      </w:pPr>
      <w:r w:rsidRPr="36B72E66">
        <w:rPr>
          <w:lang w:val="en-US"/>
        </w:rPr>
        <w:t>    </w:t>
      </w:r>
      <w:proofErr w:type="spellStart"/>
      <w:r w:rsidRPr="36B72E66">
        <w:rPr>
          <w:lang w:val="en-US"/>
        </w:rPr>
        <w:t>gen.UnimplementedRatingServiceServer</w:t>
      </w:r>
      <w:proofErr w:type="spellEnd"/>
    </w:p>
    <w:p w14:paraId="282361A8" w14:textId="77777777" w:rsidR="00703E09" w:rsidRDefault="36B72E66" w:rsidP="36B72E66">
      <w:pPr>
        <w:pStyle w:val="SC-Source"/>
        <w:rPr>
          <w:lang w:val="en-US"/>
        </w:rPr>
      </w:pPr>
      <w:r w:rsidRPr="36B72E66">
        <w:rPr>
          <w:lang w:val="en-US"/>
        </w:rPr>
        <w:t>    svc *</w:t>
      </w:r>
      <w:proofErr w:type="spellStart"/>
      <w:r w:rsidRPr="36B72E66">
        <w:rPr>
          <w:lang w:val="en-US"/>
        </w:rPr>
        <w:t>controller.RatingService</w:t>
      </w:r>
      <w:proofErr w:type="spellEnd"/>
    </w:p>
    <w:p w14:paraId="706629B8" w14:textId="77777777" w:rsidR="00703E09" w:rsidRDefault="00703E09" w:rsidP="00703E09">
      <w:pPr>
        <w:pStyle w:val="SC-Source"/>
      </w:pPr>
      <w:r>
        <w:t>}</w:t>
      </w:r>
    </w:p>
    <w:p w14:paraId="1A5B60D2" w14:textId="77777777" w:rsidR="00703E09" w:rsidRDefault="00703E09" w:rsidP="00703E09">
      <w:pPr>
        <w:pStyle w:val="SC-Source"/>
      </w:pPr>
      <w:r>
        <w:t xml:space="preserve"> </w:t>
      </w:r>
    </w:p>
    <w:p w14:paraId="3E9E1E33" w14:textId="50073D7B" w:rsidR="00703E09" w:rsidRDefault="36B72E66" w:rsidP="00703E09">
      <w:pPr>
        <w:pStyle w:val="SC-Source"/>
      </w:pPr>
      <w:r w:rsidRPr="36B72E66">
        <w:rPr>
          <w:lang w:val="en-US"/>
        </w:rPr>
        <w:t xml:space="preserve">// New creates a new rating </w:t>
      </w:r>
      <w:proofErr w:type="spellStart"/>
      <w:r w:rsidRPr="36B72E66">
        <w:rPr>
          <w:lang w:val="en-US"/>
        </w:rPr>
        <w:t>gRPC</w:t>
      </w:r>
      <w:proofErr w:type="spellEnd"/>
      <w:r w:rsidRPr="36B72E66">
        <w:rPr>
          <w:lang w:val="en-US"/>
        </w:rPr>
        <w:t xml:space="preserve"> handler.</w:t>
      </w:r>
    </w:p>
    <w:p w14:paraId="52F9500F" w14:textId="77777777" w:rsidR="00703E09" w:rsidRDefault="36B72E66" w:rsidP="00703E09">
      <w:pPr>
        <w:pStyle w:val="SC-Source"/>
      </w:pPr>
      <w:proofErr w:type="spellStart"/>
      <w:r w:rsidRPr="36B72E66">
        <w:rPr>
          <w:lang w:val="en-US"/>
        </w:rPr>
        <w:t>func</w:t>
      </w:r>
      <w:proofErr w:type="spellEnd"/>
      <w:r w:rsidRPr="36B72E66">
        <w:rPr>
          <w:lang w:val="en-US"/>
        </w:rPr>
        <w:t xml:space="preserve"> New(svc *</w:t>
      </w:r>
      <w:proofErr w:type="spellStart"/>
      <w:r w:rsidRPr="36B72E66">
        <w:rPr>
          <w:lang w:val="en-US"/>
        </w:rPr>
        <w:t>controller.RatingService</w:t>
      </w:r>
      <w:proofErr w:type="spellEnd"/>
      <w:r w:rsidRPr="36B72E66">
        <w:rPr>
          <w:lang w:val="en-US"/>
        </w:rPr>
        <w:t>) *Handler {</w:t>
      </w:r>
    </w:p>
    <w:p w14:paraId="41813EDE" w14:textId="483F7FAC" w:rsidR="00703E09" w:rsidRDefault="36B72E66" w:rsidP="00703E09">
      <w:pPr>
        <w:pStyle w:val="SC-Source"/>
      </w:pPr>
      <w:r w:rsidRPr="36B72E66">
        <w:rPr>
          <w:lang w:val="en-US"/>
        </w:rPr>
        <w:t>    return &amp;</w:t>
      </w:r>
      <w:proofErr w:type="gramStart"/>
      <w:r w:rsidRPr="36B72E66">
        <w:rPr>
          <w:lang w:val="en-US"/>
        </w:rPr>
        <w:t>Handler{</w:t>
      </w:r>
      <w:commentRangeStart w:id="71"/>
      <w:commentRangeStart w:id="72"/>
      <w:proofErr w:type="gramEnd"/>
      <w:del w:id="73" w:author="Alexander Shuiskov" w:date="2025-04-02T11:37:00Z" w16du:dateUtc="2025-04-02T06:37:00Z">
        <w:r w:rsidRPr="36B72E66" w:rsidDel="00355F64">
          <w:rPr>
            <w:lang w:val="en-US"/>
          </w:rPr>
          <w:delText>ctrl</w:delText>
        </w:r>
        <w:commentRangeEnd w:id="71"/>
        <w:r w:rsidR="00703E09" w:rsidDel="00355F64">
          <w:rPr>
            <w:rStyle w:val="CommentReference"/>
          </w:rPr>
          <w:commentReference w:id="71"/>
        </w:r>
        <w:commentRangeEnd w:id="72"/>
        <w:r w:rsidR="00703E09" w:rsidDel="00355F64">
          <w:rPr>
            <w:rStyle w:val="CommentReference"/>
          </w:rPr>
          <w:commentReference w:id="72"/>
        </w:r>
      </w:del>
      <w:ins w:id="74" w:author="Alexander Shuiskov" w:date="2025-04-02T11:37:00Z" w16du:dateUtc="2025-04-02T06:37:00Z">
        <w:r w:rsidR="00355F64">
          <w:rPr>
            <w:lang w:val="en-US"/>
          </w:rPr>
          <w:t>svc</w:t>
        </w:r>
      </w:ins>
      <w:r w:rsidRPr="36B72E66">
        <w:rPr>
          <w:lang w:val="en-US"/>
        </w:rPr>
        <w:t>: ctrl}</w:t>
      </w:r>
    </w:p>
    <w:p w14:paraId="1655A850" w14:textId="77777777" w:rsidR="00703E09" w:rsidRDefault="00703E09" w:rsidP="00703E09">
      <w:pPr>
        <w:pStyle w:val="SC-Source"/>
      </w:pPr>
      <w:r>
        <w:t>}</w:t>
      </w:r>
    </w:p>
    <w:p w14:paraId="6F26BA7C" w14:textId="77777777" w:rsidR="00703E09" w:rsidRDefault="36B72E66" w:rsidP="00703E09">
      <w:pPr>
        <w:pStyle w:val="P-Regular"/>
      </w:pPr>
      <w:r w:rsidRPr="36B72E66">
        <w:rPr>
          <w:lang w:val="en-US"/>
        </w:rPr>
        <w:t>Now, let's</w:t>
      </w:r>
      <w:r w:rsidR="00703E09">
        <w:fldChar w:fldCharType="begin"/>
      </w:r>
      <w:r w:rsidR="00703E09">
        <w:instrText xml:space="preserve"> XE "rating service:gateways and clients, implementing" </w:instrText>
      </w:r>
      <w:r w:rsidR="00703E09">
        <w:fldChar w:fldCharType="end"/>
      </w:r>
      <w:r w:rsidRPr="36B72E66">
        <w:rPr>
          <w:lang w:val="en-US"/>
        </w:rPr>
        <w:t xml:space="preserve"> implement the </w:t>
      </w:r>
      <w:proofErr w:type="spellStart"/>
      <w:r w:rsidRPr="36B72E66">
        <w:rPr>
          <w:rStyle w:val="P-Code"/>
          <w:lang w:val="en-US"/>
        </w:rPr>
        <w:t>GetAggregatedRating</w:t>
      </w:r>
      <w:proofErr w:type="spellEnd"/>
      <w:r w:rsidRPr="36B72E66">
        <w:rPr>
          <w:lang w:val="en-US"/>
        </w:rPr>
        <w:t xml:space="preserve"> endpoint:</w:t>
      </w:r>
    </w:p>
    <w:p w14:paraId="3BCD1471" w14:textId="77777777" w:rsidR="00703E09" w:rsidRDefault="36B72E66" w:rsidP="00703E09">
      <w:pPr>
        <w:pStyle w:val="SC-Source"/>
      </w:pPr>
      <w:r w:rsidRPr="36B72E66">
        <w:rPr>
          <w:lang w:val="en-US"/>
        </w:rPr>
        <w:t xml:space="preserve">// </w:t>
      </w:r>
      <w:proofErr w:type="spellStart"/>
      <w:r w:rsidRPr="36B72E66">
        <w:rPr>
          <w:lang w:val="en-US"/>
        </w:rPr>
        <w:t>GetAggregatedRating</w:t>
      </w:r>
      <w:proofErr w:type="spellEnd"/>
      <w:r w:rsidRPr="36B72E66">
        <w:rPr>
          <w:lang w:val="en-US"/>
        </w:rPr>
        <w:t xml:space="preserve"> returns the aggregated rating for a </w:t>
      </w:r>
    </w:p>
    <w:p w14:paraId="45961462" w14:textId="3B6ABF86" w:rsidR="00703E09" w:rsidRDefault="00703E09" w:rsidP="00703E09">
      <w:pPr>
        <w:pStyle w:val="SC-Source"/>
      </w:pPr>
      <w:r>
        <w:t>//</w:t>
      </w:r>
      <w:r w:rsidR="00AD772D">
        <w:t xml:space="preserve"> </w:t>
      </w:r>
      <w:r>
        <w:t>record.</w:t>
      </w:r>
    </w:p>
    <w:p w14:paraId="2998CB92" w14:textId="77777777" w:rsidR="00703E09" w:rsidRDefault="36B72E66" w:rsidP="00703E09">
      <w:pPr>
        <w:pStyle w:val="SC-Source"/>
      </w:pPr>
      <w:proofErr w:type="spellStart"/>
      <w:r w:rsidRPr="36B72E66">
        <w:rPr>
          <w:lang w:val="en-US"/>
        </w:rPr>
        <w:lastRenderedPageBreak/>
        <w:t>func</w:t>
      </w:r>
      <w:proofErr w:type="spellEnd"/>
      <w:r w:rsidRPr="36B72E66">
        <w:rPr>
          <w:lang w:val="en-US"/>
        </w:rPr>
        <w:t xml:space="preserve"> (h *Handler) </w:t>
      </w:r>
      <w:proofErr w:type="spellStart"/>
      <w:r w:rsidRPr="36B72E66">
        <w:rPr>
          <w:lang w:val="en-US"/>
        </w:rPr>
        <w:t>GetAggregatedRating</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context.Context</w:t>
      </w:r>
      <w:proofErr w:type="spellEnd"/>
      <w:r w:rsidRPr="36B72E66">
        <w:rPr>
          <w:lang w:val="en-US"/>
        </w:rPr>
        <w:t>, req *</w:t>
      </w:r>
      <w:proofErr w:type="spellStart"/>
      <w:r w:rsidRPr="36B72E66">
        <w:rPr>
          <w:lang w:val="en-US"/>
        </w:rPr>
        <w:t>gen.GetAggregatedRatingRequest</w:t>
      </w:r>
      <w:proofErr w:type="spellEnd"/>
      <w:r w:rsidRPr="36B72E66">
        <w:rPr>
          <w:lang w:val="en-US"/>
        </w:rPr>
        <w:t>) (*</w:t>
      </w:r>
      <w:proofErr w:type="spellStart"/>
      <w:r w:rsidRPr="36B72E66">
        <w:rPr>
          <w:lang w:val="en-US"/>
        </w:rPr>
        <w:t>gen.GetAggregatedRatingResponse</w:t>
      </w:r>
      <w:proofErr w:type="spellEnd"/>
      <w:r w:rsidRPr="36B72E66">
        <w:rPr>
          <w:lang w:val="en-US"/>
        </w:rPr>
        <w:t>, error) {</w:t>
      </w:r>
    </w:p>
    <w:p w14:paraId="65C65CF4" w14:textId="77777777" w:rsidR="00703E09" w:rsidRDefault="36B72E66" w:rsidP="00703E09">
      <w:pPr>
        <w:pStyle w:val="SC-Source"/>
      </w:pPr>
      <w:r w:rsidRPr="36B72E66">
        <w:rPr>
          <w:lang w:val="en-US"/>
        </w:rPr>
        <w:t>    </w:t>
      </w:r>
      <w:commentRangeStart w:id="75"/>
      <w:commentRangeStart w:id="76"/>
      <w:r w:rsidRPr="36B72E66">
        <w:rPr>
          <w:lang w:val="en-US"/>
        </w:rPr>
        <w:t xml:space="preserve">if req == nil || </w:t>
      </w:r>
      <w:proofErr w:type="spellStart"/>
      <w:proofErr w:type="gramStart"/>
      <w:r w:rsidRPr="36B72E66">
        <w:rPr>
          <w:lang w:val="en-US"/>
        </w:rPr>
        <w:t>req.RecordId</w:t>
      </w:r>
      <w:proofErr w:type="spellEnd"/>
      <w:proofErr w:type="gramEnd"/>
      <w:r w:rsidRPr="36B72E66">
        <w:rPr>
          <w:lang w:val="en-US"/>
        </w:rPr>
        <w:t xml:space="preserve"> == "" || </w:t>
      </w:r>
      <w:proofErr w:type="spellStart"/>
      <w:r w:rsidRPr="36B72E66">
        <w:rPr>
          <w:lang w:val="en-US"/>
        </w:rPr>
        <w:t>req.RecordType</w:t>
      </w:r>
      <w:proofErr w:type="spellEnd"/>
      <w:r w:rsidRPr="36B72E66">
        <w:rPr>
          <w:lang w:val="en-US"/>
        </w:rPr>
        <w:t xml:space="preserve"> </w:t>
      </w:r>
      <w:commentRangeEnd w:id="75"/>
      <w:r w:rsidR="00703E09">
        <w:rPr>
          <w:rStyle w:val="CommentReference"/>
        </w:rPr>
        <w:commentReference w:id="75"/>
      </w:r>
      <w:commentRangeEnd w:id="76"/>
      <w:r w:rsidR="00F979E1">
        <w:rPr>
          <w:rStyle w:val="CommentReference"/>
          <w:rFonts w:asciiTheme="minorHAnsi" w:eastAsiaTheme="minorHAnsi" w:hAnsiTheme="minorHAnsi" w:cstheme="minorBidi"/>
          <w:lang w:val="en-US"/>
        </w:rPr>
        <w:commentReference w:id="76"/>
      </w:r>
      <w:r w:rsidRPr="36B72E66">
        <w:rPr>
          <w:lang w:val="en-US"/>
        </w:rPr>
        <w:t>== "" {</w:t>
      </w:r>
    </w:p>
    <w:p w14:paraId="05E8F055" w14:textId="2AD0EF04" w:rsidR="00703E09" w:rsidRDefault="36B72E66" w:rsidP="00703E09">
      <w:pPr>
        <w:pStyle w:val="SC-Source"/>
      </w:pPr>
      <w:r w:rsidRPr="36B72E66">
        <w:rPr>
          <w:lang w:val="en-US"/>
        </w:rPr>
        <w:t xml:space="preserve">        return nil, </w:t>
      </w:r>
      <w:proofErr w:type="spellStart"/>
      <w:proofErr w:type="gramStart"/>
      <w:r w:rsidRPr="36B72E66">
        <w:rPr>
          <w:lang w:val="en-US"/>
        </w:rPr>
        <w:t>status.Errorf</w:t>
      </w:r>
      <w:proofErr w:type="spellEnd"/>
      <w:proofErr w:type="gramEnd"/>
      <w:r w:rsidRPr="36B72E66">
        <w:rPr>
          <w:lang w:val="en-US"/>
        </w:rPr>
        <w:t>(</w:t>
      </w:r>
      <w:proofErr w:type="spellStart"/>
      <w:r w:rsidRPr="36B72E66">
        <w:rPr>
          <w:lang w:val="en-US"/>
        </w:rPr>
        <w:t>codes.InvalidArgument</w:t>
      </w:r>
      <w:proofErr w:type="spellEnd"/>
      <w:r w:rsidRPr="36B72E66">
        <w:rPr>
          <w:lang w:val="en-US"/>
        </w:rPr>
        <w:t>, "nil req o</w:t>
      </w:r>
      <w:commentRangeStart w:id="77"/>
      <w:commentRangeStart w:id="78"/>
      <w:r w:rsidRPr="36B72E66">
        <w:rPr>
          <w:lang w:val="en-US"/>
        </w:rPr>
        <w:t>r empty id</w:t>
      </w:r>
      <w:commentRangeEnd w:id="77"/>
      <w:commentRangeEnd w:id="78"/>
      <w:ins w:id="79" w:author="Alexander Shuiskov" w:date="2025-04-02T11:42:00Z" w16du:dateUtc="2025-04-02T06:42:00Z">
        <w:r w:rsidR="00F979E1">
          <w:rPr>
            <w:lang w:val="en-US"/>
          </w:rPr>
          <w:t>/</w:t>
        </w:r>
      </w:ins>
      <w:ins w:id="80" w:author="Alexander Shuiskov" w:date="2025-04-02T11:40:00Z" w16du:dateUtc="2025-04-02T06:40:00Z">
        <w:r w:rsidR="00F979E1">
          <w:rPr>
            <w:lang w:val="en-US"/>
          </w:rPr>
          <w:t>type</w:t>
        </w:r>
      </w:ins>
      <w:r w:rsidR="00703E09">
        <w:rPr>
          <w:rStyle w:val="CommentReference"/>
        </w:rPr>
        <w:commentReference w:id="77"/>
      </w:r>
      <w:r w:rsidR="00F979E1">
        <w:rPr>
          <w:rStyle w:val="CommentReference"/>
          <w:rFonts w:asciiTheme="minorHAnsi" w:eastAsiaTheme="minorHAnsi" w:hAnsiTheme="minorHAnsi" w:cstheme="minorBidi"/>
          <w:lang w:val="en-US"/>
        </w:rPr>
        <w:commentReference w:id="78"/>
      </w:r>
      <w:r w:rsidRPr="36B72E66">
        <w:rPr>
          <w:lang w:val="en-US"/>
        </w:rPr>
        <w:t>")</w:t>
      </w:r>
    </w:p>
    <w:p w14:paraId="5458B1BD" w14:textId="77777777" w:rsidR="00703E09" w:rsidRDefault="00703E09" w:rsidP="00703E09">
      <w:pPr>
        <w:pStyle w:val="SC-Source"/>
      </w:pPr>
      <w:r>
        <w:t>    </w:t>
      </w:r>
      <w:r w:rsidRPr="52404F4B">
        <w:t>}</w:t>
      </w:r>
    </w:p>
    <w:p w14:paraId="69A776BA" w14:textId="77777777" w:rsidR="00703E09" w:rsidRDefault="36B72E66" w:rsidP="00703E09">
      <w:pPr>
        <w:pStyle w:val="SC-Source"/>
      </w:pPr>
      <w:r w:rsidRPr="36B72E66">
        <w:rPr>
          <w:lang w:val="en-US"/>
        </w:rPr>
        <w:t xml:space="preserve">    v, err := </w:t>
      </w:r>
      <w:proofErr w:type="spellStart"/>
      <w:r w:rsidRPr="36B72E66">
        <w:rPr>
          <w:lang w:val="en-US"/>
        </w:rPr>
        <w:t>h.svc.GetAggregatedRating</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model.RecordID</w:t>
      </w:r>
      <w:proofErr w:type="spellEnd"/>
      <w:r w:rsidRPr="36B72E66">
        <w:rPr>
          <w:lang w:val="en-US"/>
        </w:rPr>
        <w:t>(</w:t>
      </w:r>
      <w:proofErr w:type="spellStart"/>
      <w:r w:rsidRPr="36B72E66">
        <w:rPr>
          <w:lang w:val="en-US"/>
        </w:rPr>
        <w:t>req.RecordId</w:t>
      </w:r>
      <w:proofErr w:type="spellEnd"/>
      <w:r w:rsidRPr="36B72E66">
        <w:rPr>
          <w:lang w:val="en-US"/>
        </w:rPr>
        <w:t xml:space="preserve">), </w:t>
      </w:r>
      <w:proofErr w:type="spellStart"/>
      <w:r w:rsidRPr="36B72E66">
        <w:rPr>
          <w:lang w:val="en-US"/>
        </w:rPr>
        <w:t>model.RecordType</w:t>
      </w:r>
      <w:proofErr w:type="spellEnd"/>
      <w:r w:rsidRPr="36B72E66">
        <w:rPr>
          <w:lang w:val="en-US"/>
        </w:rPr>
        <w:t>(</w:t>
      </w:r>
      <w:proofErr w:type="spellStart"/>
      <w:r w:rsidRPr="36B72E66">
        <w:rPr>
          <w:lang w:val="en-US"/>
        </w:rPr>
        <w:t>req.RecordType</w:t>
      </w:r>
      <w:proofErr w:type="spellEnd"/>
      <w:r w:rsidRPr="36B72E66">
        <w:rPr>
          <w:lang w:val="en-US"/>
        </w:rPr>
        <w:t>))</w:t>
      </w:r>
    </w:p>
    <w:p w14:paraId="588299F5" w14:textId="77777777" w:rsidR="00703E09" w:rsidRDefault="36B72E66" w:rsidP="00703E09">
      <w:pPr>
        <w:pStyle w:val="SC-Source"/>
      </w:pPr>
      <w:r w:rsidRPr="36B72E66">
        <w:rPr>
          <w:lang w:val="en-US"/>
        </w:rPr>
        <w:t xml:space="preserve">    if err != nil &amp;&amp; </w:t>
      </w:r>
      <w:proofErr w:type="spellStart"/>
      <w:r w:rsidRPr="36B72E66">
        <w:rPr>
          <w:lang w:val="en-US"/>
        </w:rPr>
        <w:t>errors.Is</w:t>
      </w:r>
      <w:proofErr w:type="spellEnd"/>
      <w:r w:rsidRPr="36B72E66">
        <w:rPr>
          <w:lang w:val="en-US"/>
        </w:rPr>
        <w:t xml:space="preserve">(err, </w:t>
      </w:r>
      <w:proofErr w:type="spellStart"/>
      <w:r w:rsidRPr="36B72E66">
        <w:rPr>
          <w:lang w:val="en-US"/>
        </w:rPr>
        <w:t>controller.ErrNotFound</w:t>
      </w:r>
      <w:proofErr w:type="spellEnd"/>
      <w:r w:rsidRPr="36B72E66">
        <w:rPr>
          <w:lang w:val="en-US"/>
        </w:rPr>
        <w:t>) {</w:t>
      </w:r>
    </w:p>
    <w:p w14:paraId="2559246C" w14:textId="77777777" w:rsidR="00703E09" w:rsidRDefault="36B72E66" w:rsidP="00703E09">
      <w:pPr>
        <w:pStyle w:val="SC-Source"/>
      </w:pPr>
      <w:r w:rsidRPr="36B72E66">
        <w:rPr>
          <w:lang w:val="en-US"/>
        </w:rPr>
        <w:t xml:space="preserve">        return nil, </w:t>
      </w:r>
      <w:proofErr w:type="spellStart"/>
      <w:r w:rsidRPr="36B72E66">
        <w:rPr>
          <w:lang w:val="en-US"/>
        </w:rPr>
        <w:t>status.Errorf</w:t>
      </w:r>
      <w:proofErr w:type="spellEnd"/>
      <w:r w:rsidRPr="36B72E66">
        <w:rPr>
          <w:lang w:val="en-US"/>
        </w:rPr>
        <w:t>(</w:t>
      </w:r>
      <w:proofErr w:type="spellStart"/>
      <w:r w:rsidRPr="36B72E66">
        <w:rPr>
          <w:lang w:val="en-US"/>
        </w:rPr>
        <w:t>codes.NotFound</w:t>
      </w:r>
      <w:proofErr w:type="spellEnd"/>
      <w:r w:rsidRPr="36B72E66">
        <w:rPr>
          <w:lang w:val="en-US"/>
        </w:rPr>
        <w:t xml:space="preserve">, </w:t>
      </w:r>
      <w:proofErr w:type="spellStart"/>
      <w:r w:rsidRPr="36B72E66">
        <w:rPr>
          <w:lang w:val="en-US"/>
        </w:rPr>
        <w:t>err.Error</w:t>
      </w:r>
      <w:proofErr w:type="spellEnd"/>
      <w:r w:rsidRPr="36B72E66">
        <w:rPr>
          <w:lang w:val="en-US"/>
        </w:rPr>
        <w:t>())</w:t>
      </w:r>
    </w:p>
    <w:p w14:paraId="67D70398" w14:textId="77777777" w:rsidR="00703E09" w:rsidRDefault="36B72E66" w:rsidP="00703E09">
      <w:pPr>
        <w:pStyle w:val="SC-Source"/>
      </w:pPr>
      <w:r w:rsidRPr="36B72E66">
        <w:rPr>
          <w:lang w:val="en-US"/>
        </w:rPr>
        <w:t>    } else if err != nil {</w:t>
      </w:r>
    </w:p>
    <w:p w14:paraId="3EB1DF8C" w14:textId="77777777" w:rsidR="00703E09" w:rsidRDefault="36B72E66" w:rsidP="00703E09">
      <w:pPr>
        <w:pStyle w:val="SC-Source"/>
      </w:pPr>
      <w:r w:rsidRPr="36B72E66">
        <w:rPr>
          <w:lang w:val="en-US"/>
        </w:rPr>
        <w:t xml:space="preserve">        return nil, </w:t>
      </w:r>
      <w:proofErr w:type="spellStart"/>
      <w:r w:rsidRPr="36B72E66">
        <w:rPr>
          <w:lang w:val="en-US"/>
        </w:rPr>
        <w:t>status.Errorf</w:t>
      </w:r>
      <w:proofErr w:type="spellEnd"/>
      <w:r w:rsidRPr="36B72E66">
        <w:rPr>
          <w:lang w:val="en-US"/>
        </w:rPr>
        <w:t>(</w:t>
      </w:r>
      <w:proofErr w:type="spellStart"/>
      <w:r w:rsidRPr="36B72E66">
        <w:rPr>
          <w:lang w:val="en-US"/>
        </w:rPr>
        <w:t>codes.Internal</w:t>
      </w:r>
      <w:proofErr w:type="spellEnd"/>
      <w:r w:rsidRPr="36B72E66">
        <w:rPr>
          <w:lang w:val="en-US"/>
        </w:rPr>
        <w:t xml:space="preserve">, </w:t>
      </w:r>
      <w:proofErr w:type="spellStart"/>
      <w:r w:rsidRPr="36B72E66">
        <w:rPr>
          <w:lang w:val="en-US"/>
        </w:rPr>
        <w:t>err.Error</w:t>
      </w:r>
      <w:proofErr w:type="spellEnd"/>
      <w:r w:rsidRPr="36B72E66">
        <w:rPr>
          <w:lang w:val="en-US"/>
        </w:rPr>
        <w:t>())</w:t>
      </w:r>
    </w:p>
    <w:p w14:paraId="48D9C4F7" w14:textId="77777777" w:rsidR="00703E09" w:rsidRDefault="00703E09" w:rsidP="00703E09">
      <w:pPr>
        <w:pStyle w:val="SC-Source"/>
      </w:pPr>
      <w:r>
        <w:t>    </w:t>
      </w:r>
      <w:r w:rsidRPr="52404F4B">
        <w:t>}</w:t>
      </w:r>
    </w:p>
    <w:p w14:paraId="65662007" w14:textId="77777777" w:rsidR="00703E09" w:rsidRDefault="36B72E66" w:rsidP="36B72E66">
      <w:pPr>
        <w:pStyle w:val="SC-Source"/>
        <w:rPr>
          <w:lang w:val="en-US"/>
        </w:rPr>
      </w:pPr>
      <w:r w:rsidRPr="36B72E66">
        <w:rPr>
          <w:lang w:val="en-US"/>
        </w:rPr>
        <w:t>    return &amp;</w:t>
      </w:r>
      <w:proofErr w:type="spellStart"/>
      <w:r w:rsidRPr="36B72E66">
        <w:rPr>
          <w:lang w:val="en-US"/>
        </w:rPr>
        <w:t>gen.GetAggregatedRatingResponse</w:t>
      </w:r>
      <w:proofErr w:type="spellEnd"/>
      <w:r w:rsidRPr="36B72E66">
        <w:rPr>
          <w:lang w:val="en-US"/>
        </w:rPr>
        <w:t>{</w:t>
      </w:r>
      <w:proofErr w:type="spellStart"/>
      <w:r w:rsidRPr="36B72E66">
        <w:rPr>
          <w:lang w:val="en-US"/>
        </w:rPr>
        <w:t>RatingValue</w:t>
      </w:r>
      <w:proofErr w:type="spellEnd"/>
      <w:r w:rsidRPr="36B72E66">
        <w:rPr>
          <w:lang w:val="en-US"/>
        </w:rPr>
        <w:t>: v}, nil</w:t>
      </w:r>
    </w:p>
    <w:p w14:paraId="19E7A6C1" w14:textId="77777777" w:rsidR="00703E09" w:rsidRDefault="00703E09" w:rsidP="00703E09">
      <w:pPr>
        <w:pStyle w:val="SC-Source"/>
      </w:pPr>
      <w:r>
        <w:t>}</w:t>
      </w:r>
    </w:p>
    <w:p w14:paraId="66F4F767" w14:textId="77777777" w:rsidR="00703E09" w:rsidRDefault="36B72E66" w:rsidP="00703E09">
      <w:pPr>
        <w:pStyle w:val="P-Regular"/>
      </w:pPr>
      <w:r w:rsidRPr="36B72E66">
        <w:rPr>
          <w:lang w:val="en-US"/>
        </w:rPr>
        <w:t xml:space="preserve">Finally, let's implement the </w:t>
      </w:r>
      <w:proofErr w:type="spellStart"/>
      <w:r w:rsidRPr="36B72E66">
        <w:rPr>
          <w:rStyle w:val="P-Code"/>
          <w:lang w:val="en-US"/>
        </w:rPr>
        <w:t>PutRating</w:t>
      </w:r>
      <w:proofErr w:type="spellEnd"/>
      <w:r w:rsidRPr="36B72E66">
        <w:rPr>
          <w:lang w:val="en-US"/>
        </w:rPr>
        <w:t xml:space="preserve"> endpoint:</w:t>
      </w:r>
    </w:p>
    <w:p w14:paraId="5EC41A96" w14:textId="77777777" w:rsidR="00703E09" w:rsidRDefault="36B72E66" w:rsidP="00703E09">
      <w:pPr>
        <w:pStyle w:val="SC-Source"/>
      </w:pPr>
      <w:r w:rsidRPr="36B72E66">
        <w:rPr>
          <w:lang w:val="en-US"/>
        </w:rPr>
        <w:t xml:space="preserve">// </w:t>
      </w:r>
      <w:proofErr w:type="spellStart"/>
      <w:r w:rsidRPr="36B72E66">
        <w:rPr>
          <w:lang w:val="en-US"/>
        </w:rPr>
        <w:t>PutRating</w:t>
      </w:r>
      <w:proofErr w:type="spellEnd"/>
      <w:r w:rsidRPr="36B72E66">
        <w:rPr>
          <w:lang w:val="en-US"/>
        </w:rPr>
        <w:t xml:space="preserve"> writes a rating for a given record.</w:t>
      </w:r>
    </w:p>
    <w:p w14:paraId="243CC31C" w14:textId="77777777" w:rsidR="00703E09" w:rsidRDefault="36B72E66" w:rsidP="00703E09">
      <w:pPr>
        <w:pStyle w:val="SC-Source"/>
      </w:pPr>
      <w:proofErr w:type="spellStart"/>
      <w:r w:rsidRPr="36B72E66">
        <w:rPr>
          <w:lang w:val="en-US"/>
        </w:rPr>
        <w:t>func</w:t>
      </w:r>
      <w:proofErr w:type="spellEnd"/>
      <w:r w:rsidRPr="36B72E66">
        <w:rPr>
          <w:lang w:val="en-US"/>
        </w:rPr>
        <w:t xml:space="preserve"> (h *Handler) </w:t>
      </w:r>
      <w:proofErr w:type="spellStart"/>
      <w:r w:rsidRPr="36B72E66">
        <w:rPr>
          <w:lang w:val="en-US"/>
        </w:rPr>
        <w:t>PutRating</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context.Context</w:t>
      </w:r>
      <w:proofErr w:type="spellEnd"/>
      <w:r w:rsidRPr="36B72E66">
        <w:rPr>
          <w:lang w:val="en-US"/>
        </w:rPr>
        <w:t>, req *</w:t>
      </w:r>
      <w:proofErr w:type="spellStart"/>
      <w:r w:rsidRPr="36B72E66">
        <w:rPr>
          <w:lang w:val="en-US"/>
        </w:rPr>
        <w:t>gen.PutRatingRequest</w:t>
      </w:r>
      <w:proofErr w:type="spellEnd"/>
      <w:r w:rsidRPr="36B72E66">
        <w:rPr>
          <w:lang w:val="en-US"/>
        </w:rPr>
        <w:t>) (*</w:t>
      </w:r>
      <w:proofErr w:type="spellStart"/>
      <w:r w:rsidRPr="36B72E66">
        <w:rPr>
          <w:lang w:val="en-US"/>
        </w:rPr>
        <w:t>gen.PutRatingResponse</w:t>
      </w:r>
      <w:proofErr w:type="spellEnd"/>
      <w:r w:rsidRPr="36B72E66">
        <w:rPr>
          <w:lang w:val="en-US"/>
        </w:rPr>
        <w:t>, error) {</w:t>
      </w:r>
    </w:p>
    <w:p w14:paraId="4A15E21D" w14:textId="77777777" w:rsidR="00703E09" w:rsidRDefault="36B72E66" w:rsidP="00703E09">
      <w:pPr>
        <w:pStyle w:val="SC-Source"/>
      </w:pPr>
      <w:r w:rsidRPr="36B72E66">
        <w:rPr>
          <w:lang w:val="en-US"/>
        </w:rPr>
        <w:t xml:space="preserve">    if req == nil || </w:t>
      </w:r>
      <w:proofErr w:type="spellStart"/>
      <w:r w:rsidRPr="36B72E66">
        <w:rPr>
          <w:lang w:val="en-US"/>
        </w:rPr>
        <w:t>req.RecordId</w:t>
      </w:r>
      <w:proofErr w:type="spellEnd"/>
      <w:r w:rsidRPr="36B72E66">
        <w:rPr>
          <w:lang w:val="en-US"/>
        </w:rPr>
        <w:t xml:space="preserve"> == "" || </w:t>
      </w:r>
      <w:proofErr w:type="spellStart"/>
      <w:r w:rsidRPr="36B72E66">
        <w:rPr>
          <w:lang w:val="en-US"/>
        </w:rPr>
        <w:t>req.UserId</w:t>
      </w:r>
      <w:proofErr w:type="spellEnd"/>
      <w:r w:rsidRPr="36B72E66">
        <w:rPr>
          <w:lang w:val="en-US"/>
        </w:rPr>
        <w:t xml:space="preserve"> == "" {</w:t>
      </w:r>
    </w:p>
    <w:p w14:paraId="44903D50" w14:textId="77777777" w:rsidR="00703E09" w:rsidRDefault="36B72E66" w:rsidP="00703E09">
      <w:pPr>
        <w:pStyle w:val="SC-Source"/>
      </w:pPr>
      <w:r w:rsidRPr="36B72E66">
        <w:rPr>
          <w:lang w:val="en-US"/>
        </w:rPr>
        <w:t xml:space="preserve">        return nil, </w:t>
      </w:r>
      <w:proofErr w:type="spellStart"/>
      <w:r w:rsidRPr="36B72E66">
        <w:rPr>
          <w:lang w:val="en-US"/>
        </w:rPr>
        <w:t>status.Errorf</w:t>
      </w:r>
      <w:proofErr w:type="spellEnd"/>
      <w:r w:rsidRPr="36B72E66">
        <w:rPr>
          <w:lang w:val="en-US"/>
        </w:rPr>
        <w:t>(</w:t>
      </w:r>
      <w:proofErr w:type="spellStart"/>
      <w:r w:rsidRPr="36B72E66">
        <w:rPr>
          <w:lang w:val="en-US"/>
        </w:rPr>
        <w:t>codes.InvalidArgument</w:t>
      </w:r>
      <w:proofErr w:type="spellEnd"/>
      <w:r w:rsidRPr="36B72E66">
        <w:rPr>
          <w:lang w:val="en-US"/>
        </w:rPr>
        <w:t>, "nil req or empty user id or record id")</w:t>
      </w:r>
    </w:p>
    <w:p w14:paraId="6C8D0A8A" w14:textId="77777777" w:rsidR="00703E09" w:rsidRDefault="00703E09" w:rsidP="00703E09">
      <w:pPr>
        <w:pStyle w:val="SC-Source"/>
      </w:pPr>
      <w:r>
        <w:lastRenderedPageBreak/>
        <w:t>    </w:t>
      </w:r>
      <w:r w:rsidRPr="52404F4B">
        <w:t>}</w:t>
      </w:r>
    </w:p>
    <w:p w14:paraId="79DA4039" w14:textId="77777777" w:rsidR="00703E09" w:rsidRDefault="36B72E66" w:rsidP="00703E09">
      <w:pPr>
        <w:pStyle w:val="SC-Source"/>
      </w:pPr>
      <w:r w:rsidRPr="36B72E66">
        <w:rPr>
          <w:lang w:val="en-US"/>
        </w:rPr>
        <w:t xml:space="preserve">    if err := </w:t>
      </w:r>
      <w:proofErr w:type="spellStart"/>
      <w:r w:rsidRPr="36B72E66">
        <w:rPr>
          <w:lang w:val="en-US"/>
        </w:rPr>
        <w:t>h.svc.PutRating</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model.RecordID</w:t>
      </w:r>
      <w:proofErr w:type="spellEnd"/>
      <w:r w:rsidRPr="36B72E66">
        <w:rPr>
          <w:lang w:val="en-US"/>
        </w:rPr>
        <w:t>(</w:t>
      </w:r>
      <w:proofErr w:type="spellStart"/>
      <w:r w:rsidRPr="36B72E66">
        <w:rPr>
          <w:lang w:val="en-US"/>
        </w:rPr>
        <w:t>req.RecordId</w:t>
      </w:r>
      <w:proofErr w:type="spellEnd"/>
      <w:r w:rsidRPr="36B72E66">
        <w:rPr>
          <w:lang w:val="en-US"/>
        </w:rPr>
        <w:t xml:space="preserve">), </w:t>
      </w:r>
      <w:proofErr w:type="spellStart"/>
      <w:r w:rsidRPr="36B72E66">
        <w:rPr>
          <w:lang w:val="en-US"/>
        </w:rPr>
        <w:t>model.RecordType</w:t>
      </w:r>
      <w:proofErr w:type="spellEnd"/>
      <w:r w:rsidRPr="36B72E66">
        <w:rPr>
          <w:lang w:val="en-US"/>
        </w:rPr>
        <w:t>(</w:t>
      </w:r>
      <w:proofErr w:type="spellStart"/>
      <w:r w:rsidRPr="36B72E66">
        <w:rPr>
          <w:lang w:val="en-US"/>
        </w:rPr>
        <w:t>req.RecordType</w:t>
      </w:r>
      <w:proofErr w:type="spellEnd"/>
      <w:r w:rsidRPr="36B72E66">
        <w:rPr>
          <w:lang w:val="en-US"/>
        </w:rPr>
        <w:t>), &amp;</w:t>
      </w:r>
      <w:proofErr w:type="spellStart"/>
      <w:r w:rsidRPr="36B72E66">
        <w:rPr>
          <w:lang w:val="en-US"/>
        </w:rPr>
        <w:t>model.Rating</w:t>
      </w:r>
      <w:proofErr w:type="spellEnd"/>
      <w:r w:rsidRPr="36B72E66">
        <w:rPr>
          <w:lang w:val="en-US"/>
        </w:rPr>
        <w:t>{</w:t>
      </w:r>
      <w:proofErr w:type="spellStart"/>
      <w:r w:rsidRPr="36B72E66">
        <w:rPr>
          <w:lang w:val="en-US"/>
        </w:rPr>
        <w:t>UserID</w:t>
      </w:r>
      <w:proofErr w:type="spellEnd"/>
      <w:r w:rsidRPr="36B72E66">
        <w:rPr>
          <w:lang w:val="en-US"/>
        </w:rPr>
        <w:t xml:space="preserve">: </w:t>
      </w:r>
      <w:proofErr w:type="spellStart"/>
      <w:r w:rsidRPr="36B72E66">
        <w:rPr>
          <w:lang w:val="en-US"/>
        </w:rPr>
        <w:t>model.UserID</w:t>
      </w:r>
      <w:proofErr w:type="spellEnd"/>
      <w:r w:rsidRPr="36B72E66">
        <w:rPr>
          <w:lang w:val="en-US"/>
        </w:rPr>
        <w:t>(</w:t>
      </w:r>
      <w:proofErr w:type="spellStart"/>
      <w:r w:rsidRPr="36B72E66">
        <w:rPr>
          <w:lang w:val="en-US"/>
        </w:rPr>
        <w:t>req.UserId</w:t>
      </w:r>
      <w:proofErr w:type="spellEnd"/>
      <w:r w:rsidRPr="36B72E66">
        <w:rPr>
          <w:lang w:val="en-US"/>
        </w:rPr>
        <w:t xml:space="preserve">), Value: </w:t>
      </w:r>
      <w:proofErr w:type="spellStart"/>
      <w:r w:rsidRPr="36B72E66">
        <w:rPr>
          <w:lang w:val="en-US"/>
        </w:rPr>
        <w:t>model.RatingValue</w:t>
      </w:r>
      <w:proofErr w:type="spellEnd"/>
      <w:r w:rsidRPr="36B72E66">
        <w:rPr>
          <w:lang w:val="en-US"/>
        </w:rPr>
        <w:t>(</w:t>
      </w:r>
      <w:proofErr w:type="spellStart"/>
      <w:r w:rsidRPr="36B72E66">
        <w:rPr>
          <w:lang w:val="en-US"/>
        </w:rPr>
        <w:t>req.RatingValue</w:t>
      </w:r>
      <w:proofErr w:type="spellEnd"/>
      <w:r w:rsidRPr="36B72E66">
        <w:rPr>
          <w:lang w:val="en-US"/>
        </w:rPr>
        <w:t>)}); err != nil {</w:t>
      </w:r>
    </w:p>
    <w:p w14:paraId="44DEC0B8" w14:textId="15B278BA" w:rsidR="00703E09" w:rsidRDefault="36B72E66" w:rsidP="00703E09">
      <w:pPr>
        <w:pStyle w:val="SC-Source"/>
      </w:pPr>
      <w:r>
        <w:t>        </w:t>
      </w:r>
      <w:ins w:id="81" w:author="Alexander Shuiskov" w:date="2025-04-02T11:43:00Z" w16du:dateUtc="2025-04-02T06:43:00Z">
        <w:r w:rsidR="00F979E1" w:rsidRPr="36B72E66">
          <w:rPr>
            <w:lang w:val="en-US"/>
          </w:rPr>
          <w:t xml:space="preserve">return nil, </w:t>
        </w:r>
        <w:proofErr w:type="spellStart"/>
        <w:proofErr w:type="gramStart"/>
        <w:r w:rsidR="00F979E1" w:rsidRPr="36B72E66">
          <w:rPr>
            <w:lang w:val="en-US"/>
          </w:rPr>
          <w:t>status.Errorf</w:t>
        </w:r>
        <w:proofErr w:type="spellEnd"/>
        <w:proofErr w:type="gramEnd"/>
        <w:r w:rsidR="00F979E1" w:rsidRPr="36B72E66">
          <w:rPr>
            <w:lang w:val="en-US"/>
          </w:rPr>
          <w:t>(</w:t>
        </w:r>
        <w:proofErr w:type="spellStart"/>
        <w:r w:rsidR="00F979E1" w:rsidRPr="36B72E66">
          <w:rPr>
            <w:lang w:val="en-US"/>
          </w:rPr>
          <w:t>codes.Internal</w:t>
        </w:r>
        <w:proofErr w:type="spellEnd"/>
        <w:r w:rsidR="00F979E1" w:rsidRPr="36B72E66">
          <w:rPr>
            <w:lang w:val="en-US"/>
          </w:rPr>
          <w:t xml:space="preserve">, </w:t>
        </w:r>
        <w:proofErr w:type="spellStart"/>
        <w:r w:rsidR="00F979E1" w:rsidRPr="36B72E66">
          <w:rPr>
            <w:lang w:val="en-US"/>
          </w:rPr>
          <w:t>err.Error</w:t>
        </w:r>
        <w:proofErr w:type="spellEnd"/>
        <w:r w:rsidR="00F979E1" w:rsidRPr="36B72E66">
          <w:rPr>
            <w:lang w:val="en-US"/>
          </w:rPr>
          <w:t>())</w:t>
        </w:r>
      </w:ins>
      <w:del w:id="82" w:author="Alexander Shuiskov" w:date="2025-04-02T11:43:00Z" w16du:dateUtc="2025-04-02T06:43:00Z">
        <w:r w:rsidDel="00F979E1">
          <w:delText xml:space="preserve">return nil, </w:delText>
        </w:r>
        <w:commentRangeStart w:id="83"/>
        <w:r w:rsidDel="00F979E1">
          <w:delText>err</w:delText>
        </w:r>
        <w:commentRangeEnd w:id="83"/>
        <w:r w:rsidR="00703E09" w:rsidDel="00F979E1">
          <w:rPr>
            <w:rStyle w:val="CommentReference"/>
          </w:rPr>
          <w:commentReference w:id="83"/>
        </w:r>
      </w:del>
    </w:p>
    <w:p w14:paraId="30942FFB" w14:textId="77777777" w:rsidR="00703E09" w:rsidRDefault="00703E09" w:rsidP="00703E09">
      <w:pPr>
        <w:pStyle w:val="SC-Source"/>
      </w:pPr>
      <w:r>
        <w:t>    </w:t>
      </w:r>
      <w:r w:rsidRPr="52404F4B">
        <w:t>}</w:t>
      </w:r>
    </w:p>
    <w:p w14:paraId="4001818E" w14:textId="77777777" w:rsidR="00703E09" w:rsidRDefault="36B72E66" w:rsidP="36B72E66">
      <w:pPr>
        <w:pStyle w:val="SC-Source"/>
        <w:rPr>
          <w:lang w:val="en-US"/>
        </w:rPr>
      </w:pPr>
      <w:r w:rsidRPr="36B72E66">
        <w:rPr>
          <w:lang w:val="en-US"/>
        </w:rPr>
        <w:t>    return &amp;</w:t>
      </w:r>
      <w:proofErr w:type="spellStart"/>
      <w:r w:rsidRPr="36B72E66">
        <w:rPr>
          <w:lang w:val="en-US"/>
        </w:rPr>
        <w:t>gen.PutRatingResponse</w:t>
      </w:r>
      <w:proofErr w:type="spellEnd"/>
      <w:r w:rsidRPr="36B72E66">
        <w:rPr>
          <w:lang w:val="en-US"/>
        </w:rPr>
        <w:t>{}, nil</w:t>
      </w:r>
    </w:p>
    <w:p w14:paraId="14D40878" w14:textId="77777777" w:rsidR="00703E09" w:rsidRDefault="00703E09" w:rsidP="00703E09">
      <w:pPr>
        <w:pStyle w:val="SC-Source"/>
      </w:pPr>
      <w:r>
        <w:t>}</w:t>
      </w:r>
    </w:p>
    <w:p w14:paraId="25559BF1" w14:textId="77777777" w:rsidR="00703E09" w:rsidRDefault="36B72E66" w:rsidP="00703E09">
      <w:pPr>
        <w:pStyle w:val="P-Regular"/>
      </w:pPr>
      <w:r w:rsidRPr="36B72E66">
        <w:rPr>
          <w:lang w:val="en-US"/>
        </w:rPr>
        <w:t xml:space="preserve">Now, we are </w:t>
      </w:r>
      <w:r w:rsidR="00703E09">
        <w:fldChar w:fldCharType="begin"/>
      </w:r>
      <w:r w:rsidR="00703E09">
        <w:instrText xml:space="preserve"> XE "rating service:gateways and clients, implementing" </w:instrText>
      </w:r>
      <w:r w:rsidR="00703E09">
        <w:fldChar w:fldCharType="end"/>
      </w:r>
      <w:r w:rsidRPr="36B72E66">
        <w:rPr>
          <w:lang w:val="en-US"/>
        </w:rPr>
        <w:t xml:space="preserve">ready to update our </w:t>
      </w:r>
      <w:r w:rsidRPr="36B72E66">
        <w:rPr>
          <w:rStyle w:val="P-Code"/>
          <w:lang w:val="en-US"/>
        </w:rPr>
        <w:t>rating/</w:t>
      </w:r>
      <w:proofErr w:type="spellStart"/>
      <w:r w:rsidRPr="36B72E66">
        <w:rPr>
          <w:rStyle w:val="P-Code"/>
          <w:lang w:val="en-US"/>
        </w:rPr>
        <w:t>cmd</w:t>
      </w:r>
      <w:proofErr w:type="spellEnd"/>
      <w:r w:rsidRPr="36B72E66">
        <w:rPr>
          <w:rStyle w:val="P-Code"/>
          <w:lang w:val="en-US"/>
        </w:rPr>
        <w:t>/</w:t>
      </w:r>
      <w:proofErr w:type="spellStart"/>
      <w:r w:rsidRPr="36B72E66">
        <w:rPr>
          <w:rStyle w:val="P-Code"/>
          <w:lang w:val="en-US"/>
        </w:rPr>
        <w:t>main.go</w:t>
      </w:r>
      <w:proofErr w:type="spellEnd"/>
      <w:r w:rsidRPr="36B72E66">
        <w:rPr>
          <w:lang w:val="en-US"/>
        </w:rPr>
        <w:t xml:space="preserve"> file. Replace it with the following:</w:t>
      </w:r>
    </w:p>
    <w:p w14:paraId="604C36CE" w14:textId="77777777" w:rsidR="00703E09" w:rsidRDefault="00703E09" w:rsidP="00703E09">
      <w:pPr>
        <w:pStyle w:val="SC-Source"/>
      </w:pPr>
      <w:r w:rsidRPr="761D6389">
        <w:t>package main</w:t>
      </w:r>
    </w:p>
    <w:p w14:paraId="66DF56E6" w14:textId="77777777" w:rsidR="00703E09" w:rsidRDefault="00703E09" w:rsidP="00703E09">
      <w:pPr>
        <w:pStyle w:val="SC-Source"/>
      </w:pPr>
      <w:r w:rsidRPr="761D6389">
        <w:t xml:space="preserve"> </w:t>
      </w:r>
    </w:p>
    <w:p w14:paraId="21159C22" w14:textId="77777777" w:rsidR="00703E09" w:rsidRDefault="00703E09" w:rsidP="00703E09">
      <w:pPr>
        <w:pStyle w:val="SC-Source"/>
      </w:pPr>
      <w:r w:rsidRPr="52404F4B">
        <w:t>import (</w:t>
      </w:r>
    </w:p>
    <w:p w14:paraId="55139160" w14:textId="77777777" w:rsidR="00703E09" w:rsidRDefault="00703E09" w:rsidP="00703E09">
      <w:pPr>
        <w:pStyle w:val="SC-Source"/>
      </w:pPr>
      <w:r>
        <w:t>    </w:t>
      </w:r>
      <w:r w:rsidRPr="52404F4B">
        <w:t>"log"</w:t>
      </w:r>
    </w:p>
    <w:p w14:paraId="6ABD0596" w14:textId="77777777" w:rsidR="00703E09" w:rsidRDefault="00703E09" w:rsidP="00703E09">
      <w:pPr>
        <w:pStyle w:val="SC-Source"/>
      </w:pPr>
      <w:r>
        <w:t>    </w:t>
      </w:r>
      <w:r w:rsidRPr="52404F4B">
        <w:t>"net"</w:t>
      </w:r>
    </w:p>
    <w:p w14:paraId="708C330A" w14:textId="77777777" w:rsidR="00703E09" w:rsidRDefault="00703E09" w:rsidP="00703E09">
      <w:pPr>
        <w:pStyle w:val="SC-Source"/>
      </w:pPr>
      <w:r w:rsidRPr="52404F4B">
        <w:t xml:space="preserve"> </w:t>
      </w:r>
    </w:p>
    <w:p w14:paraId="4D8F07E2"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w:t>
      </w:r>
    </w:p>
    <w:p w14:paraId="032E4FAF" w14:textId="77777777" w:rsidR="00703E09" w:rsidRDefault="00703E09" w:rsidP="00703E09">
      <w:pPr>
        <w:pStyle w:val="SC-Source"/>
      </w:pPr>
      <w:r>
        <w:t>    </w:t>
      </w:r>
      <w:r w:rsidRPr="52404F4B">
        <w:t>"movieexample.com/gen"</w:t>
      </w:r>
    </w:p>
    <w:p w14:paraId="22B3933D" w14:textId="77777777" w:rsidR="00703E09" w:rsidRDefault="00703E09" w:rsidP="00703E09">
      <w:pPr>
        <w:pStyle w:val="SC-Source"/>
      </w:pPr>
      <w:r>
        <w:t>    </w:t>
      </w:r>
      <w:r w:rsidRPr="52404F4B">
        <w:t>"movieexample.com/rating/internal/controller"</w:t>
      </w:r>
    </w:p>
    <w:p w14:paraId="5E245A83" w14:textId="77777777" w:rsidR="00703E09" w:rsidRDefault="36B72E66" w:rsidP="00703E09">
      <w:pPr>
        <w:pStyle w:val="SC-Source"/>
      </w:pPr>
      <w:r w:rsidRPr="36B72E66">
        <w:rPr>
          <w:lang w:val="en-US"/>
        </w:rPr>
        <w:t>    </w:t>
      </w:r>
      <w:proofErr w:type="spellStart"/>
      <w:r w:rsidRPr="36B72E66">
        <w:rPr>
          <w:lang w:val="en-US"/>
        </w:rPr>
        <w:t>grpchandler</w:t>
      </w:r>
      <w:proofErr w:type="spellEnd"/>
      <w:r w:rsidRPr="36B72E66">
        <w:rPr>
          <w:lang w:val="en-US"/>
        </w:rPr>
        <w:t xml:space="preserve"> "movieexample.com/rating/internal/handler/</w:t>
      </w:r>
      <w:proofErr w:type="spellStart"/>
      <w:r w:rsidRPr="36B72E66">
        <w:rPr>
          <w:lang w:val="en-US"/>
        </w:rPr>
        <w:t>grpc</w:t>
      </w:r>
      <w:proofErr w:type="spellEnd"/>
      <w:r w:rsidRPr="36B72E66">
        <w:rPr>
          <w:lang w:val="en-US"/>
        </w:rPr>
        <w:t>"</w:t>
      </w:r>
    </w:p>
    <w:p w14:paraId="33B12BC8" w14:textId="77777777" w:rsidR="00703E09" w:rsidRDefault="00703E09" w:rsidP="00703E09">
      <w:pPr>
        <w:pStyle w:val="SC-Source"/>
      </w:pPr>
      <w:r>
        <w:t>    </w:t>
      </w:r>
      <w:r w:rsidRPr="52404F4B">
        <w:t>"movieexample.com/rating/internal/repository/memory"</w:t>
      </w:r>
    </w:p>
    <w:p w14:paraId="2EE9697B" w14:textId="77777777" w:rsidR="00703E09" w:rsidRDefault="00703E09" w:rsidP="00703E09">
      <w:pPr>
        <w:pStyle w:val="SC-Source"/>
      </w:pPr>
      <w:r w:rsidRPr="761D6389">
        <w:t>)</w:t>
      </w:r>
    </w:p>
    <w:p w14:paraId="4B8054A5" w14:textId="77777777" w:rsidR="00703E09" w:rsidRDefault="00703E09" w:rsidP="00703E09">
      <w:pPr>
        <w:pStyle w:val="SC-Source"/>
      </w:pPr>
      <w:r w:rsidRPr="761D6389">
        <w:t xml:space="preserve"> </w:t>
      </w:r>
    </w:p>
    <w:p w14:paraId="153C2A4A" w14:textId="77777777" w:rsidR="00703E09" w:rsidRDefault="36B72E66" w:rsidP="00703E09">
      <w:pPr>
        <w:pStyle w:val="SC-Source"/>
      </w:pPr>
      <w:proofErr w:type="spellStart"/>
      <w:r w:rsidRPr="36B72E66">
        <w:rPr>
          <w:lang w:val="en-US"/>
        </w:rPr>
        <w:t>func</w:t>
      </w:r>
      <w:proofErr w:type="spellEnd"/>
      <w:r w:rsidRPr="36B72E66">
        <w:rPr>
          <w:lang w:val="en-US"/>
        </w:rPr>
        <w:t xml:space="preserve"> main() {</w:t>
      </w:r>
    </w:p>
    <w:p w14:paraId="402F2563" w14:textId="77777777" w:rsidR="00703E09" w:rsidRDefault="36B72E66" w:rsidP="00703E09">
      <w:pPr>
        <w:pStyle w:val="SC-Source"/>
      </w:pPr>
      <w:r w:rsidRPr="36B72E66">
        <w:rPr>
          <w:lang w:val="en-US"/>
        </w:rPr>
        <w:lastRenderedPageBreak/>
        <w:t>    </w:t>
      </w:r>
      <w:proofErr w:type="spellStart"/>
      <w:r w:rsidRPr="36B72E66">
        <w:rPr>
          <w:lang w:val="en-US"/>
        </w:rPr>
        <w:t>log.Println</w:t>
      </w:r>
      <w:proofErr w:type="spellEnd"/>
      <w:r w:rsidRPr="36B72E66">
        <w:rPr>
          <w:lang w:val="en-US"/>
        </w:rPr>
        <w:t>("Starting the rating service")</w:t>
      </w:r>
    </w:p>
    <w:p w14:paraId="6BBA0BE6" w14:textId="77777777" w:rsidR="00703E09" w:rsidRDefault="36B72E66" w:rsidP="00703E09">
      <w:pPr>
        <w:pStyle w:val="SC-Source"/>
      </w:pPr>
      <w:r w:rsidRPr="36B72E66">
        <w:rPr>
          <w:lang w:val="en-US"/>
        </w:rPr>
        <w:t xml:space="preserve">    repo := </w:t>
      </w:r>
      <w:proofErr w:type="spellStart"/>
      <w:r w:rsidRPr="36B72E66">
        <w:rPr>
          <w:lang w:val="en-US"/>
        </w:rPr>
        <w:t>memory.New</w:t>
      </w:r>
      <w:proofErr w:type="spellEnd"/>
      <w:r w:rsidRPr="36B72E66">
        <w:rPr>
          <w:lang w:val="en-US"/>
        </w:rPr>
        <w:t>()</w:t>
      </w:r>
    </w:p>
    <w:p w14:paraId="5B675497" w14:textId="77777777" w:rsidR="00703E09" w:rsidRDefault="36B72E66" w:rsidP="00703E09">
      <w:pPr>
        <w:pStyle w:val="SC-Source"/>
      </w:pPr>
      <w:r w:rsidRPr="36B72E66">
        <w:rPr>
          <w:lang w:val="en-US"/>
        </w:rPr>
        <w:t xml:space="preserve">    svc := </w:t>
      </w:r>
      <w:proofErr w:type="spellStart"/>
      <w:r w:rsidRPr="36B72E66">
        <w:rPr>
          <w:lang w:val="en-US"/>
        </w:rPr>
        <w:t>controller.New</w:t>
      </w:r>
      <w:proofErr w:type="spellEnd"/>
      <w:r w:rsidRPr="36B72E66">
        <w:rPr>
          <w:lang w:val="en-US"/>
        </w:rPr>
        <w:t>(repo)</w:t>
      </w:r>
    </w:p>
    <w:p w14:paraId="2624FD33" w14:textId="77777777" w:rsidR="00703E09" w:rsidRDefault="36B72E66" w:rsidP="00703E09">
      <w:pPr>
        <w:pStyle w:val="SC-Source"/>
      </w:pPr>
      <w:r w:rsidRPr="36B72E66">
        <w:rPr>
          <w:lang w:val="en-US"/>
        </w:rPr>
        <w:t xml:space="preserve">    h := </w:t>
      </w:r>
      <w:proofErr w:type="spellStart"/>
      <w:r w:rsidRPr="36B72E66">
        <w:rPr>
          <w:lang w:val="en-US"/>
        </w:rPr>
        <w:t>grpchandler.New</w:t>
      </w:r>
      <w:proofErr w:type="spellEnd"/>
      <w:r w:rsidRPr="36B72E66">
        <w:rPr>
          <w:lang w:val="en-US"/>
        </w:rPr>
        <w:t>(svc)</w:t>
      </w:r>
    </w:p>
    <w:p w14:paraId="741246EB" w14:textId="77777777" w:rsidR="00703E09" w:rsidRDefault="36B72E66" w:rsidP="00703E09">
      <w:pPr>
        <w:pStyle w:val="SC-Source"/>
      </w:pPr>
      <w:r w:rsidRPr="36B72E66">
        <w:rPr>
          <w:lang w:val="en-US"/>
        </w:rPr>
        <w:t>    </w:t>
      </w:r>
      <w:proofErr w:type="spellStart"/>
      <w:r w:rsidRPr="36B72E66">
        <w:rPr>
          <w:lang w:val="en-US"/>
        </w:rPr>
        <w:t>lis</w:t>
      </w:r>
      <w:proofErr w:type="spellEnd"/>
      <w:r w:rsidRPr="36B72E66">
        <w:rPr>
          <w:lang w:val="en-US"/>
        </w:rPr>
        <w:t xml:space="preserve">, err := </w:t>
      </w:r>
      <w:proofErr w:type="spellStart"/>
      <w:r w:rsidRPr="36B72E66">
        <w:rPr>
          <w:lang w:val="en-US"/>
        </w:rPr>
        <w:t>net.Listen</w:t>
      </w:r>
      <w:proofErr w:type="spellEnd"/>
      <w:r w:rsidRPr="36B72E66">
        <w:rPr>
          <w:lang w:val="en-US"/>
        </w:rPr>
        <w:t>("</w:t>
      </w:r>
      <w:proofErr w:type="spellStart"/>
      <w:r w:rsidRPr="36B72E66">
        <w:rPr>
          <w:lang w:val="en-US"/>
        </w:rPr>
        <w:t>tcp</w:t>
      </w:r>
      <w:proofErr w:type="spellEnd"/>
      <w:r w:rsidRPr="36B72E66">
        <w:rPr>
          <w:lang w:val="en-US"/>
        </w:rPr>
        <w:t>", "localhost:8082")</w:t>
      </w:r>
    </w:p>
    <w:p w14:paraId="7C37AAD1" w14:textId="77777777" w:rsidR="00703E09" w:rsidRDefault="36B72E66" w:rsidP="00703E09">
      <w:pPr>
        <w:pStyle w:val="SC-Source"/>
      </w:pPr>
      <w:r w:rsidRPr="36B72E66">
        <w:rPr>
          <w:lang w:val="en-US"/>
        </w:rPr>
        <w:t>    if err != nil {</w:t>
      </w:r>
    </w:p>
    <w:p w14:paraId="7EA10118" w14:textId="77777777" w:rsidR="00703E09" w:rsidRDefault="36B72E66" w:rsidP="00703E09">
      <w:pPr>
        <w:pStyle w:val="SC-Source"/>
      </w:pPr>
      <w:r w:rsidRPr="36B72E66">
        <w:rPr>
          <w:lang w:val="en-US"/>
        </w:rPr>
        <w:t>        </w:t>
      </w:r>
      <w:proofErr w:type="spellStart"/>
      <w:r w:rsidRPr="36B72E66">
        <w:rPr>
          <w:lang w:val="en-US"/>
        </w:rPr>
        <w:t>log.Fatalf</w:t>
      </w:r>
      <w:proofErr w:type="spellEnd"/>
      <w:r w:rsidRPr="36B72E66">
        <w:rPr>
          <w:lang w:val="en-US"/>
        </w:rPr>
        <w:t>("failed to listen: %v", err)</w:t>
      </w:r>
    </w:p>
    <w:p w14:paraId="01B3E897" w14:textId="77777777" w:rsidR="00703E09" w:rsidRDefault="00703E09" w:rsidP="00703E09">
      <w:pPr>
        <w:pStyle w:val="SC-Source"/>
      </w:pPr>
      <w:r>
        <w:t>    </w:t>
      </w:r>
      <w:r w:rsidRPr="52404F4B">
        <w:t>}</w:t>
      </w:r>
    </w:p>
    <w:p w14:paraId="6DEE8780" w14:textId="77777777" w:rsidR="00703E09" w:rsidRDefault="36B72E66" w:rsidP="00703E09">
      <w:pPr>
        <w:pStyle w:val="SC-Source"/>
      </w:pPr>
      <w:r w:rsidRPr="36B72E66">
        <w:rPr>
          <w:lang w:val="en-US"/>
        </w:rPr>
        <w:t>    </w:t>
      </w:r>
      <w:proofErr w:type="spellStart"/>
      <w:r w:rsidRPr="36B72E66">
        <w:rPr>
          <w:lang w:val="en-US"/>
        </w:rPr>
        <w:t>srv</w:t>
      </w:r>
      <w:proofErr w:type="spellEnd"/>
      <w:r w:rsidRPr="36B72E66">
        <w:rPr>
          <w:lang w:val="en-US"/>
        </w:rPr>
        <w:t xml:space="preserve"> := </w:t>
      </w:r>
      <w:proofErr w:type="spellStart"/>
      <w:r w:rsidRPr="36B72E66">
        <w:rPr>
          <w:lang w:val="en-US"/>
        </w:rPr>
        <w:t>grpc.NewServer</w:t>
      </w:r>
      <w:proofErr w:type="spellEnd"/>
      <w:r w:rsidRPr="36B72E66">
        <w:rPr>
          <w:lang w:val="en-US"/>
        </w:rPr>
        <w:t>()</w:t>
      </w:r>
    </w:p>
    <w:p w14:paraId="72D11E81" w14:textId="77777777" w:rsidR="00703E09" w:rsidRDefault="36B72E66" w:rsidP="00703E09">
      <w:pPr>
        <w:pStyle w:val="SC-Source"/>
      </w:pPr>
      <w:r w:rsidRPr="36B72E66">
        <w:rPr>
          <w:lang w:val="en-US"/>
        </w:rPr>
        <w:t>    </w:t>
      </w:r>
      <w:proofErr w:type="spellStart"/>
      <w:r w:rsidRPr="36B72E66">
        <w:rPr>
          <w:lang w:val="en-US"/>
        </w:rPr>
        <w:t>gen.RegisterRatingServiceServer</w:t>
      </w:r>
      <w:proofErr w:type="spellEnd"/>
      <w:r w:rsidRPr="36B72E66">
        <w:rPr>
          <w:lang w:val="en-US"/>
        </w:rPr>
        <w:t>(</w:t>
      </w:r>
      <w:proofErr w:type="spellStart"/>
      <w:r w:rsidRPr="36B72E66">
        <w:rPr>
          <w:lang w:val="en-US"/>
        </w:rPr>
        <w:t>srv</w:t>
      </w:r>
      <w:proofErr w:type="spellEnd"/>
      <w:r w:rsidRPr="36B72E66">
        <w:rPr>
          <w:lang w:val="en-US"/>
        </w:rPr>
        <w:t>, h)</w:t>
      </w:r>
    </w:p>
    <w:p w14:paraId="2FB7AF00" w14:textId="77777777" w:rsidR="00D01419" w:rsidRDefault="36B72E66" w:rsidP="00D01419">
      <w:pPr>
        <w:pStyle w:val="SC-Source"/>
      </w:pPr>
      <w:r w:rsidRPr="36B72E66">
        <w:rPr>
          <w:lang w:val="en-US"/>
        </w:rPr>
        <w:t xml:space="preserve">    if err := </w:t>
      </w:r>
      <w:proofErr w:type="spellStart"/>
      <w:r w:rsidRPr="36B72E66">
        <w:rPr>
          <w:lang w:val="en-US"/>
        </w:rPr>
        <w:t>srv.Serve</w:t>
      </w:r>
      <w:proofErr w:type="spellEnd"/>
      <w:r w:rsidRPr="36B72E66">
        <w:rPr>
          <w:lang w:val="en-US"/>
        </w:rPr>
        <w:t>(</w:t>
      </w:r>
      <w:proofErr w:type="spellStart"/>
      <w:r w:rsidRPr="36B72E66">
        <w:rPr>
          <w:lang w:val="en-US"/>
        </w:rPr>
        <w:t>lis</w:t>
      </w:r>
      <w:proofErr w:type="spellEnd"/>
      <w:r w:rsidRPr="36B72E66">
        <w:rPr>
          <w:lang w:val="en-US"/>
        </w:rPr>
        <w:t>); err != nil {</w:t>
      </w:r>
    </w:p>
    <w:p w14:paraId="34C168CB" w14:textId="77777777" w:rsidR="00D01419" w:rsidRDefault="00D01419" w:rsidP="00D01419">
      <w:pPr>
        <w:pStyle w:val="SC-Source"/>
      </w:pPr>
      <w:r>
        <w:t xml:space="preserve">        panic(err)</w:t>
      </w:r>
    </w:p>
    <w:p w14:paraId="7ADE0CC2" w14:textId="77777777" w:rsidR="00D01419" w:rsidRDefault="00D01419" w:rsidP="00D01419">
      <w:pPr>
        <w:pStyle w:val="SC-Source"/>
      </w:pPr>
      <w:r>
        <w:t xml:space="preserve">    }</w:t>
      </w:r>
    </w:p>
    <w:p w14:paraId="2A983165" w14:textId="77777777" w:rsidR="00703E09" w:rsidRDefault="00703E09" w:rsidP="00703E09">
      <w:pPr>
        <w:pStyle w:val="SC-Source"/>
      </w:pPr>
      <w:r w:rsidRPr="761D6389">
        <w:t>}</w:t>
      </w:r>
    </w:p>
    <w:p w14:paraId="2BABB4ED" w14:textId="77777777" w:rsidR="00703E09" w:rsidRDefault="36B72E66" w:rsidP="00703E09">
      <w:pPr>
        <w:pStyle w:val="P-Regular"/>
      </w:pPr>
      <w:r w:rsidRPr="36B72E66">
        <w:rPr>
          <w:lang w:val="en-US"/>
        </w:rPr>
        <w:t xml:space="preserve">The way we </w:t>
      </w:r>
      <w:r w:rsidR="00703E09">
        <w:fldChar w:fldCharType="begin"/>
      </w:r>
      <w:r w:rsidR="00703E09">
        <w:instrText xml:space="preserve"> XE "rating service:gateways and clients, implementing" </w:instrText>
      </w:r>
      <w:r w:rsidR="00703E09">
        <w:fldChar w:fldCharType="end"/>
      </w:r>
      <w:r w:rsidRPr="36B72E66">
        <w:rPr>
          <w:lang w:val="en-US"/>
        </w:rPr>
        <w:t>start the service is similar to the metadata service. Now, we are ready to link the movie service to both the metadata and rating services.</w:t>
      </w:r>
    </w:p>
    <w:p w14:paraId="7548BBA4" w14:textId="77777777" w:rsidR="00703E09" w:rsidRDefault="00703E09" w:rsidP="00703E09">
      <w:pPr>
        <w:pStyle w:val="H2-Heading"/>
        <w:rPr>
          <w:bCs/>
          <w:szCs w:val="28"/>
        </w:rPr>
      </w:pPr>
      <w:r w:rsidRPr="761D6389">
        <w:rPr>
          <w:bCs/>
          <w:szCs w:val="28"/>
        </w:rPr>
        <w:t>Movie service</w:t>
      </w:r>
    </w:p>
    <w:p w14:paraId="025370BA" w14:textId="77777777" w:rsidR="00703E09" w:rsidRDefault="36B72E66" w:rsidP="00703E09">
      <w:pPr>
        <w:pStyle w:val="P-Regular"/>
      </w:pPr>
      <w:r w:rsidRPr="36B72E66">
        <w:rPr>
          <w:lang w:val="en-US"/>
        </w:rPr>
        <w:t xml:space="preserve">In </w:t>
      </w:r>
      <w:r w:rsidR="00703E09">
        <w:fldChar w:fldCharType="begin"/>
      </w:r>
      <w:r w:rsidR="00703E09">
        <w:instrText xml:space="preserve"> XE "movie service:gateways and clients, implementing" </w:instrText>
      </w:r>
      <w:r w:rsidR="00703E09">
        <w:fldChar w:fldCharType="end"/>
      </w:r>
      <w:r w:rsidRPr="36B72E66">
        <w:rPr>
          <w:lang w:val="en-US"/>
        </w:rPr>
        <w:t xml:space="preserve">the previous examples, we created </w:t>
      </w:r>
      <w:proofErr w:type="spellStart"/>
      <w:r w:rsidRPr="36B72E66">
        <w:rPr>
          <w:lang w:val="en-US"/>
        </w:rPr>
        <w:t>gRPC</w:t>
      </w:r>
      <w:proofErr w:type="spellEnd"/>
      <w:r w:rsidRPr="36B72E66">
        <w:rPr>
          <w:lang w:val="en-US"/>
        </w:rPr>
        <w:t xml:space="preserve"> servers to handle client requests. Now, let's illustrate how to add logic for calling our servers. This will help us to establish communication between our microservices via </w:t>
      </w:r>
      <w:proofErr w:type="spellStart"/>
      <w:r w:rsidRPr="36B72E66">
        <w:rPr>
          <w:lang w:val="en-US"/>
        </w:rPr>
        <w:t>gRPC</w:t>
      </w:r>
      <w:proofErr w:type="spellEnd"/>
      <w:r w:rsidRPr="36B72E66">
        <w:rPr>
          <w:lang w:val="en-US"/>
        </w:rPr>
        <w:t>.</w:t>
      </w:r>
    </w:p>
    <w:p w14:paraId="5618437F" w14:textId="77777777" w:rsidR="00703E09" w:rsidRDefault="36B72E66" w:rsidP="00703E09">
      <w:pPr>
        <w:pStyle w:val="P-Regular"/>
      </w:pPr>
      <w:r w:rsidRPr="36B72E66">
        <w:rPr>
          <w:lang w:val="en-US"/>
        </w:rPr>
        <w:t xml:space="preserve">First, let's implement a function that we can reuse in our service gateways. Create the </w:t>
      </w:r>
      <w:proofErr w:type="spellStart"/>
      <w:r w:rsidRPr="36B72E66">
        <w:rPr>
          <w:rStyle w:val="P-Code"/>
          <w:lang w:val="en-US"/>
        </w:rPr>
        <w:t>src</w:t>
      </w:r>
      <w:proofErr w:type="spellEnd"/>
      <w:r w:rsidRPr="36B72E66">
        <w:rPr>
          <w:rStyle w:val="P-Code"/>
          <w:lang w:val="en-US"/>
        </w:rPr>
        <w:t>/internal/</w:t>
      </w:r>
      <w:proofErr w:type="spellStart"/>
      <w:r w:rsidRPr="36B72E66">
        <w:rPr>
          <w:rStyle w:val="P-Code"/>
          <w:lang w:val="en-US"/>
        </w:rPr>
        <w:t>grpcutil</w:t>
      </w:r>
      <w:proofErr w:type="spellEnd"/>
      <w:r w:rsidRPr="36B72E66">
        <w:rPr>
          <w:lang w:val="en-US"/>
        </w:rPr>
        <w:t xml:space="preserve"> directory, and add a file called </w:t>
      </w:r>
      <w:proofErr w:type="spellStart"/>
      <w:r w:rsidRPr="36B72E66">
        <w:rPr>
          <w:rStyle w:val="P-Code"/>
          <w:lang w:val="en-US"/>
        </w:rPr>
        <w:t>grpcutil.go</w:t>
      </w:r>
      <w:proofErr w:type="spellEnd"/>
      <w:r w:rsidRPr="36B72E66">
        <w:rPr>
          <w:lang w:val="en-US"/>
        </w:rPr>
        <w:t xml:space="preserve"> to it. Add the following </w:t>
      </w:r>
      <w:r w:rsidR="00703E09">
        <w:fldChar w:fldCharType="begin"/>
      </w:r>
      <w:r w:rsidR="00703E09">
        <w:instrText xml:space="preserve"> XE "movie service:gateways and clients, implementing" </w:instrText>
      </w:r>
      <w:r w:rsidR="00703E09">
        <w:fldChar w:fldCharType="end"/>
      </w:r>
      <w:r w:rsidRPr="36B72E66">
        <w:rPr>
          <w:lang w:val="en-US"/>
        </w:rPr>
        <w:t>code to it:</w:t>
      </w:r>
    </w:p>
    <w:p w14:paraId="7BE23441" w14:textId="77777777" w:rsidR="00703E09" w:rsidRPr="008D119E" w:rsidRDefault="00703E09" w:rsidP="00703E09">
      <w:pPr>
        <w:pStyle w:val="SC-Source"/>
        <w:rPr>
          <w:lang w:val="en-US"/>
        </w:rPr>
      </w:pPr>
      <w:r w:rsidRPr="008D119E">
        <w:rPr>
          <w:lang w:val="en-US"/>
        </w:rPr>
        <w:t xml:space="preserve">package </w:t>
      </w:r>
      <w:proofErr w:type="spellStart"/>
      <w:r w:rsidRPr="008D119E">
        <w:rPr>
          <w:lang w:val="en-US"/>
        </w:rPr>
        <w:t>grpcutil</w:t>
      </w:r>
      <w:proofErr w:type="spellEnd"/>
    </w:p>
    <w:p w14:paraId="2FFB9FA5" w14:textId="77777777" w:rsidR="00703E09" w:rsidRPr="008D119E" w:rsidRDefault="00703E09" w:rsidP="00703E09">
      <w:pPr>
        <w:pStyle w:val="SC-Source"/>
        <w:rPr>
          <w:lang w:val="en-US"/>
        </w:rPr>
      </w:pPr>
    </w:p>
    <w:p w14:paraId="63284459" w14:textId="77777777" w:rsidR="00703E09" w:rsidRPr="008D119E" w:rsidRDefault="00703E09" w:rsidP="00703E09">
      <w:pPr>
        <w:pStyle w:val="SC-Source"/>
        <w:rPr>
          <w:lang w:val="en-US"/>
        </w:rPr>
      </w:pPr>
      <w:r w:rsidRPr="008D119E">
        <w:rPr>
          <w:lang w:val="en-US"/>
        </w:rPr>
        <w:t>import (</w:t>
      </w:r>
    </w:p>
    <w:p w14:paraId="1AD2E825" w14:textId="77777777" w:rsidR="00703E09" w:rsidRPr="008D119E" w:rsidRDefault="00703E09" w:rsidP="00703E09">
      <w:pPr>
        <w:pStyle w:val="SC-Source"/>
        <w:rPr>
          <w:lang w:val="en-US"/>
        </w:rPr>
      </w:pPr>
      <w:r>
        <w:rPr>
          <w:lang w:val="en-US"/>
        </w:rPr>
        <w:lastRenderedPageBreak/>
        <w:t>    </w:t>
      </w:r>
      <w:r w:rsidRPr="008D119E">
        <w:rPr>
          <w:lang w:val="en-US"/>
        </w:rPr>
        <w:t>"context"</w:t>
      </w:r>
    </w:p>
    <w:p w14:paraId="282096CE" w14:textId="77777777" w:rsidR="00703E09" w:rsidRPr="008D119E" w:rsidRDefault="00703E09" w:rsidP="00703E09">
      <w:pPr>
        <w:pStyle w:val="SC-Source"/>
        <w:rPr>
          <w:lang w:val="en-US"/>
        </w:rPr>
      </w:pPr>
      <w:r>
        <w:rPr>
          <w:lang w:val="en-US"/>
        </w:rPr>
        <w:t>    </w:t>
      </w:r>
      <w:r w:rsidRPr="008D119E">
        <w:rPr>
          <w:lang w:val="en-US"/>
        </w:rPr>
        <w:t>"math/rand"</w:t>
      </w:r>
    </w:p>
    <w:p w14:paraId="05461BA1" w14:textId="77777777" w:rsidR="00703E09" w:rsidRPr="008D119E" w:rsidRDefault="00703E09" w:rsidP="00703E09">
      <w:pPr>
        <w:pStyle w:val="SC-Source"/>
        <w:rPr>
          <w:lang w:val="en-US"/>
        </w:rPr>
      </w:pPr>
      <w:r>
        <w:rPr>
          <w:lang w:val="en-US"/>
        </w:rPr>
        <w:t>    </w:t>
      </w:r>
      <w:r w:rsidRPr="008D119E">
        <w:rPr>
          <w:lang w:val="en-US"/>
        </w:rPr>
        <w:t>"pkg/discovery"</w:t>
      </w:r>
    </w:p>
    <w:p w14:paraId="6D9EAB34" w14:textId="77777777" w:rsidR="00703E09" w:rsidRPr="008D119E" w:rsidRDefault="00703E09" w:rsidP="00703E09">
      <w:pPr>
        <w:pStyle w:val="SC-Source"/>
        <w:rPr>
          <w:lang w:val="en-US"/>
        </w:rPr>
      </w:pPr>
    </w:p>
    <w:p w14:paraId="7B1AE12C" w14:textId="77777777" w:rsidR="00703E09" w:rsidRPr="008D119E" w:rsidRDefault="00703E09" w:rsidP="00703E09">
      <w:pPr>
        <w:pStyle w:val="SC-Source"/>
        <w:rPr>
          <w:lang w:val="en-US"/>
        </w:rPr>
      </w:pPr>
      <w:r>
        <w:rPr>
          <w:lang w:val="en-US"/>
        </w:rPr>
        <w:t>    </w:t>
      </w:r>
      <w:r w:rsidRPr="008D119E">
        <w:rPr>
          <w:lang w:val="en-US"/>
        </w:rPr>
        <w:t>"google.golang.org/</w:t>
      </w:r>
      <w:proofErr w:type="spellStart"/>
      <w:r w:rsidRPr="008D119E">
        <w:rPr>
          <w:lang w:val="en-US"/>
        </w:rPr>
        <w:t>grpc</w:t>
      </w:r>
      <w:proofErr w:type="spellEnd"/>
      <w:r w:rsidRPr="008D119E">
        <w:rPr>
          <w:lang w:val="en-US"/>
        </w:rPr>
        <w:t>"</w:t>
      </w:r>
    </w:p>
    <w:p w14:paraId="513D5BC8" w14:textId="77777777" w:rsidR="00703E09" w:rsidRPr="008D119E" w:rsidRDefault="00703E09" w:rsidP="00703E09">
      <w:pPr>
        <w:pStyle w:val="SC-Source"/>
        <w:rPr>
          <w:lang w:val="en-US"/>
        </w:rPr>
      </w:pPr>
      <w:r>
        <w:rPr>
          <w:lang w:val="en-US"/>
        </w:rPr>
        <w:t>    </w:t>
      </w:r>
      <w:r w:rsidRPr="008D119E">
        <w:rPr>
          <w:lang w:val="en-US"/>
        </w:rPr>
        <w:t>"google.golang.org/</w:t>
      </w:r>
      <w:proofErr w:type="spellStart"/>
      <w:r w:rsidRPr="008D119E">
        <w:rPr>
          <w:lang w:val="en-US"/>
        </w:rPr>
        <w:t>grpc</w:t>
      </w:r>
      <w:proofErr w:type="spellEnd"/>
      <w:r w:rsidRPr="008D119E">
        <w:rPr>
          <w:lang w:val="en-US"/>
        </w:rPr>
        <w:t>/credentials/insecure"</w:t>
      </w:r>
    </w:p>
    <w:p w14:paraId="39F6D8CE" w14:textId="77777777" w:rsidR="00703E09" w:rsidRPr="008D119E" w:rsidRDefault="00703E09" w:rsidP="00703E09">
      <w:pPr>
        <w:pStyle w:val="SC-Source"/>
        <w:rPr>
          <w:lang w:val="en-US"/>
        </w:rPr>
      </w:pPr>
      <w:r>
        <w:rPr>
          <w:lang w:val="en-US"/>
        </w:rPr>
        <w:t>    </w:t>
      </w:r>
      <w:r w:rsidRPr="008D119E">
        <w:rPr>
          <w:lang w:val="en-US"/>
        </w:rPr>
        <w:t>"movieexample.com/pkg/discovery"</w:t>
      </w:r>
    </w:p>
    <w:p w14:paraId="4DE825CF" w14:textId="77777777" w:rsidR="00703E09" w:rsidRPr="008D119E" w:rsidRDefault="00703E09" w:rsidP="00703E09">
      <w:pPr>
        <w:pStyle w:val="SC-Source"/>
        <w:rPr>
          <w:lang w:val="en-US"/>
        </w:rPr>
      </w:pPr>
      <w:r w:rsidRPr="008D119E">
        <w:rPr>
          <w:lang w:val="en-US"/>
        </w:rPr>
        <w:t>)</w:t>
      </w:r>
    </w:p>
    <w:p w14:paraId="5DFF6145" w14:textId="77777777" w:rsidR="00703E09" w:rsidRPr="008D119E" w:rsidRDefault="00703E09" w:rsidP="00703E09">
      <w:pPr>
        <w:pStyle w:val="SC-Source"/>
        <w:rPr>
          <w:lang w:val="en-US"/>
        </w:rPr>
      </w:pPr>
    </w:p>
    <w:p w14:paraId="29438390" w14:textId="77777777" w:rsidR="00703E09" w:rsidRDefault="00703E09" w:rsidP="00703E09">
      <w:pPr>
        <w:pStyle w:val="SC-Source"/>
        <w:rPr>
          <w:lang w:val="en-US"/>
        </w:rPr>
      </w:pPr>
      <w:r w:rsidRPr="008D119E">
        <w:rPr>
          <w:lang w:val="en-US"/>
        </w:rPr>
        <w:t xml:space="preserve">// </w:t>
      </w:r>
      <w:proofErr w:type="spellStart"/>
      <w:r w:rsidRPr="008D119E">
        <w:rPr>
          <w:lang w:val="en-US"/>
        </w:rPr>
        <w:t>ServiceConnection</w:t>
      </w:r>
      <w:proofErr w:type="spellEnd"/>
      <w:r w:rsidRPr="008D119E">
        <w:rPr>
          <w:lang w:val="en-US"/>
        </w:rPr>
        <w:t xml:space="preserve"> attempts to select a random service </w:t>
      </w:r>
    </w:p>
    <w:p w14:paraId="1E1AE995" w14:textId="09425485" w:rsidR="00703E09" w:rsidRPr="008D119E" w:rsidRDefault="00703E09" w:rsidP="00703E09">
      <w:pPr>
        <w:pStyle w:val="SC-Source"/>
        <w:rPr>
          <w:lang w:val="en-US"/>
        </w:rPr>
      </w:pPr>
      <w:r>
        <w:rPr>
          <w:lang w:val="en-US"/>
        </w:rPr>
        <w:t>//</w:t>
      </w:r>
      <w:r w:rsidR="00AD772D">
        <w:rPr>
          <w:lang w:val="en-US"/>
        </w:rPr>
        <w:t xml:space="preserve"> </w:t>
      </w:r>
      <w:r w:rsidRPr="008D119E">
        <w:rPr>
          <w:lang w:val="en-US"/>
        </w:rPr>
        <w:t xml:space="preserve">instance and returns a </w:t>
      </w:r>
      <w:proofErr w:type="spellStart"/>
      <w:r w:rsidRPr="008D119E">
        <w:rPr>
          <w:lang w:val="en-US"/>
        </w:rPr>
        <w:t>gRPC</w:t>
      </w:r>
      <w:proofErr w:type="spellEnd"/>
      <w:r w:rsidRPr="008D119E">
        <w:rPr>
          <w:lang w:val="en-US"/>
        </w:rPr>
        <w:t xml:space="preserve"> connection to it.</w:t>
      </w:r>
    </w:p>
    <w:p w14:paraId="097FAA6F" w14:textId="77777777" w:rsidR="00703E09" w:rsidRPr="008D119E" w:rsidRDefault="00703E09" w:rsidP="00703E09">
      <w:pPr>
        <w:pStyle w:val="SC-Source"/>
        <w:rPr>
          <w:lang w:val="en-US"/>
        </w:rPr>
      </w:pPr>
      <w:proofErr w:type="spellStart"/>
      <w:r w:rsidRPr="008D119E">
        <w:rPr>
          <w:lang w:val="en-US"/>
        </w:rPr>
        <w:t>func</w:t>
      </w:r>
      <w:proofErr w:type="spellEnd"/>
      <w:r w:rsidRPr="008D119E">
        <w:rPr>
          <w:lang w:val="en-US"/>
        </w:rPr>
        <w:t xml:space="preserve"> </w:t>
      </w:r>
      <w:proofErr w:type="spellStart"/>
      <w:r w:rsidRPr="008D119E">
        <w:rPr>
          <w:lang w:val="en-US"/>
        </w:rPr>
        <w:t>ServiceConnection</w:t>
      </w:r>
      <w:proofErr w:type="spellEnd"/>
      <w:r w:rsidRPr="008D119E">
        <w:rPr>
          <w:lang w:val="en-US"/>
        </w:rPr>
        <w:t>(</w:t>
      </w:r>
      <w:proofErr w:type="spellStart"/>
      <w:r w:rsidRPr="008D119E">
        <w:rPr>
          <w:lang w:val="en-US"/>
        </w:rPr>
        <w:t>ctx</w:t>
      </w:r>
      <w:proofErr w:type="spellEnd"/>
      <w:r w:rsidRPr="008D119E">
        <w:rPr>
          <w:lang w:val="en-US"/>
        </w:rPr>
        <w:t xml:space="preserve"> </w:t>
      </w:r>
      <w:proofErr w:type="spellStart"/>
      <w:r w:rsidRPr="008D119E">
        <w:rPr>
          <w:lang w:val="en-US"/>
        </w:rPr>
        <w:t>context.Context</w:t>
      </w:r>
      <w:proofErr w:type="spellEnd"/>
      <w:r w:rsidRPr="008D119E">
        <w:rPr>
          <w:lang w:val="en-US"/>
        </w:rPr>
        <w:t xml:space="preserve">, </w:t>
      </w:r>
      <w:proofErr w:type="spellStart"/>
      <w:r w:rsidRPr="008D119E">
        <w:rPr>
          <w:lang w:val="en-US"/>
        </w:rPr>
        <w:t>serviceName</w:t>
      </w:r>
      <w:proofErr w:type="spellEnd"/>
      <w:r w:rsidRPr="008D119E">
        <w:rPr>
          <w:lang w:val="en-US"/>
        </w:rPr>
        <w:t xml:space="preserve"> string, registry </w:t>
      </w:r>
      <w:proofErr w:type="spellStart"/>
      <w:r w:rsidRPr="008D119E">
        <w:rPr>
          <w:lang w:val="en-US"/>
        </w:rPr>
        <w:t>discovery.Registry</w:t>
      </w:r>
      <w:proofErr w:type="spellEnd"/>
      <w:r w:rsidRPr="008D119E">
        <w:rPr>
          <w:lang w:val="en-US"/>
        </w:rPr>
        <w:t>) (*</w:t>
      </w:r>
      <w:proofErr w:type="spellStart"/>
      <w:r w:rsidRPr="008D119E">
        <w:rPr>
          <w:lang w:val="en-US"/>
        </w:rPr>
        <w:t>grpc.ClientConn</w:t>
      </w:r>
      <w:proofErr w:type="spellEnd"/>
      <w:r w:rsidRPr="008D119E">
        <w:rPr>
          <w:lang w:val="en-US"/>
        </w:rPr>
        <w:t>, error) {</w:t>
      </w:r>
    </w:p>
    <w:p w14:paraId="01BA2BBC" w14:textId="77777777" w:rsidR="00703E09" w:rsidRPr="008D119E" w:rsidRDefault="00703E09" w:rsidP="00703E09">
      <w:pPr>
        <w:pStyle w:val="SC-Source"/>
        <w:rPr>
          <w:lang w:val="en-US"/>
        </w:rPr>
      </w:pPr>
      <w:r>
        <w:rPr>
          <w:lang w:val="en-US"/>
        </w:rPr>
        <w:t>    </w:t>
      </w:r>
      <w:proofErr w:type="spellStart"/>
      <w:r w:rsidRPr="008D119E">
        <w:rPr>
          <w:lang w:val="en-US"/>
        </w:rPr>
        <w:t>addrs</w:t>
      </w:r>
      <w:proofErr w:type="spellEnd"/>
      <w:r w:rsidRPr="008D119E">
        <w:rPr>
          <w:lang w:val="en-US"/>
        </w:rPr>
        <w:t xml:space="preserve">, err := </w:t>
      </w:r>
      <w:proofErr w:type="spellStart"/>
      <w:r w:rsidRPr="008D119E">
        <w:rPr>
          <w:lang w:val="en-US"/>
        </w:rPr>
        <w:t>registry.ServiceAddresses</w:t>
      </w:r>
      <w:proofErr w:type="spellEnd"/>
      <w:r w:rsidRPr="008D119E">
        <w:rPr>
          <w:lang w:val="en-US"/>
        </w:rPr>
        <w:t>(</w:t>
      </w:r>
      <w:proofErr w:type="spellStart"/>
      <w:r w:rsidRPr="008D119E">
        <w:rPr>
          <w:lang w:val="en-US"/>
        </w:rPr>
        <w:t>ctx</w:t>
      </w:r>
      <w:proofErr w:type="spellEnd"/>
      <w:r w:rsidRPr="008D119E">
        <w:rPr>
          <w:lang w:val="en-US"/>
        </w:rPr>
        <w:t xml:space="preserve">, </w:t>
      </w:r>
      <w:proofErr w:type="spellStart"/>
      <w:r w:rsidRPr="008D119E">
        <w:rPr>
          <w:lang w:val="en-US"/>
        </w:rPr>
        <w:t>serviceName</w:t>
      </w:r>
      <w:proofErr w:type="spellEnd"/>
      <w:r w:rsidRPr="008D119E">
        <w:rPr>
          <w:lang w:val="en-US"/>
        </w:rPr>
        <w:t>)</w:t>
      </w:r>
    </w:p>
    <w:p w14:paraId="5E2C82BE" w14:textId="77777777" w:rsidR="00703E09" w:rsidRPr="008D119E" w:rsidRDefault="00703E09" w:rsidP="00703E09">
      <w:pPr>
        <w:pStyle w:val="SC-Source"/>
        <w:rPr>
          <w:lang w:val="en-US"/>
        </w:rPr>
      </w:pPr>
      <w:r>
        <w:rPr>
          <w:lang w:val="en-US"/>
        </w:rPr>
        <w:t>    </w:t>
      </w:r>
      <w:r w:rsidRPr="008D119E">
        <w:rPr>
          <w:lang w:val="en-US"/>
        </w:rPr>
        <w:t>if err != nil {</w:t>
      </w:r>
    </w:p>
    <w:p w14:paraId="6CA09CBF" w14:textId="77777777" w:rsidR="00703E09" w:rsidRPr="008D119E" w:rsidRDefault="00703E09" w:rsidP="00703E09">
      <w:pPr>
        <w:pStyle w:val="SC-Source"/>
        <w:rPr>
          <w:lang w:val="en-US"/>
        </w:rPr>
      </w:pPr>
      <w:r>
        <w:rPr>
          <w:lang w:val="en-US"/>
        </w:rPr>
        <w:t>        </w:t>
      </w:r>
      <w:r w:rsidRPr="008D119E">
        <w:rPr>
          <w:lang w:val="en-US"/>
        </w:rPr>
        <w:t>return nil, err</w:t>
      </w:r>
    </w:p>
    <w:p w14:paraId="68AA478A" w14:textId="77777777" w:rsidR="00703E09" w:rsidRPr="008D119E" w:rsidRDefault="00703E09" w:rsidP="00703E09">
      <w:pPr>
        <w:pStyle w:val="SC-Source"/>
        <w:rPr>
          <w:lang w:val="en-US"/>
        </w:rPr>
      </w:pPr>
      <w:r>
        <w:rPr>
          <w:lang w:val="en-US"/>
        </w:rPr>
        <w:t>    </w:t>
      </w:r>
      <w:r w:rsidRPr="008D119E">
        <w:rPr>
          <w:lang w:val="en-US"/>
        </w:rPr>
        <w:t>}</w:t>
      </w:r>
    </w:p>
    <w:p w14:paraId="67877895" w14:textId="77777777" w:rsidR="00703E09" w:rsidRPr="008D119E" w:rsidRDefault="00703E09" w:rsidP="00703E09">
      <w:pPr>
        <w:pStyle w:val="SC-Source"/>
        <w:rPr>
          <w:lang w:val="en-US"/>
        </w:rPr>
      </w:pPr>
      <w:r>
        <w:rPr>
          <w:lang w:val="en-US"/>
        </w:rPr>
        <w:t>    </w:t>
      </w:r>
      <w:r w:rsidRPr="008D119E">
        <w:rPr>
          <w:lang w:val="en-US"/>
        </w:rPr>
        <w:t xml:space="preserve">return </w:t>
      </w:r>
      <w:proofErr w:type="spellStart"/>
      <w:r w:rsidRPr="008D119E">
        <w:rPr>
          <w:lang w:val="en-US"/>
        </w:rPr>
        <w:t>grpc.Dial</w:t>
      </w:r>
      <w:proofErr w:type="spellEnd"/>
      <w:r w:rsidRPr="008D119E">
        <w:rPr>
          <w:lang w:val="en-US"/>
        </w:rPr>
        <w:t>(</w:t>
      </w:r>
      <w:proofErr w:type="spellStart"/>
      <w:r w:rsidRPr="008D119E">
        <w:rPr>
          <w:lang w:val="en-US"/>
        </w:rPr>
        <w:t>addrs</w:t>
      </w:r>
      <w:proofErr w:type="spellEnd"/>
      <w:r w:rsidRPr="008D119E">
        <w:rPr>
          <w:lang w:val="en-US"/>
        </w:rPr>
        <w:t>[</w:t>
      </w:r>
      <w:proofErr w:type="spellStart"/>
      <w:r w:rsidRPr="008D119E">
        <w:rPr>
          <w:lang w:val="en-US"/>
        </w:rPr>
        <w:t>rand.Intn</w:t>
      </w:r>
      <w:proofErr w:type="spellEnd"/>
      <w:r w:rsidRPr="008D119E">
        <w:rPr>
          <w:lang w:val="en-US"/>
        </w:rPr>
        <w:t>(</w:t>
      </w:r>
      <w:proofErr w:type="spellStart"/>
      <w:r w:rsidRPr="008D119E">
        <w:rPr>
          <w:lang w:val="en-US"/>
        </w:rPr>
        <w:t>len</w:t>
      </w:r>
      <w:proofErr w:type="spellEnd"/>
      <w:r w:rsidRPr="008D119E">
        <w:rPr>
          <w:lang w:val="en-US"/>
        </w:rPr>
        <w:t>(</w:t>
      </w:r>
      <w:proofErr w:type="spellStart"/>
      <w:r w:rsidRPr="008D119E">
        <w:rPr>
          <w:lang w:val="en-US"/>
        </w:rPr>
        <w:t>addrs</w:t>
      </w:r>
      <w:proofErr w:type="spellEnd"/>
      <w:r w:rsidRPr="008D119E">
        <w:rPr>
          <w:lang w:val="en-US"/>
        </w:rPr>
        <w:t xml:space="preserve">))], </w:t>
      </w:r>
      <w:proofErr w:type="spellStart"/>
      <w:r w:rsidRPr="008D119E">
        <w:rPr>
          <w:lang w:val="en-US"/>
        </w:rPr>
        <w:t>grpc.WithTransportCredentials</w:t>
      </w:r>
      <w:proofErr w:type="spellEnd"/>
      <w:r w:rsidRPr="008D119E">
        <w:rPr>
          <w:lang w:val="en-US"/>
        </w:rPr>
        <w:t>(</w:t>
      </w:r>
      <w:proofErr w:type="spellStart"/>
      <w:r w:rsidRPr="008D119E">
        <w:rPr>
          <w:lang w:val="en-US"/>
        </w:rPr>
        <w:t>insecure.NewCredentials</w:t>
      </w:r>
      <w:proofErr w:type="spellEnd"/>
      <w:r w:rsidRPr="008D119E">
        <w:rPr>
          <w:lang w:val="en-US"/>
        </w:rPr>
        <w:t>()))</w:t>
      </w:r>
    </w:p>
    <w:p w14:paraId="5329EB35" w14:textId="77777777" w:rsidR="00703E09" w:rsidRPr="008D119E" w:rsidRDefault="00703E09" w:rsidP="00703E09">
      <w:pPr>
        <w:pStyle w:val="SC-Source"/>
        <w:rPr>
          <w:lang w:val="en-US"/>
        </w:rPr>
      </w:pPr>
      <w:r w:rsidRPr="008D119E">
        <w:rPr>
          <w:lang w:val="en-US"/>
        </w:rPr>
        <w:t>}</w:t>
      </w:r>
    </w:p>
    <w:p w14:paraId="0A312C7F" w14:textId="77777777" w:rsidR="00703E09" w:rsidRDefault="36B72E66" w:rsidP="00703E09">
      <w:pPr>
        <w:pStyle w:val="P-Regular"/>
      </w:pPr>
      <w:r w:rsidRPr="36B72E66">
        <w:rPr>
          <w:lang w:val="en-US"/>
        </w:rPr>
        <w:t xml:space="preserve">The function that we just implemented will try to pick a random instance of the target service using the provided service registry, and then it will create a </w:t>
      </w:r>
      <w:proofErr w:type="spellStart"/>
      <w:r w:rsidRPr="36B72E66">
        <w:rPr>
          <w:lang w:val="en-US"/>
        </w:rPr>
        <w:t>gRPC</w:t>
      </w:r>
      <w:proofErr w:type="spellEnd"/>
      <w:r w:rsidRPr="36B72E66">
        <w:rPr>
          <w:lang w:val="en-US"/>
        </w:rPr>
        <w:t xml:space="preserve"> connection for it.</w:t>
      </w:r>
    </w:p>
    <w:p w14:paraId="1B84A841" w14:textId="77777777" w:rsidR="00703E09" w:rsidRDefault="36B72E66" w:rsidP="00703E09">
      <w:pPr>
        <w:pStyle w:val="P-Regular"/>
      </w:pPr>
      <w:r w:rsidRPr="36B72E66">
        <w:rPr>
          <w:lang w:val="en-US"/>
        </w:rPr>
        <w:t>Now, let's</w:t>
      </w:r>
      <w:r w:rsidR="00703E09">
        <w:fldChar w:fldCharType="begin"/>
      </w:r>
      <w:r w:rsidR="00703E09">
        <w:instrText xml:space="preserve"> XE "movie service:gateways and clients, implementing" </w:instrText>
      </w:r>
      <w:r w:rsidR="00703E09">
        <w:fldChar w:fldCharType="end"/>
      </w:r>
      <w:r w:rsidRPr="36B72E66">
        <w:rPr>
          <w:lang w:val="en-US"/>
        </w:rPr>
        <w:t xml:space="preserve"> create a gateway for our metadata service. In the </w:t>
      </w:r>
      <w:r w:rsidRPr="36B72E66">
        <w:rPr>
          <w:rStyle w:val="P-Code"/>
          <w:lang w:val="en-US"/>
        </w:rPr>
        <w:t>movie/internal/gateway</w:t>
      </w:r>
      <w:r w:rsidRPr="36B72E66">
        <w:rPr>
          <w:lang w:val="en-US"/>
        </w:rPr>
        <w:t xml:space="preserve"> package, create a directory called </w:t>
      </w:r>
      <w:r w:rsidRPr="36B72E66">
        <w:rPr>
          <w:rStyle w:val="P-Code"/>
          <w:lang w:val="en-US"/>
        </w:rPr>
        <w:t>metadata</w:t>
      </w:r>
      <w:r w:rsidRPr="36B72E66">
        <w:rPr>
          <w:lang w:val="en-US"/>
        </w:rPr>
        <w:t xml:space="preserve">. Inside it, create a </w:t>
      </w:r>
      <w:proofErr w:type="spellStart"/>
      <w:r w:rsidRPr="36B72E66">
        <w:rPr>
          <w:rStyle w:val="P-Code"/>
          <w:lang w:val="en-US"/>
        </w:rPr>
        <w:t>grpc</w:t>
      </w:r>
      <w:proofErr w:type="spellEnd"/>
      <w:r w:rsidRPr="36B72E66">
        <w:rPr>
          <w:lang w:val="en-US"/>
        </w:rPr>
        <w:t xml:space="preserve"> directory with a </w:t>
      </w:r>
      <w:proofErr w:type="spellStart"/>
      <w:r w:rsidRPr="36B72E66">
        <w:rPr>
          <w:rStyle w:val="P-Code"/>
          <w:lang w:val="en-US"/>
        </w:rPr>
        <w:t>metadata.go</w:t>
      </w:r>
      <w:proofErr w:type="spellEnd"/>
      <w:r w:rsidRPr="36B72E66">
        <w:rPr>
          <w:lang w:val="en-US"/>
        </w:rPr>
        <w:t xml:space="preserve"> file, containing the following code:</w:t>
      </w:r>
    </w:p>
    <w:p w14:paraId="4B378E38" w14:textId="77777777" w:rsidR="00703E09" w:rsidRDefault="36B72E66" w:rsidP="36B72E66">
      <w:pPr>
        <w:pStyle w:val="SC-Source"/>
        <w:rPr>
          <w:lang w:val="en-US"/>
        </w:rPr>
      </w:pPr>
      <w:r w:rsidRPr="36B72E66">
        <w:rPr>
          <w:lang w:val="en-US"/>
        </w:rPr>
        <w:lastRenderedPageBreak/>
        <w:t xml:space="preserve">package </w:t>
      </w:r>
      <w:proofErr w:type="spellStart"/>
      <w:r w:rsidRPr="36B72E66">
        <w:rPr>
          <w:lang w:val="en-US"/>
        </w:rPr>
        <w:t>grpc</w:t>
      </w:r>
      <w:proofErr w:type="spellEnd"/>
    </w:p>
    <w:p w14:paraId="2D57D48F" w14:textId="77777777" w:rsidR="00703E09" w:rsidRDefault="00703E09" w:rsidP="00703E09">
      <w:pPr>
        <w:pStyle w:val="SC-Source"/>
      </w:pPr>
      <w:r>
        <w:t xml:space="preserve"> </w:t>
      </w:r>
    </w:p>
    <w:p w14:paraId="1D82401A" w14:textId="77777777" w:rsidR="00703E09" w:rsidRDefault="00703E09" w:rsidP="00703E09">
      <w:pPr>
        <w:pStyle w:val="SC-Source"/>
      </w:pPr>
      <w:r>
        <w:t>import (</w:t>
      </w:r>
    </w:p>
    <w:p w14:paraId="28E1EA3B" w14:textId="77777777" w:rsidR="00703E09" w:rsidRDefault="00703E09" w:rsidP="00703E09">
      <w:pPr>
        <w:pStyle w:val="SC-Source"/>
      </w:pPr>
      <w:r>
        <w:t>    </w:t>
      </w:r>
      <w:r w:rsidRPr="52404F4B">
        <w:t>"context"</w:t>
      </w:r>
    </w:p>
    <w:p w14:paraId="7DE3A987" w14:textId="77777777" w:rsidR="00703E09" w:rsidRDefault="00703E09" w:rsidP="00703E09">
      <w:pPr>
        <w:pStyle w:val="SC-Source"/>
      </w:pPr>
    </w:p>
    <w:p w14:paraId="21EBA6EB"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w:t>
      </w:r>
    </w:p>
    <w:p w14:paraId="686F370C" w14:textId="77777777" w:rsidR="00703E09" w:rsidRDefault="00703E09" w:rsidP="00703E09">
      <w:pPr>
        <w:pStyle w:val="SC-Source"/>
      </w:pPr>
      <w:r>
        <w:t>    </w:t>
      </w:r>
      <w:r w:rsidRPr="52404F4B">
        <w:t>"movieexample.com/gen"</w:t>
      </w:r>
    </w:p>
    <w:p w14:paraId="0D9FB19C" w14:textId="77777777" w:rsidR="00703E09" w:rsidRPr="009B08CE" w:rsidRDefault="00703E09" w:rsidP="00703E09">
      <w:pPr>
        <w:pStyle w:val="SC-Source"/>
        <w:rPr>
          <w:lang w:val="en-US"/>
        </w:rPr>
      </w:pPr>
      <w:r>
        <w:t>    </w:t>
      </w:r>
      <w:r w:rsidRPr="009B08CE">
        <w:rPr>
          <w:lang w:val="en-US"/>
        </w:rPr>
        <w:t>"movieexample.com/internal/</w:t>
      </w:r>
      <w:proofErr w:type="spellStart"/>
      <w:r w:rsidRPr="009B08CE">
        <w:rPr>
          <w:lang w:val="en-US"/>
        </w:rPr>
        <w:t>grpcutil</w:t>
      </w:r>
      <w:proofErr w:type="spellEnd"/>
      <w:r w:rsidRPr="009B08CE">
        <w:rPr>
          <w:lang w:val="en-US"/>
        </w:rPr>
        <w:t>"</w:t>
      </w:r>
    </w:p>
    <w:p w14:paraId="426D76E1" w14:textId="77777777" w:rsidR="00703E09" w:rsidRDefault="00703E09" w:rsidP="00703E09">
      <w:pPr>
        <w:pStyle w:val="SC-Source"/>
      </w:pPr>
      <w:r>
        <w:t>    </w:t>
      </w:r>
      <w:r w:rsidRPr="52404F4B">
        <w:t>"movieexample.com/metadata/pkg/model"</w:t>
      </w:r>
    </w:p>
    <w:p w14:paraId="7C765AF8" w14:textId="77777777" w:rsidR="00703E09" w:rsidRDefault="00703E09" w:rsidP="00703E09">
      <w:pPr>
        <w:pStyle w:val="SC-Source"/>
      </w:pPr>
      <w:r>
        <w:t>    </w:t>
      </w:r>
      <w:r w:rsidRPr="52404F4B">
        <w:t>"movieexample.com/pkg/discovery"</w:t>
      </w:r>
    </w:p>
    <w:p w14:paraId="638CD600" w14:textId="77777777" w:rsidR="00703E09" w:rsidRDefault="00703E09" w:rsidP="00703E09">
      <w:pPr>
        <w:pStyle w:val="SC-Source"/>
      </w:pPr>
      <w:r>
        <w:t>)</w:t>
      </w:r>
    </w:p>
    <w:p w14:paraId="2CFAAC39" w14:textId="77777777" w:rsidR="00703E09" w:rsidRDefault="00703E09" w:rsidP="00703E09">
      <w:pPr>
        <w:pStyle w:val="SC-Source"/>
      </w:pPr>
    </w:p>
    <w:p w14:paraId="27ADC19A" w14:textId="77777777" w:rsidR="00703E09" w:rsidRDefault="00703E09" w:rsidP="00703E09">
      <w:pPr>
        <w:pStyle w:val="SC-Source"/>
      </w:pPr>
      <w:r>
        <w:t xml:space="preserve"> </w:t>
      </w:r>
    </w:p>
    <w:p w14:paraId="4FE901F1" w14:textId="77777777" w:rsidR="00703E09" w:rsidRDefault="36B72E66" w:rsidP="00703E09">
      <w:pPr>
        <w:pStyle w:val="SC-Source"/>
      </w:pPr>
      <w:r w:rsidRPr="36B72E66">
        <w:rPr>
          <w:lang w:val="en-US"/>
        </w:rPr>
        <w:t xml:space="preserve">// Gateway defines a movie metadata </w:t>
      </w:r>
      <w:proofErr w:type="spellStart"/>
      <w:r w:rsidRPr="36B72E66">
        <w:rPr>
          <w:lang w:val="en-US"/>
        </w:rPr>
        <w:t>gRPC</w:t>
      </w:r>
      <w:proofErr w:type="spellEnd"/>
      <w:r w:rsidRPr="36B72E66">
        <w:rPr>
          <w:lang w:val="en-US"/>
        </w:rPr>
        <w:t xml:space="preserve"> gateway.</w:t>
      </w:r>
    </w:p>
    <w:p w14:paraId="38FC61F4" w14:textId="77777777" w:rsidR="00703E09" w:rsidRDefault="00703E09" w:rsidP="00703E09">
      <w:pPr>
        <w:pStyle w:val="SC-Source"/>
      </w:pPr>
      <w:r>
        <w:t>type Gateway struct {</w:t>
      </w:r>
    </w:p>
    <w:p w14:paraId="45469A98" w14:textId="77777777" w:rsidR="00703E09" w:rsidRDefault="36B72E66" w:rsidP="36B72E66">
      <w:pPr>
        <w:pStyle w:val="SC-Source"/>
        <w:rPr>
          <w:lang w:val="en-US"/>
        </w:rPr>
      </w:pPr>
      <w:r w:rsidRPr="36B72E66">
        <w:rPr>
          <w:lang w:val="en-US"/>
        </w:rPr>
        <w:t xml:space="preserve">    registry </w:t>
      </w:r>
      <w:proofErr w:type="spellStart"/>
      <w:r w:rsidRPr="36B72E66">
        <w:rPr>
          <w:lang w:val="en-US"/>
        </w:rPr>
        <w:t>discovery.Registry</w:t>
      </w:r>
      <w:proofErr w:type="spellEnd"/>
    </w:p>
    <w:p w14:paraId="40A5819A" w14:textId="77777777" w:rsidR="00703E09" w:rsidRDefault="00703E09" w:rsidP="00703E09">
      <w:pPr>
        <w:pStyle w:val="SC-Source"/>
      </w:pPr>
      <w:r>
        <w:t>}</w:t>
      </w:r>
    </w:p>
    <w:p w14:paraId="2869B641" w14:textId="77777777" w:rsidR="00703E09" w:rsidRDefault="00703E09" w:rsidP="00703E09">
      <w:pPr>
        <w:pStyle w:val="SC-Source"/>
      </w:pPr>
      <w:r>
        <w:t xml:space="preserve"> </w:t>
      </w:r>
    </w:p>
    <w:p w14:paraId="7A81B620" w14:textId="77777777" w:rsidR="00703E09" w:rsidRDefault="36B72E66" w:rsidP="00703E09">
      <w:pPr>
        <w:pStyle w:val="SC-Source"/>
      </w:pPr>
      <w:r w:rsidRPr="36B72E66">
        <w:rPr>
          <w:lang w:val="en-US"/>
        </w:rPr>
        <w:t xml:space="preserve">// New creates a new </w:t>
      </w:r>
      <w:proofErr w:type="spellStart"/>
      <w:r w:rsidRPr="36B72E66">
        <w:rPr>
          <w:lang w:val="en-US"/>
        </w:rPr>
        <w:t>gRPC</w:t>
      </w:r>
      <w:proofErr w:type="spellEnd"/>
      <w:r w:rsidRPr="36B72E66">
        <w:rPr>
          <w:lang w:val="en-US"/>
        </w:rPr>
        <w:t xml:space="preserve"> gateway for a movie metadata </w:t>
      </w:r>
    </w:p>
    <w:p w14:paraId="5D34D3A6" w14:textId="50B127D1" w:rsidR="00703E09" w:rsidRDefault="00703E09" w:rsidP="00703E09">
      <w:pPr>
        <w:pStyle w:val="SC-Source"/>
      </w:pPr>
      <w:r>
        <w:t>//</w:t>
      </w:r>
      <w:r w:rsidR="00AD772D">
        <w:t xml:space="preserve"> </w:t>
      </w:r>
      <w:r>
        <w:t>service.</w:t>
      </w:r>
    </w:p>
    <w:p w14:paraId="4EA8620B" w14:textId="77777777" w:rsidR="00703E09" w:rsidRDefault="36B72E66" w:rsidP="00703E09">
      <w:pPr>
        <w:pStyle w:val="SC-Source"/>
      </w:pPr>
      <w:proofErr w:type="spellStart"/>
      <w:r w:rsidRPr="36B72E66">
        <w:rPr>
          <w:lang w:val="en-US"/>
        </w:rPr>
        <w:t>func</w:t>
      </w:r>
      <w:proofErr w:type="spellEnd"/>
      <w:r w:rsidRPr="36B72E66">
        <w:rPr>
          <w:lang w:val="en-US"/>
        </w:rPr>
        <w:t xml:space="preserve"> New(registry </w:t>
      </w:r>
      <w:proofErr w:type="spellStart"/>
      <w:r w:rsidRPr="36B72E66">
        <w:rPr>
          <w:lang w:val="en-US"/>
        </w:rPr>
        <w:t>discovery.Registry</w:t>
      </w:r>
      <w:proofErr w:type="spellEnd"/>
      <w:r w:rsidRPr="36B72E66">
        <w:rPr>
          <w:lang w:val="en-US"/>
        </w:rPr>
        <w:t>) *Gateway {</w:t>
      </w:r>
    </w:p>
    <w:p w14:paraId="2CC61890" w14:textId="77777777" w:rsidR="00703E09" w:rsidRDefault="00703E09" w:rsidP="00703E09">
      <w:pPr>
        <w:pStyle w:val="SC-Source"/>
      </w:pPr>
      <w:r>
        <w:t>    </w:t>
      </w:r>
      <w:r w:rsidRPr="52404F4B">
        <w:t>return &amp;Gateway{registry}</w:t>
      </w:r>
    </w:p>
    <w:p w14:paraId="46A91A9D" w14:textId="77777777" w:rsidR="00703E09" w:rsidRDefault="00703E09" w:rsidP="00703E09">
      <w:pPr>
        <w:pStyle w:val="SC-Source"/>
      </w:pPr>
      <w:r>
        <w:t>}</w:t>
      </w:r>
    </w:p>
    <w:p w14:paraId="606ECBC1" w14:textId="77777777" w:rsidR="00703E09" w:rsidRDefault="36B72E66" w:rsidP="00703E09">
      <w:pPr>
        <w:pStyle w:val="P-Regular"/>
      </w:pPr>
      <w:r w:rsidRPr="36B72E66">
        <w:rPr>
          <w:lang w:val="en-US"/>
        </w:rPr>
        <w:t>Let's implement</w:t>
      </w:r>
      <w:r w:rsidR="00703E09">
        <w:fldChar w:fldCharType="begin"/>
      </w:r>
      <w:r w:rsidR="00703E09">
        <w:instrText xml:space="preserve"> XE "movie service:gateways and clients, implementing" </w:instrText>
      </w:r>
      <w:r w:rsidR="00703E09">
        <w:fldChar w:fldCharType="end"/>
      </w:r>
      <w:r w:rsidRPr="36B72E66">
        <w:rPr>
          <w:lang w:val="en-US"/>
        </w:rPr>
        <w:t xml:space="preserve"> the function for getting the metadata from a remote </w:t>
      </w:r>
      <w:proofErr w:type="spellStart"/>
      <w:r w:rsidRPr="36B72E66">
        <w:rPr>
          <w:lang w:val="en-US"/>
        </w:rPr>
        <w:t>gRPC</w:t>
      </w:r>
      <w:proofErr w:type="spellEnd"/>
      <w:r w:rsidRPr="36B72E66">
        <w:rPr>
          <w:lang w:val="en-US"/>
        </w:rPr>
        <w:t xml:space="preserve"> service:</w:t>
      </w:r>
    </w:p>
    <w:p w14:paraId="158B9956" w14:textId="77777777" w:rsidR="00703E09" w:rsidRDefault="00703E09" w:rsidP="00703E09">
      <w:pPr>
        <w:pStyle w:val="SC-Source"/>
      </w:pPr>
      <w:r>
        <w:t>// Get returns movie metadata by a movie id.</w:t>
      </w:r>
    </w:p>
    <w:p w14:paraId="27863323" w14:textId="77777777" w:rsidR="00703E09" w:rsidRDefault="36B72E66" w:rsidP="00703E09">
      <w:pPr>
        <w:pStyle w:val="SC-Source"/>
      </w:pPr>
      <w:proofErr w:type="spellStart"/>
      <w:r w:rsidRPr="36B72E66">
        <w:rPr>
          <w:lang w:val="en-US"/>
        </w:rPr>
        <w:lastRenderedPageBreak/>
        <w:t>func</w:t>
      </w:r>
      <w:proofErr w:type="spellEnd"/>
      <w:r w:rsidRPr="36B72E66">
        <w:rPr>
          <w:lang w:val="en-US"/>
        </w:rPr>
        <w:t xml:space="preserve"> (g *Gateway) Get(</w:t>
      </w:r>
      <w:proofErr w:type="spellStart"/>
      <w:r w:rsidRPr="36B72E66">
        <w:rPr>
          <w:lang w:val="en-US"/>
        </w:rPr>
        <w:t>ctx</w:t>
      </w:r>
      <w:proofErr w:type="spellEnd"/>
      <w:r w:rsidRPr="36B72E66">
        <w:rPr>
          <w:lang w:val="en-US"/>
        </w:rPr>
        <w:t xml:space="preserve"> </w:t>
      </w:r>
      <w:proofErr w:type="spellStart"/>
      <w:r w:rsidRPr="36B72E66">
        <w:rPr>
          <w:lang w:val="en-US"/>
        </w:rPr>
        <w:t>context.Context</w:t>
      </w:r>
      <w:proofErr w:type="spellEnd"/>
      <w:r w:rsidRPr="36B72E66">
        <w:rPr>
          <w:lang w:val="en-US"/>
        </w:rPr>
        <w:t>, id string) (*</w:t>
      </w:r>
      <w:proofErr w:type="spellStart"/>
      <w:r w:rsidRPr="36B72E66">
        <w:rPr>
          <w:lang w:val="en-US"/>
        </w:rPr>
        <w:t>model.Metadata</w:t>
      </w:r>
      <w:proofErr w:type="spellEnd"/>
      <w:r w:rsidRPr="36B72E66">
        <w:rPr>
          <w:lang w:val="en-US"/>
        </w:rPr>
        <w:t>, error) {</w:t>
      </w:r>
    </w:p>
    <w:p w14:paraId="626496B6" w14:textId="77777777" w:rsidR="00703E09" w:rsidRPr="009B08CE" w:rsidRDefault="00703E09" w:rsidP="00703E09">
      <w:pPr>
        <w:pStyle w:val="SC-Source"/>
        <w:rPr>
          <w:lang w:val="en-US"/>
        </w:rPr>
      </w:pPr>
      <w:r>
        <w:t>    </w:t>
      </w:r>
      <w:r w:rsidRPr="009B08CE">
        <w:rPr>
          <w:lang w:val="en-US"/>
        </w:rPr>
        <w:t xml:space="preserve">conn, err := </w:t>
      </w:r>
      <w:proofErr w:type="spellStart"/>
      <w:r w:rsidRPr="009B08CE">
        <w:rPr>
          <w:lang w:val="en-US"/>
        </w:rPr>
        <w:t>grpcutil.ServiceConnection</w:t>
      </w:r>
      <w:proofErr w:type="spellEnd"/>
      <w:r w:rsidRPr="009B08CE">
        <w:rPr>
          <w:lang w:val="en-US"/>
        </w:rPr>
        <w:t>(</w:t>
      </w:r>
      <w:proofErr w:type="spellStart"/>
      <w:r w:rsidRPr="009B08CE">
        <w:rPr>
          <w:lang w:val="en-US"/>
        </w:rPr>
        <w:t>ctx</w:t>
      </w:r>
      <w:proofErr w:type="spellEnd"/>
      <w:r w:rsidRPr="009B08CE">
        <w:rPr>
          <w:lang w:val="en-US"/>
        </w:rPr>
        <w:t xml:space="preserve">, "metadata", </w:t>
      </w:r>
      <w:proofErr w:type="spellStart"/>
      <w:r w:rsidRPr="009B08CE">
        <w:rPr>
          <w:lang w:val="en-US"/>
        </w:rPr>
        <w:t>g.registry</w:t>
      </w:r>
      <w:proofErr w:type="spellEnd"/>
      <w:r w:rsidRPr="009B08CE">
        <w:rPr>
          <w:lang w:val="en-US"/>
        </w:rPr>
        <w:t>)</w:t>
      </w:r>
    </w:p>
    <w:p w14:paraId="47F6AB85" w14:textId="77777777" w:rsidR="00703E09" w:rsidRDefault="36B72E66" w:rsidP="00703E09">
      <w:pPr>
        <w:pStyle w:val="SC-Source"/>
      </w:pPr>
      <w:r w:rsidRPr="36B72E66">
        <w:rPr>
          <w:lang w:val="en-US"/>
        </w:rPr>
        <w:t>    if err != nil {</w:t>
      </w:r>
    </w:p>
    <w:p w14:paraId="5D1EDA44" w14:textId="77777777" w:rsidR="00703E09" w:rsidRDefault="00703E09" w:rsidP="00703E09">
      <w:pPr>
        <w:pStyle w:val="SC-Source"/>
      </w:pPr>
      <w:r>
        <w:t>        </w:t>
      </w:r>
      <w:r w:rsidRPr="52404F4B">
        <w:t>return nil, err</w:t>
      </w:r>
    </w:p>
    <w:p w14:paraId="03A85173" w14:textId="77777777" w:rsidR="00703E09" w:rsidRDefault="00703E09" w:rsidP="00703E09">
      <w:pPr>
        <w:pStyle w:val="SC-Source"/>
      </w:pPr>
      <w:r>
        <w:t>    </w:t>
      </w:r>
      <w:r w:rsidRPr="52404F4B">
        <w:t>}</w:t>
      </w:r>
    </w:p>
    <w:p w14:paraId="6B496E15" w14:textId="77777777" w:rsidR="00703E09" w:rsidRDefault="36B72E66" w:rsidP="00703E09">
      <w:pPr>
        <w:pStyle w:val="SC-Source"/>
      </w:pPr>
      <w:r w:rsidRPr="36B72E66">
        <w:rPr>
          <w:lang w:val="en-US"/>
        </w:rPr>
        <w:t xml:space="preserve">    defer </w:t>
      </w:r>
      <w:proofErr w:type="spellStart"/>
      <w:r w:rsidRPr="36B72E66">
        <w:rPr>
          <w:lang w:val="en-US"/>
        </w:rPr>
        <w:t>conn.Close</w:t>
      </w:r>
      <w:proofErr w:type="spellEnd"/>
      <w:r w:rsidRPr="36B72E66">
        <w:rPr>
          <w:lang w:val="en-US"/>
        </w:rPr>
        <w:t>()</w:t>
      </w:r>
    </w:p>
    <w:p w14:paraId="7B111C81" w14:textId="77777777" w:rsidR="00703E09" w:rsidRDefault="36B72E66" w:rsidP="00703E09">
      <w:pPr>
        <w:pStyle w:val="SC-Source"/>
      </w:pPr>
      <w:r w:rsidRPr="36B72E66">
        <w:rPr>
          <w:lang w:val="en-US"/>
        </w:rPr>
        <w:t xml:space="preserve">    client := </w:t>
      </w:r>
      <w:proofErr w:type="spellStart"/>
      <w:r w:rsidRPr="36B72E66">
        <w:rPr>
          <w:lang w:val="en-US"/>
        </w:rPr>
        <w:t>gen.NewMetadataServiceClient</w:t>
      </w:r>
      <w:proofErr w:type="spellEnd"/>
      <w:r w:rsidRPr="36B72E66">
        <w:rPr>
          <w:lang w:val="en-US"/>
        </w:rPr>
        <w:t>(conn)</w:t>
      </w:r>
    </w:p>
    <w:p w14:paraId="5A7F6AE3" w14:textId="77777777" w:rsidR="00703E09" w:rsidRDefault="36B72E66" w:rsidP="00703E09">
      <w:pPr>
        <w:pStyle w:val="SC-Source"/>
      </w:pPr>
      <w:r w:rsidRPr="36B72E66">
        <w:rPr>
          <w:lang w:val="en-US"/>
        </w:rPr>
        <w:t xml:space="preserve">    resp, err := </w:t>
      </w:r>
      <w:proofErr w:type="spellStart"/>
      <w:r w:rsidRPr="36B72E66">
        <w:rPr>
          <w:lang w:val="en-US"/>
        </w:rPr>
        <w:t>client.GetMetadataByID</w:t>
      </w:r>
      <w:proofErr w:type="spellEnd"/>
      <w:r w:rsidRPr="36B72E66">
        <w:rPr>
          <w:lang w:val="en-US"/>
        </w:rPr>
        <w:t>(</w:t>
      </w:r>
      <w:proofErr w:type="spellStart"/>
      <w:r w:rsidRPr="36B72E66">
        <w:rPr>
          <w:lang w:val="en-US"/>
        </w:rPr>
        <w:t>ctx</w:t>
      </w:r>
      <w:proofErr w:type="spellEnd"/>
      <w:r w:rsidRPr="36B72E66">
        <w:rPr>
          <w:lang w:val="en-US"/>
        </w:rPr>
        <w:t>, &amp;</w:t>
      </w:r>
      <w:proofErr w:type="spellStart"/>
      <w:r w:rsidRPr="36B72E66">
        <w:rPr>
          <w:lang w:val="en-US"/>
        </w:rPr>
        <w:t>gen.GetMetadataByIDRequest</w:t>
      </w:r>
      <w:proofErr w:type="spellEnd"/>
      <w:r w:rsidRPr="36B72E66">
        <w:rPr>
          <w:lang w:val="en-US"/>
        </w:rPr>
        <w:t>{</w:t>
      </w:r>
      <w:proofErr w:type="spellStart"/>
      <w:r w:rsidRPr="36B72E66">
        <w:rPr>
          <w:lang w:val="en-US"/>
        </w:rPr>
        <w:t>MovieId</w:t>
      </w:r>
      <w:proofErr w:type="spellEnd"/>
      <w:r w:rsidRPr="36B72E66">
        <w:rPr>
          <w:lang w:val="en-US"/>
        </w:rPr>
        <w:t>: id})</w:t>
      </w:r>
    </w:p>
    <w:p w14:paraId="65346133" w14:textId="77777777" w:rsidR="00703E09" w:rsidRDefault="36B72E66" w:rsidP="00703E09">
      <w:pPr>
        <w:pStyle w:val="SC-Source"/>
      </w:pPr>
      <w:r w:rsidRPr="36B72E66">
        <w:rPr>
          <w:lang w:val="en-US"/>
        </w:rPr>
        <w:t>    if err != nil {</w:t>
      </w:r>
    </w:p>
    <w:p w14:paraId="2581E075" w14:textId="77777777" w:rsidR="00703E09" w:rsidRDefault="00703E09" w:rsidP="00703E09">
      <w:pPr>
        <w:pStyle w:val="SC-Source"/>
      </w:pPr>
      <w:r>
        <w:t>        </w:t>
      </w:r>
      <w:r w:rsidRPr="52404F4B">
        <w:t>return nil, err</w:t>
      </w:r>
    </w:p>
    <w:p w14:paraId="028CB6CF" w14:textId="77777777" w:rsidR="00703E09" w:rsidRDefault="00703E09" w:rsidP="00703E09">
      <w:pPr>
        <w:pStyle w:val="SC-Source"/>
      </w:pPr>
      <w:r>
        <w:t>    </w:t>
      </w:r>
      <w:r w:rsidRPr="52404F4B">
        <w:t>}</w:t>
      </w:r>
    </w:p>
    <w:p w14:paraId="6B4DCF8E" w14:textId="77777777" w:rsidR="00703E09" w:rsidRDefault="36B72E66" w:rsidP="00703E09">
      <w:pPr>
        <w:pStyle w:val="SC-Source"/>
      </w:pPr>
      <w:r w:rsidRPr="36B72E66">
        <w:rPr>
          <w:lang w:val="en-US"/>
        </w:rPr>
        <w:t xml:space="preserve">    return </w:t>
      </w:r>
      <w:proofErr w:type="spellStart"/>
      <w:r w:rsidRPr="36B72E66">
        <w:rPr>
          <w:lang w:val="en-US"/>
        </w:rPr>
        <w:t>model.MetadataFromProto</w:t>
      </w:r>
      <w:proofErr w:type="spellEnd"/>
      <w:r w:rsidRPr="36B72E66">
        <w:rPr>
          <w:lang w:val="en-US"/>
        </w:rPr>
        <w:t>(</w:t>
      </w:r>
      <w:proofErr w:type="spellStart"/>
      <w:r w:rsidRPr="36B72E66">
        <w:rPr>
          <w:lang w:val="en-US"/>
        </w:rPr>
        <w:t>resp.Metadata</w:t>
      </w:r>
      <w:proofErr w:type="spellEnd"/>
      <w:r w:rsidRPr="36B72E66">
        <w:rPr>
          <w:lang w:val="en-US"/>
        </w:rPr>
        <w:t>), nil</w:t>
      </w:r>
    </w:p>
    <w:p w14:paraId="232068CF" w14:textId="77777777" w:rsidR="00703E09" w:rsidRDefault="00703E09" w:rsidP="00703E09">
      <w:pPr>
        <w:pStyle w:val="SC-Source"/>
      </w:pPr>
      <w:r>
        <w:t>}</w:t>
      </w:r>
    </w:p>
    <w:p w14:paraId="2D619F19" w14:textId="77777777" w:rsidR="00703E09" w:rsidRDefault="36B72E66" w:rsidP="00703E09">
      <w:pPr>
        <w:pStyle w:val="P-Regular"/>
      </w:pPr>
      <w:r w:rsidRPr="36B72E66">
        <w:rPr>
          <w:lang w:val="en-US"/>
        </w:rPr>
        <w:t>Let's highlight some details of our gateway implementation:</w:t>
      </w:r>
    </w:p>
    <w:p w14:paraId="15214A04" w14:textId="77777777" w:rsidR="00703E09" w:rsidRDefault="36B72E66" w:rsidP="36B72E66">
      <w:pPr>
        <w:pStyle w:val="L-Bullets"/>
        <w:rPr>
          <w:rFonts w:eastAsiaTheme="minorEastAsia"/>
          <w:lang w:val="en-US"/>
        </w:rPr>
      </w:pPr>
      <w:r w:rsidRPr="36B72E66">
        <w:rPr>
          <w:lang w:val="en-US"/>
        </w:rPr>
        <w:t xml:space="preserve">We use the </w:t>
      </w:r>
      <w:proofErr w:type="spellStart"/>
      <w:r w:rsidRPr="36B72E66">
        <w:rPr>
          <w:rStyle w:val="P-Code"/>
          <w:lang w:val="en-US"/>
        </w:rPr>
        <w:t>grpcutil.ServiceConnection</w:t>
      </w:r>
      <w:proofErr w:type="spellEnd"/>
      <w:r w:rsidRPr="36B72E66">
        <w:rPr>
          <w:lang w:val="en-US"/>
        </w:rPr>
        <w:t xml:space="preserve"> function to create a connection to our metadata service.</w:t>
      </w:r>
    </w:p>
    <w:p w14:paraId="39213D51" w14:textId="77777777" w:rsidR="00703E09" w:rsidRDefault="00703E09" w:rsidP="00703E09">
      <w:pPr>
        <w:pStyle w:val="L-Bullets"/>
      </w:pPr>
      <w:r w:rsidRPr="00BE6F8E">
        <w:t xml:space="preserve">We create a client using the generated client code from the </w:t>
      </w:r>
      <w:r w:rsidRPr="70BF4F34">
        <w:rPr>
          <w:rStyle w:val="P-Code"/>
        </w:rPr>
        <w:t>gen</w:t>
      </w:r>
      <w:r w:rsidRPr="00BE6F8E">
        <w:t xml:space="preserve"> package</w:t>
      </w:r>
      <w:r>
        <w:t>.</w:t>
      </w:r>
    </w:p>
    <w:p w14:paraId="4B3A194D" w14:textId="77777777" w:rsidR="00703E09" w:rsidRDefault="36B72E66" w:rsidP="36B72E66">
      <w:pPr>
        <w:pStyle w:val="L-Bullets"/>
        <w:rPr>
          <w:rFonts w:eastAsiaTheme="minorEastAsia"/>
          <w:lang w:val="en-US"/>
        </w:rPr>
      </w:pPr>
      <w:r w:rsidRPr="36B72E66">
        <w:rPr>
          <w:lang w:val="en-US"/>
        </w:rPr>
        <w:t xml:space="preserve">We use the </w:t>
      </w:r>
      <w:proofErr w:type="spellStart"/>
      <w:r w:rsidRPr="36B72E66">
        <w:rPr>
          <w:rStyle w:val="P-Code"/>
          <w:lang w:val="en-US"/>
        </w:rPr>
        <w:t>MetadataFromProto</w:t>
      </w:r>
      <w:proofErr w:type="spellEnd"/>
      <w:r w:rsidRPr="36B72E66">
        <w:rPr>
          <w:lang w:val="en-US"/>
        </w:rPr>
        <w:t xml:space="preserve"> mapping function to convert the generated structures into internal ones.</w:t>
      </w:r>
    </w:p>
    <w:p w14:paraId="0EE986C0" w14:textId="77777777" w:rsidR="00703E09" w:rsidRDefault="36B72E66" w:rsidP="00703E09">
      <w:pPr>
        <w:pStyle w:val="P-Regular"/>
      </w:pPr>
      <w:r w:rsidRPr="36B72E66">
        <w:rPr>
          <w:lang w:val="en-US"/>
        </w:rPr>
        <w:t xml:space="preserve">Now we are ready </w:t>
      </w:r>
      <w:r w:rsidR="00703E09">
        <w:fldChar w:fldCharType="begin"/>
      </w:r>
      <w:r w:rsidR="00703E09">
        <w:instrText xml:space="preserve"> XE "movie service:gateways and clients, implementing" </w:instrText>
      </w:r>
      <w:r w:rsidR="00703E09">
        <w:fldChar w:fldCharType="end"/>
      </w:r>
      <w:r w:rsidRPr="36B72E66">
        <w:rPr>
          <w:lang w:val="en-US"/>
        </w:rPr>
        <w:t xml:space="preserve">to create a gateway for our rating service. Inside the </w:t>
      </w:r>
      <w:r w:rsidRPr="36B72E66">
        <w:rPr>
          <w:rStyle w:val="P-Code"/>
          <w:lang w:val="en-US"/>
        </w:rPr>
        <w:t>movie/internal/gateway</w:t>
      </w:r>
      <w:r w:rsidRPr="36B72E66">
        <w:rPr>
          <w:lang w:val="en-US"/>
        </w:rPr>
        <w:t xml:space="preserve"> package, create a </w:t>
      </w:r>
      <w:r w:rsidRPr="36B72E66">
        <w:rPr>
          <w:rStyle w:val="P-Code"/>
          <w:lang w:val="en-US"/>
        </w:rPr>
        <w:t>rating/</w:t>
      </w:r>
      <w:proofErr w:type="spellStart"/>
      <w:r w:rsidRPr="36B72E66">
        <w:rPr>
          <w:rStyle w:val="P-Code"/>
          <w:lang w:val="en-US"/>
        </w:rPr>
        <w:t>grpc</w:t>
      </w:r>
      <w:proofErr w:type="spellEnd"/>
      <w:r w:rsidRPr="36B72E66">
        <w:rPr>
          <w:lang w:val="en-US"/>
        </w:rPr>
        <w:t xml:space="preserve"> directory and add a </w:t>
      </w:r>
      <w:proofErr w:type="spellStart"/>
      <w:r w:rsidRPr="36B72E66">
        <w:rPr>
          <w:rStyle w:val="P-Code"/>
          <w:lang w:val="en-US"/>
        </w:rPr>
        <w:t>grpc.go</w:t>
      </w:r>
      <w:proofErr w:type="spellEnd"/>
      <w:r w:rsidRPr="36B72E66">
        <w:rPr>
          <w:lang w:val="en-US"/>
        </w:rPr>
        <w:t xml:space="preserve"> file with the following contents:</w:t>
      </w:r>
    </w:p>
    <w:p w14:paraId="2FE33D2E" w14:textId="77777777" w:rsidR="00703E09" w:rsidRDefault="36B72E66" w:rsidP="36B72E66">
      <w:pPr>
        <w:pStyle w:val="SC-Source"/>
        <w:rPr>
          <w:lang w:val="en-US"/>
        </w:rPr>
      </w:pPr>
      <w:r w:rsidRPr="36B72E66">
        <w:rPr>
          <w:lang w:val="en-US"/>
        </w:rPr>
        <w:t xml:space="preserve">package </w:t>
      </w:r>
      <w:proofErr w:type="spellStart"/>
      <w:r w:rsidRPr="36B72E66">
        <w:rPr>
          <w:lang w:val="en-US"/>
        </w:rPr>
        <w:t>grpc</w:t>
      </w:r>
      <w:proofErr w:type="spellEnd"/>
    </w:p>
    <w:p w14:paraId="3BAEE7DA" w14:textId="77777777" w:rsidR="00703E09" w:rsidRDefault="00703E09" w:rsidP="00703E09">
      <w:pPr>
        <w:pStyle w:val="SC-Source"/>
      </w:pPr>
      <w:r w:rsidRPr="761D6389">
        <w:t xml:space="preserve"> </w:t>
      </w:r>
    </w:p>
    <w:p w14:paraId="40015D61" w14:textId="77777777" w:rsidR="00703E09" w:rsidRDefault="00703E09" w:rsidP="00703E09">
      <w:pPr>
        <w:pStyle w:val="SC-Source"/>
      </w:pPr>
      <w:r w:rsidRPr="52404F4B">
        <w:lastRenderedPageBreak/>
        <w:t>import (</w:t>
      </w:r>
    </w:p>
    <w:p w14:paraId="0F681B26" w14:textId="77777777" w:rsidR="00703E09" w:rsidRDefault="00703E09" w:rsidP="00703E09">
      <w:pPr>
        <w:pStyle w:val="SC-Source"/>
      </w:pPr>
      <w:r>
        <w:t>    </w:t>
      </w:r>
      <w:r w:rsidRPr="52404F4B">
        <w:t>"context"</w:t>
      </w:r>
    </w:p>
    <w:p w14:paraId="27E62A2B" w14:textId="77777777" w:rsidR="00703E09" w:rsidRDefault="00703E09" w:rsidP="00703E09">
      <w:pPr>
        <w:pStyle w:val="SC-Source"/>
      </w:pPr>
      <w:r>
        <w:t>    </w:t>
      </w:r>
      <w:r w:rsidRPr="52404F4B">
        <w:t>"pkg/discovery"</w:t>
      </w:r>
    </w:p>
    <w:p w14:paraId="43EC714A" w14:textId="77777777" w:rsidR="00703E09" w:rsidRDefault="00703E09" w:rsidP="00703E09">
      <w:pPr>
        <w:pStyle w:val="SC-Source"/>
      </w:pPr>
      <w:r>
        <w:t>    </w:t>
      </w:r>
      <w:r w:rsidRPr="52404F4B">
        <w:t>"rating/pkg/model"</w:t>
      </w:r>
    </w:p>
    <w:p w14:paraId="60C2EA2A" w14:textId="77777777" w:rsidR="00703E09" w:rsidRDefault="00703E09" w:rsidP="00703E09">
      <w:pPr>
        <w:pStyle w:val="SC-Source"/>
      </w:pPr>
      <w:r w:rsidRPr="52404F4B">
        <w:t xml:space="preserve"> </w:t>
      </w:r>
    </w:p>
    <w:p w14:paraId="309E35A2"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w:t>
      </w:r>
    </w:p>
    <w:p w14:paraId="407C62AA" w14:textId="77777777" w:rsidR="00703E09" w:rsidRPr="009B08CE" w:rsidRDefault="00703E09" w:rsidP="00703E09">
      <w:pPr>
        <w:pStyle w:val="SC-Source"/>
        <w:rPr>
          <w:lang w:val="en-US"/>
        </w:rPr>
      </w:pPr>
      <w:r>
        <w:t>    </w:t>
      </w:r>
      <w:r w:rsidRPr="009B08CE">
        <w:rPr>
          <w:lang w:val="en-US"/>
        </w:rPr>
        <w:t>"movieexample.com/internal/</w:t>
      </w:r>
      <w:proofErr w:type="spellStart"/>
      <w:r w:rsidRPr="009B08CE">
        <w:rPr>
          <w:lang w:val="en-US"/>
        </w:rPr>
        <w:t>grpcutil</w:t>
      </w:r>
      <w:proofErr w:type="spellEnd"/>
      <w:r w:rsidRPr="009B08CE">
        <w:rPr>
          <w:lang w:val="en-US"/>
        </w:rPr>
        <w:t>"</w:t>
      </w:r>
    </w:p>
    <w:p w14:paraId="7EE1F34A" w14:textId="77777777" w:rsidR="00703E09" w:rsidRDefault="00703E09" w:rsidP="00703E09">
      <w:pPr>
        <w:pStyle w:val="SC-Source"/>
      </w:pPr>
      <w:r>
        <w:t>    </w:t>
      </w:r>
      <w:r w:rsidRPr="52404F4B">
        <w:t>"movieexample.com/gen"</w:t>
      </w:r>
    </w:p>
    <w:p w14:paraId="3D3F4E6D" w14:textId="77777777" w:rsidR="00703E09" w:rsidRDefault="00703E09" w:rsidP="00703E09">
      <w:pPr>
        <w:pStyle w:val="SC-Source"/>
      </w:pPr>
      <w:r w:rsidRPr="761D6389">
        <w:t>)</w:t>
      </w:r>
    </w:p>
    <w:p w14:paraId="40B07EB2" w14:textId="77777777" w:rsidR="00703E09" w:rsidRDefault="00703E09" w:rsidP="00703E09">
      <w:pPr>
        <w:pStyle w:val="SC-Source"/>
      </w:pPr>
      <w:r w:rsidRPr="761D6389">
        <w:t xml:space="preserve"> </w:t>
      </w:r>
    </w:p>
    <w:p w14:paraId="4DF93700" w14:textId="77777777" w:rsidR="00703E09" w:rsidRDefault="36B72E66" w:rsidP="00703E09">
      <w:pPr>
        <w:pStyle w:val="SC-Source"/>
      </w:pPr>
      <w:r w:rsidRPr="36B72E66">
        <w:rPr>
          <w:lang w:val="en-US"/>
        </w:rPr>
        <w:t xml:space="preserve">// Gateway defines an </w:t>
      </w:r>
      <w:proofErr w:type="spellStart"/>
      <w:r w:rsidRPr="36B72E66">
        <w:rPr>
          <w:lang w:val="en-US"/>
        </w:rPr>
        <w:t>gRPC</w:t>
      </w:r>
      <w:proofErr w:type="spellEnd"/>
      <w:r w:rsidRPr="36B72E66">
        <w:rPr>
          <w:lang w:val="en-US"/>
        </w:rPr>
        <w:t xml:space="preserve"> gateway for a rating service.</w:t>
      </w:r>
    </w:p>
    <w:p w14:paraId="6CBFC7A6" w14:textId="77777777" w:rsidR="00703E09" w:rsidRDefault="00703E09" w:rsidP="00703E09">
      <w:pPr>
        <w:pStyle w:val="SC-Source"/>
      </w:pPr>
      <w:r w:rsidRPr="52404F4B">
        <w:t>type Gateway struct {</w:t>
      </w:r>
    </w:p>
    <w:p w14:paraId="145B248B" w14:textId="77777777" w:rsidR="00703E09" w:rsidRDefault="36B72E66" w:rsidP="36B72E66">
      <w:pPr>
        <w:pStyle w:val="SC-Source"/>
        <w:rPr>
          <w:lang w:val="en-US"/>
        </w:rPr>
      </w:pPr>
      <w:r w:rsidRPr="36B72E66">
        <w:rPr>
          <w:lang w:val="en-US"/>
        </w:rPr>
        <w:t xml:space="preserve">    registry </w:t>
      </w:r>
      <w:proofErr w:type="spellStart"/>
      <w:r w:rsidRPr="36B72E66">
        <w:rPr>
          <w:lang w:val="en-US"/>
        </w:rPr>
        <w:t>discovery.Registry</w:t>
      </w:r>
      <w:proofErr w:type="spellEnd"/>
    </w:p>
    <w:p w14:paraId="079597EE" w14:textId="77777777" w:rsidR="00703E09" w:rsidRDefault="00703E09" w:rsidP="00703E09">
      <w:pPr>
        <w:pStyle w:val="SC-Source"/>
      </w:pPr>
      <w:r w:rsidRPr="761D6389">
        <w:t>}</w:t>
      </w:r>
    </w:p>
    <w:p w14:paraId="10F2381E" w14:textId="77777777" w:rsidR="00703E09" w:rsidRDefault="00703E09" w:rsidP="00703E09">
      <w:pPr>
        <w:pStyle w:val="SC-Source"/>
      </w:pPr>
      <w:r w:rsidRPr="761D6389">
        <w:t xml:space="preserve"> </w:t>
      </w:r>
    </w:p>
    <w:p w14:paraId="375F8248" w14:textId="77777777" w:rsidR="00703E09" w:rsidRDefault="36B72E66" w:rsidP="00703E09">
      <w:pPr>
        <w:pStyle w:val="SC-Source"/>
      </w:pPr>
      <w:r w:rsidRPr="36B72E66">
        <w:rPr>
          <w:lang w:val="en-US"/>
        </w:rPr>
        <w:t xml:space="preserve">// New creates a new </w:t>
      </w:r>
      <w:proofErr w:type="spellStart"/>
      <w:r w:rsidRPr="36B72E66">
        <w:rPr>
          <w:lang w:val="en-US"/>
        </w:rPr>
        <w:t>gRPC</w:t>
      </w:r>
      <w:proofErr w:type="spellEnd"/>
      <w:r w:rsidRPr="36B72E66">
        <w:rPr>
          <w:lang w:val="en-US"/>
        </w:rPr>
        <w:t xml:space="preserve"> gateway for a rating service.</w:t>
      </w:r>
    </w:p>
    <w:p w14:paraId="6615E483" w14:textId="77777777" w:rsidR="00703E09" w:rsidRDefault="36B72E66" w:rsidP="00703E09">
      <w:pPr>
        <w:pStyle w:val="SC-Source"/>
      </w:pPr>
      <w:proofErr w:type="spellStart"/>
      <w:r w:rsidRPr="36B72E66">
        <w:rPr>
          <w:lang w:val="en-US"/>
        </w:rPr>
        <w:t>func</w:t>
      </w:r>
      <w:proofErr w:type="spellEnd"/>
      <w:r w:rsidRPr="36B72E66">
        <w:rPr>
          <w:lang w:val="en-US"/>
        </w:rPr>
        <w:t xml:space="preserve"> New(registry </w:t>
      </w:r>
      <w:proofErr w:type="spellStart"/>
      <w:r w:rsidRPr="36B72E66">
        <w:rPr>
          <w:lang w:val="en-US"/>
        </w:rPr>
        <w:t>discovery.Registry</w:t>
      </w:r>
      <w:proofErr w:type="spellEnd"/>
      <w:r w:rsidRPr="36B72E66">
        <w:rPr>
          <w:lang w:val="en-US"/>
        </w:rPr>
        <w:t>) *Gateway {</w:t>
      </w:r>
    </w:p>
    <w:p w14:paraId="70EC660E" w14:textId="77777777" w:rsidR="00703E09" w:rsidRDefault="00703E09" w:rsidP="00703E09">
      <w:pPr>
        <w:pStyle w:val="SC-Source"/>
      </w:pPr>
      <w:r>
        <w:t>    </w:t>
      </w:r>
      <w:r w:rsidRPr="52404F4B">
        <w:t>return &amp;Gateway{registry}</w:t>
      </w:r>
    </w:p>
    <w:p w14:paraId="38141994" w14:textId="77777777" w:rsidR="00703E09" w:rsidRDefault="00703E09" w:rsidP="00703E09">
      <w:pPr>
        <w:pStyle w:val="SC-Source"/>
      </w:pPr>
      <w:r w:rsidRPr="761D6389">
        <w:t>}</w:t>
      </w:r>
    </w:p>
    <w:p w14:paraId="76260B38" w14:textId="77777777" w:rsidR="00703E09" w:rsidRDefault="36B72E66" w:rsidP="00703E09">
      <w:pPr>
        <w:pStyle w:val="P-Regular"/>
      </w:pPr>
      <w:r w:rsidRPr="36B72E66">
        <w:rPr>
          <w:lang w:val="en-US"/>
        </w:rPr>
        <w:t xml:space="preserve">Add the implementation of the </w:t>
      </w:r>
      <w:proofErr w:type="spellStart"/>
      <w:r w:rsidRPr="36B72E66">
        <w:rPr>
          <w:rStyle w:val="P-Code"/>
          <w:lang w:val="en-US"/>
        </w:rPr>
        <w:t>GetAggregatedRating</w:t>
      </w:r>
      <w:proofErr w:type="spellEnd"/>
      <w:r w:rsidRPr="36B72E66">
        <w:rPr>
          <w:lang w:val="en-US"/>
        </w:rPr>
        <w:t xml:space="preserve"> function:</w:t>
      </w:r>
    </w:p>
    <w:p w14:paraId="2C8955FC" w14:textId="77777777" w:rsidR="00703E09" w:rsidRDefault="36B72E66" w:rsidP="00703E09">
      <w:pPr>
        <w:pStyle w:val="SC-Source"/>
      </w:pPr>
      <w:r w:rsidRPr="36B72E66">
        <w:rPr>
          <w:lang w:val="en-US"/>
        </w:rPr>
        <w:t xml:space="preserve">// </w:t>
      </w:r>
      <w:proofErr w:type="spellStart"/>
      <w:r w:rsidRPr="36B72E66">
        <w:rPr>
          <w:lang w:val="en-US"/>
        </w:rPr>
        <w:t>GetAggregatedRating</w:t>
      </w:r>
      <w:proofErr w:type="spellEnd"/>
      <w:r w:rsidRPr="36B72E66">
        <w:rPr>
          <w:lang w:val="en-US"/>
        </w:rPr>
        <w:t xml:space="preserve"> returns the aggregated rating for a </w:t>
      </w:r>
    </w:p>
    <w:p w14:paraId="2BB47AF1" w14:textId="37514AED" w:rsidR="00703E09" w:rsidRDefault="36B72E66" w:rsidP="00703E09">
      <w:pPr>
        <w:pStyle w:val="SC-Source"/>
      </w:pPr>
      <w:r w:rsidRPr="36B72E66">
        <w:rPr>
          <w:lang w:val="en-US"/>
        </w:rPr>
        <w:t xml:space="preserve">// record or </w:t>
      </w:r>
      <w:proofErr w:type="spellStart"/>
      <w:r w:rsidRPr="36B72E66">
        <w:rPr>
          <w:lang w:val="en-US"/>
        </w:rPr>
        <w:t>ErrNotFound</w:t>
      </w:r>
      <w:proofErr w:type="spellEnd"/>
      <w:r w:rsidRPr="36B72E66">
        <w:rPr>
          <w:lang w:val="en-US"/>
        </w:rPr>
        <w:t xml:space="preserve"> if there are no ratings for it.</w:t>
      </w:r>
    </w:p>
    <w:p w14:paraId="45DD3396" w14:textId="77777777" w:rsidR="00703E09" w:rsidRDefault="36B72E66" w:rsidP="00703E09">
      <w:pPr>
        <w:pStyle w:val="SC-Source"/>
      </w:pPr>
      <w:proofErr w:type="spellStart"/>
      <w:r w:rsidRPr="36B72E66">
        <w:rPr>
          <w:lang w:val="en-US"/>
        </w:rPr>
        <w:t>func</w:t>
      </w:r>
      <w:proofErr w:type="spellEnd"/>
      <w:r w:rsidRPr="36B72E66">
        <w:rPr>
          <w:lang w:val="en-US"/>
        </w:rPr>
        <w:t xml:space="preserve"> (g *Gateway) </w:t>
      </w:r>
      <w:proofErr w:type="spellStart"/>
      <w:r w:rsidRPr="36B72E66">
        <w:rPr>
          <w:lang w:val="en-US"/>
        </w:rPr>
        <w:t>GetAggregatedRating</w:t>
      </w:r>
      <w:proofErr w:type="spellEnd"/>
      <w:r w:rsidRPr="36B72E66">
        <w:rPr>
          <w:lang w:val="en-US"/>
        </w:rPr>
        <w:t>(</w:t>
      </w:r>
      <w:proofErr w:type="spellStart"/>
      <w:r w:rsidRPr="36B72E66">
        <w:rPr>
          <w:lang w:val="en-US"/>
        </w:rPr>
        <w:t>ctx</w:t>
      </w:r>
      <w:proofErr w:type="spellEnd"/>
      <w:r w:rsidRPr="36B72E66">
        <w:rPr>
          <w:lang w:val="en-US"/>
        </w:rPr>
        <w:t xml:space="preserve"> </w:t>
      </w:r>
      <w:proofErr w:type="spellStart"/>
      <w:r w:rsidRPr="36B72E66">
        <w:rPr>
          <w:lang w:val="en-US"/>
        </w:rPr>
        <w:t>context.Context</w:t>
      </w:r>
      <w:proofErr w:type="spellEnd"/>
      <w:r w:rsidRPr="36B72E66">
        <w:rPr>
          <w:lang w:val="en-US"/>
        </w:rPr>
        <w:t xml:space="preserve">, </w:t>
      </w:r>
      <w:proofErr w:type="spellStart"/>
      <w:r w:rsidRPr="36B72E66">
        <w:rPr>
          <w:lang w:val="en-US"/>
        </w:rPr>
        <w:t>recordID</w:t>
      </w:r>
      <w:proofErr w:type="spellEnd"/>
      <w:r w:rsidRPr="36B72E66">
        <w:rPr>
          <w:lang w:val="en-US"/>
        </w:rPr>
        <w:t xml:space="preserve"> </w:t>
      </w:r>
      <w:proofErr w:type="spellStart"/>
      <w:r w:rsidRPr="36B72E66">
        <w:rPr>
          <w:lang w:val="en-US"/>
        </w:rPr>
        <w:t>model.RecordID</w:t>
      </w:r>
      <w:proofErr w:type="spellEnd"/>
      <w:r w:rsidRPr="36B72E66">
        <w:rPr>
          <w:lang w:val="en-US"/>
        </w:rPr>
        <w:t xml:space="preserve">, </w:t>
      </w:r>
      <w:proofErr w:type="spellStart"/>
      <w:r w:rsidRPr="36B72E66">
        <w:rPr>
          <w:lang w:val="en-US"/>
        </w:rPr>
        <w:t>recordType</w:t>
      </w:r>
      <w:proofErr w:type="spellEnd"/>
      <w:r w:rsidRPr="36B72E66">
        <w:rPr>
          <w:lang w:val="en-US"/>
        </w:rPr>
        <w:t xml:space="preserve"> </w:t>
      </w:r>
      <w:proofErr w:type="spellStart"/>
      <w:r w:rsidRPr="36B72E66">
        <w:rPr>
          <w:lang w:val="en-US"/>
        </w:rPr>
        <w:t>model.RecordType</w:t>
      </w:r>
      <w:proofErr w:type="spellEnd"/>
      <w:r w:rsidRPr="36B72E66">
        <w:rPr>
          <w:lang w:val="en-US"/>
        </w:rPr>
        <w:t>) (float64, error) {</w:t>
      </w:r>
    </w:p>
    <w:p w14:paraId="5210D8A2" w14:textId="77777777" w:rsidR="00703E09" w:rsidRPr="009B08CE" w:rsidRDefault="00703E09" w:rsidP="00703E09">
      <w:pPr>
        <w:pStyle w:val="SC-Source"/>
        <w:rPr>
          <w:lang w:val="en-US"/>
        </w:rPr>
      </w:pPr>
      <w:r>
        <w:lastRenderedPageBreak/>
        <w:t>    </w:t>
      </w:r>
      <w:r w:rsidRPr="009B08CE">
        <w:rPr>
          <w:lang w:val="en-US"/>
        </w:rPr>
        <w:t xml:space="preserve">conn, err := </w:t>
      </w:r>
      <w:proofErr w:type="spellStart"/>
      <w:r w:rsidRPr="009B08CE">
        <w:rPr>
          <w:lang w:val="en-US"/>
        </w:rPr>
        <w:t>grpcutil.ServiceConnection</w:t>
      </w:r>
      <w:proofErr w:type="spellEnd"/>
      <w:r w:rsidRPr="009B08CE">
        <w:rPr>
          <w:lang w:val="en-US"/>
        </w:rPr>
        <w:t>(</w:t>
      </w:r>
      <w:proofErr w:type="spellStart"/>
      <w:r w:rsidRPr="009B08CE">
        <w:rPr>
          <w:lang w:val="en-US"/>
        </w:rPr>
        <w:t>ctx</w:t>
      </w:r>
      <w:proofErr w:type="spellEnd"/>
      <w:r w:rsidRPr="009B08CE">
        <w:rPr>
          <w:lang w:val="en-US"/>
        </w:rPr>
        <w:t>, "</w:t>
      </w:r>
      <w:r>
        <w:rPr>
          <w:lang w:val="en-US"/>
        </w:rPr>
        <w:t>rating</w:t>
      </w:r>
      <w:r w:rsidRPr="009B08CE">
        <w:rPr>
          <w:lang w:val="en-US"/>
        </w:rPr>
        <w:t xml:space="preserve">", </w:t>
      </w:r>
      <w:proofErr w:type="spellStart"/>
      <w:r w:rsidRPr="009B08CE">
        <w:rPr>
          <w:lang w:val="en-US"/>
        </w:rPr>
        <w:t>g.registry</w:t>
      </w:r>
      <w:proofErr w:type="spellEnd"/>
      <w:r w:rsidRPr="009B08CE">
        <w:rPr>
          <w:lang w:val="en-US"/>
        </w:rPr>
        <w:t>)</w:t>
      </w:r>
    </w:p>
    <w:p w14:paraId="6B53A234" w14:textId="77777777" w:rsidR="00703E09" w:rsidRDefault="36B72E66" w:rsidP="00703E09">
      <w:pPr>
        <w:pStyle w:val="SC-Source"/>
      </w:pPr>
      <w:r w:rsidRPr="36B72E66">
        <w:rPr>
          <w:lang w:val="en-US"/>
        </w:rPr>
        <w:t>    if err != nil {</w:t>
      </w:r>
    </w:p>
    <w:p w14:paraId="02829F8D" w14:textId="77777777" w:rsidR="00703E09" w:rsidRDefault="00703E09" w:rsidP="00703E09">
      <w:pPr>
        <w:pStyle w:val="SC-Source"/>
      </w:pPr>
      <w:r>
        <w:t>        </w:t>
      </w:r>
      <w:r w:rsidRPr="52404F4B">
        <w:t>return 0, err</w:t>
      </w:r>
    </w:p>
    <w:p w14:paraId="682FA509" w14:textId="77777777" w:rsidR="00703E09" w:rsidRDefault="00703E09" w:rsidP="00703E09">
      <w:pPr>
        <w:pStyle w:val="SC-Source"/>
      </w:pPr>
      <w:r>
        <w:t>    </w:t>
      </w:r>
      <w:r w:rsidRPr="52404F4B">
        <w:t>}</w:t>
      </w:r>
    </w:p>
    <w:p w14:paraId="06DB28AF" w14:textId="77777777" w:rsidR="00703E09" w:rsidRDefault="36B72E66" w:rsidP="00703E09">
      <w:pPr>
        <w:pStyle w:val="SC-Source"/>
      </w:pPr>
      <w:r w:rsidRPr="36B72E66">
        <w:rPr>
          <w:lang w:val="en-US"/>
        </w:rPr>
        <w:t xml:space="preserve">    defer </w:t>
      </w:r>
      <w:proofErr w:type="spellStart"/>
      <w:r w:rsidRPr="36B72E66">
        <w:rPr>
          <w:lang w:val="en-US"/>
        </w:rPr>
        <w:t>conn.Close</w:t>
      </w:r>
      <w:proofErr w:type="spellEnd"/>
      <w:r w:rsidRPr="36B72E66">
        <w:rPr>
          <w:lang w:val="en-US"/>
        </w:rPr>
        <w:t>()</w:t>
      </w:r>
    </w:p>
    <w:p w14:paraId="20B486F6" w14:textId="77777777" w:rsidR="00703E09" w:rsidRDefault="36B72E66" w:rsidP="00703E09">
      <w:pPr>
        <w:pStyle w:val="SC-Source"/>
      </w:pPr>
      <w:r w:rsidRPr="36B72E66">
        <w:rPr>
          <w:lang w:val="en-US"/>
        </w:rPr>
        <w:t xml:space="preserve">    client := </w:t>
      </w:r>
      <w:proofErr w:type="spellStart"/>
      <w:r w:rsidRPr="36B72E66">
        <w:rPr>
          <w:lang w:val="en-US"/>
        </w:rPr>
        <w:t>gen.NewRatingServiceClient</w:t>
      </w:r>
      <w:proofErr w:type="spellEnd"/>
      <w:r w:rsidRPr="36B72E66">
        <w:rPr>
          <w:lang w:val="en-US"/>
        </w:rPr>
        <w:t>(conn)</w:t>
      </w:r>
    </w:p>
    <w:p w14:paraId="48AA467C" w14:textId="77777777" w:rsidR="00703E09" w:rsidRDefault="36B72E66" w:rsidP="00703E09">
      <w:pPr>
        <w:pStyle w:val="SC-Source"/>
      </w:pPr>
      <w:r w:rsidRPr="36B72E66">
        <w:rPr>
          <w:lang w:val="en-US"/>
        </w:rPr>
        <w:t xml:space="preserve">    resp, err := </w:t>
      </w:r>
      <w:proofErr w:type="spellStart"/>
      <w:r w:rsidRPr="36B72E66">
        <w:rPr>
          <w:lang w:val="en-US"/>
        </w:rPr>
        <w:t>client.GetAggregatedRating</w:t>
      </w:r>
      <w:proofErr w:type="spellEnd"/>
      <w:r w:rsidRPr="36B72E66">
        <w:rPr>
          <w:lang w:val="en-US"/>
        </w:rPr>
        <w:t>(</w:t>
      </w:r>
      <w:proofErr w:type="spellStart"/>
      <w:r w:rsidRPr="36B72E66">
        <w:rPr>
          <w:lang w:val="en-US"/>
        </w:rPr>
        <w:t>ctx</w:t>
      </w:r>
      <w:proofErr w:type="spellEnd"/>
      <w:r w:rsidRPr="36B72E66">
        <w:rPr>
          <w:lang w:val="en-US"/>
        </w:rPr>
        <w:t>, &amp;</w:t>
      </w:r>
      <w:proofErr w:type="spellStart"/>
      <w:r w:rsidRPr="36B72E66">
        <w:rPr>
          <w:lang w:val="en-US"/>
        </w:rPr>
        <w:t>gen.GetAggregatedRatingRequest</w:t>
      </w:r>
      <w:proofErr w:type="spellEnd"/>
      <w:r w:rsidRPr="36B72E66">
        <w:rPr>
          <w:lang w:val="en-US"/>
        </w:rPr>
        <w:t>{</w:t>
      </w:r>
      <w:proofErr w:type="spellStart"/>
      <w:r w:rsidRPr="36B72E66">
        <w:rPr>
          <w:lang w:val="en-US"/>
        </w:rPr>
        <w:t>RecordId</w:t>
      </w:r>
      <w:proofErr w:type="spellEnd"/>
      <w:r w:rsidRPr="36B72E66">
        <w:rPr>
          <w:lang w:val="en-US"/>
        </w:rPr>
        <w:t>: string(</w:t>
      </w:r>
      <w:proofErr w:type="spellStart"/>
      <w:r w:rsidRPr="36B72E66">
        <w:rPr>
          <w:lang w:val="en-US"/>
        </w:rPr>
        <w:t>recordID</w:t>
      </w:r>
      <w:proofErr w:type="spellEnd"/>
      <w:r w:rsidRPr="36B72E66">
        <w:rPr>
          <w:lang w:val="en-US"/>
        </w:rPr>
        <w:t xml:space="preserve">), </w:t>
      </w:r>
      <w:proofErr w:type="spellStart"/>
      <w:r w:rsidRPr="36B72E66">
        <w:rPr>
          <w:lang w:val="en-US"/>
        </w:rPr>
        <w:t>RecordType</w:t>
      </w:r>
      <w:proofErr w:type="spellEnd"/>
      <w:r w:rsidRPr="36B72E66">
        <w:rPr>
          <w:lang w:val="en-US"/>
        </w:rPr>
        <w:t>: string(</w:t>
      </w:r>
      <w:proofErr w:type="spellStart"/>
      <w:r w:rsidRPr="36B72E66">
        <w:rPr>
          <w:lang w:val="en-US"/>
        </w:rPr>
        <w:t>recordType</w:t>
      </w:r>
      <w:proofErr w:type="spellEnd"/>
      <w:r w:rsidRPr="36B72E66">
        <w:rPr>
          <w:lang w:val="en-US"/>
        </w:rPr>
        <w:t>)})</w:t>
      </w:r>
    </w:p>
    <w:p w14:paraId="475EE8F3" w14:textId="77777777" w:rsidR="00703E09" w:rsidRDefault="36B72E66" w:rsidP="00703E09">
      <w:pPr>
        <w:pStyle w:val="SC-Source"/>
      </w:pPr>
      <w:r w:rsidRPr="36B72E66">
        <w:rPr>
          <w:lang w:val="en-US"/>
        </w:rPr>
        <w:t>    if err != nil {</w:t>
      </w:r>
    </w:p>
    <w:p w14:paraId="1F1B8D51" w14:textId="77777777" w:rsidR="00703E09" w:rsidRDefault="00703E09" w:rsidP="00703E09">
      <w:pPr>
        <w:pStyle w:val="SC-Source"/>
      </w:pPr>
      <w:r>
        <w:t>        </w:t>
      </w:r>
      <w:r w:rsidRPr="52404F4B">
        <w:t>return 0, err</w:t>
      </w:r>
    </w:p>
    <w:p w14:paraId="7F092A7F" w14:textId="77777777" w:rsidR="00703E09" w:rsidRDefault="00703E09" w:rsidP="00703E09">
      <w:pPr>
        <w:pStyle w:val="SC-Source"/>
      </w:pPr>
      <w:r>
        <w:t>    </w:t>
      </w:r>
      <w:r w:rsidRPr="52404F4B">
        <w:t>}</w:t>
      </w:r>
    </w:p>
    <w:p w14:paraId="1DB054AE" w14:textId="77777777" w:rsidR="00703E09" w:rsidRDefault="36B72E66" w:rsidP="00703E09">
      <w:pPr>
        <w:pStyle w:val="SC-Source"/>
      </w:pPr>
      <w:r w:rsidRPr="36B72E66">
        <w:rPr>
          <w:lang w:val="en-US"/>
        </w:rPr>
        <w:t xml:space="preserve">    return </w:t>
      </w:r>
      <w:proofErr w:type="spellStart"/>
      <w:r w:rsidRPr="36B72E66">
        <w:rPr>
          <w:lang w:val="en-US"/>
        </w:rPr>
        <w:t>resp.RatingValue</w:t>
      </w:r>
      <w:proofErr w:type="spellEnd"/>
      <w:r w:rsidRPr="36B72E66">
        <w:rPr>
          <w:lang w:val="en-US"/>
        </w:rPr>
        <w:t>, nil</w:t>
      </w:r>
    </w:p>
    <w:p w14:paraId="10AD6B82" w14:textId="77777777" w:rsidR="00703E09" w:rsidRDefault="00703E09" w:rsidP="00703E09">
      <w:pPr>
        <w:pStyle w:val="SC-Source"/>
      </w:pPr>
      <w:r w:rsidRPr="761D6389">
        <w:t>}</w:t>
      </w:r>
    </w:p>
    <w:p w14:paraId="68021AF6" w14:textId="77777777" w:rsidR="00703E09" w:rsidRDefault="00703E09" w:rsidP="00703E09">
      <w:pPr>
        <w:pStyle w:val="P-Regular"/>
      </w:pPr>
      <w:r>
        <w:t xml:space="preserve">At this point, we </w:t>
      </w:r>
      <w:r>
        <w:fldChar w:fldCharType="begin"/>
      </w:r>
      <w:r>
        <w:instrText xml:space="preserve"> XE "movie service:gateways and clients, implementing" </w:instrText>
      </w:r>
      <w:r>
        <w:fldChar w:fldCharType="end"/>
      </w:r>
      <w:r>
        <w:t xml:space="preserve">are almost done with the changes. The last step is to update the </w:t>
      </w:r>
      <w:r w:rsidRPr="70BF4F34">
        <w:rPr>
          <w:rStyle w:val="P-Code"/>
        </w:rPr>
        <w:t>main</w:t>
      </w:r>
      <w:r>
        <w:t xml:space="preserve"> function of the movie service. Change it to the following:</w:t>
      </w:r>
    </w:p>
    <w:p w14:paraId="33D14D2C" w14:textId="77777777" w:rsidR="00703E09" w:rsidRDefault="00703E09" w:rsidP="00703E09">
      <w:pPr>
        <w:pStyle w:val="SC-Source"/>
      </w:pPr>
      <w:r w:rsidRPr="761D6389">
        <w:t>package main</w:t>
      </w:r>
    </w:p>
    <w:p w14:paraId="7F8A69D9" w14:textId="77777777" w:rsidR="00703E09" w:rsidRDefault="00703E09" w:rsidP="00703E09">
      <w:pPr>
        <w:pStyle w:val="SC-Source"/>
      </w:pPr>
      <w:r w:rsidRPr="761D6389">
        <w:t xml:space="preserve"> </w:t>
      </w:r>
    </w:p>
    <w:p w14:paraId="7C0B9401" w14:textId="77777777" w:rsidR="00703E09" w:rsidRDefault="00703E09" w:rsidP="00703E09">
      <w:pPr>
        <w:pStyle w:val="SC-Source"/>
      </w:pPr>
      <w:r w:rsidRPr="52404F4B">
        <w:t>import (</w:t>
      </w:r>
    </w:p>
    <w:p w14:paraId="6339D309" w14:textId="77777777" w:rsidR="00703E09" w:rsidRDefault="00703E09" w:rsidP="00703E09">
      <w:pPr>
        <w:pStyle w:val="SC-Source"/>
      </w:pPr>
      <w:r>
        <w:t>    </w:t>
      </w:r>
      <w:r w:rsidRPr="52404F4B">
        <w:t>"context"</w:t>
      </w:r>
    </w:p>
    <w:p w14:paraId="3C61F708" w14:textId="77777777" w:rsidR="00703E09" w:rsidRDefault="00703E09" w:rsidP="00703E09">
      <w:pPr>
        <w:pStyle w:val="SC-Source"/>
      </w:pPr>
      <w:r>
        <w:t>    </w:t>
      </w:r>
      <w:r w:rsidRPr="52404F4B">
        <w:t>"log"</w:t>
      </w:r>
    </w:p>
    <w:p w14:paraId="154EC3ED" w14:textId="77777777" w:rsidR="00703E09" w:rsidRDefault="00703E09" w:rsidP="00703E09">
      <w:pPr>
        <w:pStyle w:val="SC-Source"/>
      </w:pPr>
      <w:r>
        <w:t>    </w:t>
      </w:r>
      <w:r w:rsidRPr="52404F4B">
        <w:t>"net"</w:t>
      </w:r>
    </w:p>
    <w:p w14:paraId="09BF22A8" w14:textId="77777777" w:rsidR="00703E09" w:rsidRDefault="00703E09" w:rsidP="00703E09">
      <w:pPr>
        <w:pStyle w:val="SC-Source"/>
      </w:pPr>
      <w:r w:rsidRPr="52404F4B">
        <w:t xml:space="preserve"> </w:t>
      </w:r>
    </w:p>
    <w:p w14:paraId="04A14C6B" w14:textId="77777777" w:rsidR="00703E09" w:rsidRDefault="36B72E66" w:rsidP="00703E09">
      <w:pPr>
        <w:pStyle w:val="SC-Source"/>
      </w:pPr>
      <w:r w:rsidRPr="36B72E66">
        <w:rPr>
          <w:lang w:val="en-US"/>
        </w:rPr>
        <w:t>    "google.golang.org/</w:t>
      </w:r>
      <w:proofErr w:type="spellStart"/>
      <w:r w:rsidRPr="36B72E66">
        <w:rPr>
          <w:lang w:val="en-US"/>
        </w:rPr>
        <w:t>grpc</w:t>
      </w:r>
      <w:proofErr w:type="spellEnd"/>
      <w:r w:rsidRPr="36B72E66">
        <w:rPr>
          <w:lang w:val="en-US"/>
        </w:rPr>
        <w:t>"</w:t>
      </w:r>
    </w:p>
    <w:p w14:paraId="3AFD5FFD" w14:textId="77777777" w:rsidR="00703E09" w:rsidRDefault="00703E09" w:rsidP="00703E09">
      <w:pPr>
        <w:pStyle w:val="SC-Source"/>
      </w:pPr>
      <w:r>
        <w:t>    </w:t>
      </w:r>
      <w:r w:rsidRPr="52404F4B">
        <w:t>"movieexample.com/gen"</w:t>
      </w:r>
    </w:p>
    <w:p w14:paraId="255852D1" w14:textId="77777777" w:rsidR="00703E09" w:rsidRDefault="00703E09" w:rsidP="00703E09">
      <w:pPr>
        <w:pStyle w:val="SC-Source"/>
      </w:pPr>
      <w:r>
        <w:t>    </w:t>
      </w:r>
      <w:r w:rsidRPr="52404F4B">
        <w:t>"movieexample.com/movie/internal/controller"</w:t>
      </w:r>
    </w:p>
    <w:p w14:paraId="486DD09A" w14:textId="77777777" w:rsidR="00703E09" w:rsidRDefault="36B72E66" w:rsidP="00703E09">
      <w:pPr>
        <w:pStyle w:val="SC-Source"/>
      </w:pPr>
      <w:r w:rsidRPr="36B72E66">
        <w:rPr>
          <w:lang w:val="en-US"/>
        </w:rPr>
        <w:lastRenderedPageBreak/>
        <w:t>    </w:t>
      </w:r>
      <w:proofErr w:type="spellStart"/>
      <w:r w:rsidRPr="36B72E66">
        <w:rPr>
          <w:lang w:val="en-US"/>
        </w:rPr>
        <w:t>metadatagateway</w:t>
      </w:r>
      <w:proofErr w:type="spellEnd"/>
      <w:r w:rsidRPr="36B72E66">
        <w:rPr>
          <w:lang w:val="en-US"/>
        </w:rPr>
        <w:t xml:space="preserve"> "movieexample.com/movie/internal/gateway/metadata/</w:t>
      </w:r>
      <w:proofErr w:type="spellStart"/>
      <w:r w:rsidRPr="36B72E66">
        <w:rPr>
          <w:lang w:val="en-US"/>
        </w:rPr>
        <w:t>grpc</w:t>
      </w:r>
      <w:proofErr w:type="spellEnd"/>
      <w:r w:rsidRPr="36B72E66">
        <w:rPr>
          <w:lang w:val="en-US"/>
        </w:rPr>
        <w:t>"</w:t>
      </w:r>
    </w:p>
    <w:p w14:paraId="37E87205" w14:textId="77777777" w:rsidR="00703E09" w:rsidRDefault="36B72E66" w:rsidP="00703E09">
      <w:pPr>
        <w:pStyle w:val="SC-Source"/>
      </w:pPr>
      <w:r w:rsidRPr="36B72E66">
        <w:rPr>
          <w:lang w:val="en-US"/>
        </w:rPr>
        <w:t>    </w:t>
      </w:r>
      <w:proofErr w:type="spellStart"/>
      <w:r w:rsidRPr="36B72E66">
        <w:rPr>
          <w:lang w:val="en-US"/>
        </w:rPr>
        <w:t>ratinggateway</w:t>
      </w:r>
      <w:proofErr w:type="spellEnd"/>
      <w:r w:rsidRPr="36B72E66">
        <w:rPr>
          <w:lang w:val="en-US"/>
        </w:rPr>
        <w:t xml:space="preserve"> "movieexample.com/movie/internal/gateway/rating/</w:t>
      </w:r>
      <w:proofErr w:type="spellStart"/>
      <w:r w:rsidRPr="36B72E66">
        <w:rPr>
          <w:lang w:val="en-US"/>
        </w:rPr>
        <w:t>grpc</w:t>
      </w:r>
      <w:proofErr w:type="spellEnd"/>
      <w:r w:rsidRPr="36B72E66">
        <w:rPr>
          <w:lang w:val="en-US"/>
        </w:rPr>
        <w:t>"</w:t>
      </w:r>
    </w:p>
    <w:p w14:paraId="6B6B0DFE" w14:textId="77777777" w:rsidR="00703E09" w:rsidRDefault="36B72E66" w:rsidP="00703E09">
      <w:pPr>
        <w:pStyle w:val="SC-Source"/>
      </w:pPr>
      <w:r w:rsidRPr="36B72E66">
        <w:rPr>
          <w:lang w:val="en-US"/>
        </w:rPr>
        <w:t>    </w:t>
      </w:r>
      <w:proofErr w:type="spellStart"/>
      <w:r w:rsidRPr="36B72E66">
        <w:rPr>
          <w:lang w:val="en-US"/>
        </w:rPr>
        <w:t>grpchandler</w:t>
      </w:r>
      <w:proofErr w:type="spellEnd"/>
      <w:r w:rsidRPr="36B72E66">
        <w:rPr>
          <w:lang w:val="en-US"/>
        </w:rPr>
        <w:t xml:space="preserve"> "movieexample.com/movie/internal/handler/</w:t>
      </w:r>
      <w:proofErr w:type="spellStart"/>
      <w:r w:rsidRPr="36B72E66">
        <w:rPr>
          <w:lang w:val="en-US"/>
        </w:rPr>
        <w:t>grpc</w:t>
      </w:r>
      <w:proofErr w:type="spellEnd"/>
      <w:r w:rsidRPr="36B72E66">
        <w:rPr>
          <w:lang w:val="en-US"/>
        </w:rPr>
        <w:t>"</w:t>
      </w:r>
    </w:p>
    <w:p w14:paraId="0504C3DC" w14:textId="77777777" w:rsidR="00703E09" w:rsidRDefault="00703E09" w:rsidP="00703E09">
      <w:pPr>
        <w:pStyle w:val="SC-Source"/>
      </w:pPr>
      <w:r w:rsidRPr="761D6389">
        <w:t>"movieexample.com/pkg/discovery/static"</w:t>
      </w:r>
    </w:p>
    <w:p w14:paraId="22DA88B2" w14:textId="77777777" w:rsidR="00703E09" w:rsidRDefault="00703E09" w:rsidP="00703E09">
      <w:pPr>
        <w:pStyle w:val="SC-Source"/>
      </w:pPr>
      <w:r w:rsidRPr="761D6389">
        <w:t>)</w:t>
      </w:r>
    </w:p>
    <w:p w14:paraId="34BAC9DD" w14:textId="77777777" w:rsidR="00703E09" w:rsidRDefault="00703E09" w:rsidP="00703E09">
      <w:pPr>
        <w:pStyle w:val="SC-Source"/>
      </w:pPr>
    </w:p>
    <w:p w14:paraId="7CDEFBC6" w14:textId="77777777" w:rsidR="00703E09" w:rsidRDefault="36B72E66" w:rsidP="00703E09">
      <w:pPr>
        <w:pStyle w:val="SC-Source"/>
      </w:pPr>
      <w:proofErr w:type="spellStart"/>
      <w:r w:rsidRPr="36B72E66">
        <w:rPr>
          <w:lang w:val="en-US"/>
        </w:rPr>
        <w:t>func</w:t>
      </w:r>
      <w:proofErr w:type="spellEnd"/>
      <w:r w:rsidRPr="36B72E66">
        <w:rPr>
          <w:lang w:val="en-US"/>
        </w:rPr>
        <w:t xml:space="preserve"> main() {</w:t>
      </w:r>
    </w:p>
    <w:p w14:paraId="116DC8A1" w14:textId="77777777" w:rsidR="00703E09" w:rsidRDefault="36B72E66" w:rsidP="00703E09">
      <w:pPr>
        <w:pStyle w:val="SC-Source"/>
      </w:pPr>
      <w:r w:rsidRPr="36B72E66">
        <w:rPr>
          <w:lang w:val="en-US"/>
        </w:rPr>
        <w:t>    </w:t>
      </w:r>
      <w:proofErr w:type="spellStart"/>
      <w:r w:rsidRPr="36B72E66">
        <w:rPr>
          <w:lang w:val="en-US"/>
        </w:rPr>
        <w:t>log.Println</w:t>
      </w:r>
      <w:proofErr w:type="spellEnd"/>
      <w:r w:rsidRPr="36B72E66">
        <w:rPr>
          <w:lang w:val="en-US"/>
        </w:rPr>
        <w:t>("Starting the movie service")</w:t>
      </w:r>
    </w:p>
    <w:p w14:paraId="3BB678F8" w14:textId="77777777" w:rsidR="00703E09" w:rsidRDefault="36B72E66" w:rsidP="36B72E66">
      <w:pPr>
        <w:pStyle w:val="SC-Source"/>
        <w:rPr>
          <w:lang w:val="en-US"/>
        </w:rPr>
      </w:pPr>
      <w:r w:rsidRPr="36B72E66">
        <w:rPr>
          <w:lang w:val="en-US"/>
        </w:rPr>
        <w:t xml:space="preserve">    registry := </w:t>
      </w:r>
      <w:proofErr w:type="spellStart"/>
      <w:r w:rsidRPr="36B72E66">
        <w:rPr>
          <w:lang w:val="en-US"/>
        </w:rPr>
        <w:t>static.NewRegistry</w:t>
      </w:r>
      <w:proofErr w:type="spellEnd"/>
      <w:r w:rsidRPr="36B72E66">
        <w:rPr>
          <w:lang w:val="en-US"/>
        </w:rPr>
        <w:t>(map[string][]string{</w:t>
      </w:r>
    </w:p>
    <w:p w14:paraId="624B8993" w14:textId="77777777" w:rsidR="00703E09" w:rsidRDefault="00703E09" w:rsidP="00703E09">
      <w:pPr>
        <w:pStyle w:val="SC-Source"/>
      </w:pPr>
      <w:r>
        <w:t>        </w:t>
      </w:r>
      <w:r w:rsidRPr="52404F4B">
        <w:t>"metadata": {"localhost:8081"},</w:t>
      </w:r>
    </w:p>
    <w:p w14:paraId="06E9B12F" w14:textId="77777777" w:rsidR="00703E09" w:rsidRDefault="36B72E66" w:rsidP="00703E09">
      <w:pPr>
        <w:pStyle w:val="SC-Source"/>
      </w:pPr>
      <w:r w:rsidRPr="36B72E66">
        <w:rPr>
          <w:lang w:val="en-US"/>
        </w:rPr>
        <w:t>        "rating":   {"localhost:8082"},</w:t>
      </w:r>
    </w:p>
    <w:p w14:paraId="4E3F1750" w14:textId="218FE504" w:rsidR="00703E09" w:rsidRDefault="36B72E66" w:rsidP="00703E09">
      <w:pPr>
        <w:pStyle w:val="SC-Source"/>
      </w:pPr>
      <w:r w:rsidRPr="36B72E66">
        <w:rPr>
          <w:lang w:val="en-US"/>
        </w:rPr>
        <w:t>        "movie":    {"localhost:8083"},</w:t>
      </w:r>
    </w:p>
    <w:p w14:paraId="656E3D97" w14:textId="77777777" w:rsidR="00703E09" w:rsidRDefault="00703E09" w:rsidP="00703E09">
      <w:pPr>
        <w:pStyle w:val="SC-Source"/>
      </w:pPr>
      <w:r>
        <w:t>    </w:t>
      </w:r>
      <w:r w:rsidRPr="52404F4B">
        <w:t>})</w:t>
      </w:r>
    </w:p>
    <w:p w14:paraId="513DA86A" w14:textId="77777777" w:rsidR="00703E09" w:rsidRDefault="36B72E66" w:rsidP="00703E09">
      <w:pPr>
        <w:pStyle w:val="SC-Source"/>
      </w:pPr>
      <w:r w:rsidRPr="36B72E66">
        <w:rPr>
          <w:lang w:val="en-US"/>
        </w:rPr>
        <w:t>    </w:t>
      </w:r>
      <w:proofErr w:type="spellStart"/>
      <w:r w:rsidRPr="36B72E66">
        <w:rPr>
          <w:lang w:val="en-US"/>
        </w:rPr>
        <w:t>ctx</w:t>
      </w:r>
      <w:proofErr w:type="spellEnd"/>
      <w:r w:rsidRPr="36B72E66">
        <w:rPr>
          <w:lang w:val="en-US"/>
        </w:rPr>
        <w:t xml:space="preserve"> := </w:t>
      </w:r>
      <w:proofErr w:type="spellStart"/>
      <w:r w:rsidRPr="36B72E66">
        <w:rPr>
          <w:lang w:val="en-US"/>
        </w:rPr>
        <w:t>context.Background</w:t>
      </w:r>
      <w:proofErr w:type="spellEnd"/>
      <w:r w:rsidRPr="36B72E66">
        <w:rPr>
          <w:lang w:val="en-US"/>
        </w:rPr>
        <w:t>()</w:t>
      </w:r>
    </w:p>
    <w:p w14:paraId="4572CD30" w14:textId="77777777" w:rsidR="00703E09" w:rsidRDefault="36B72E66" w:rsidP="00703E09">
      <w:pPr>
        <w:pStyle w:val="SC-Source"/>
      </w:pPr>
      <w:r w:rsidRPr="36B72E66">
        <w:rPr>
          <w:lang w:val="en-US"/>
        </w:rPr>
        <w:t xml:space="preserve">    if err := </w:t>
      </w:r>
      <w:proofErr w:type="spellStart"/>
      <w:r w:rsidRPr="36B72E66">
        <w:rPr>
          <w:lang w:val="en-US"/>
        </w:rPr>
        <w:t>registry.Register</w:t>
      </w:r>
      <w:proofErr w:type="spellEnd"/>
      <w:r w:rsidRPr="36B72E66">
        <w:rPr>
          <w:lang w:val="en-US"/>
        </w:rPr>
        <w:t>(</w:t>
      </w:r>
      <w:proofErr w:type="spellStart"/>
      <w:r w:rsidRPr="36B72E66">
        <w:rPr>
          <w:lang w:val="en-US"/>
        </w:rPr>
        <w:t>ctx</w:t>
      </w:r>
      <w:proofErr w:type="spellEnd"/>
      <w:r w:rsidRPr="36B72E66">
        <w:rPr>
          <w:lang w:val="en-US"/>
        </w:rPr>
        <w:t>, "movie", "localhost:8083"); err != nil {</w:t>
      </w:r>
    </w:p>
    <w:p w14:paraId="60368CBE" w14:textId="77777777" w:rsidR="00703E09" w:rsidRDefault="00703E09" w:rsidP="00703E09">
      <w:pPr>
        <w:pStyle w:val="SC-Source"/>
      </w:pPr>
      <w:r>
        <w:t>        </w:t>
      </w:r>
      <w:r w:rsidRPr="52404F4B">
        <w:t>panic(err)</w:t>
      </w:r>
    </w:p>
    <w:p w14:paraId="27C23ADA" w14:textId="77777777" w:rsidR="00703E09" w:rsidRDefault="00703E09" w:rsidP="00703E09">
      <w:pPr>
        <w:pStyle w:val="SC-Source"/>
      </w:pPr>
      <w:r>
        <w:t>    </w:t>
      </w:r>
      <w:r w:rsidRPr="52404F4B">
        <w:t>}</w:t>
      </w:r>
    </w:p>
    <w:p w14:paraId="61589143" w14:textId="77777777" w:rsidR="00703E09" w:rsidRDefault="36B72E66" w:rsidP="00703E09">
      <w:pPr>
        <w:pStyle w:val="SC-Source"/>
      </w:pPr>
      <w:r w:rsidRPr="36B72E66">
        <w:rPr>
          <w:lang w:val="en-US"/>
        </w:rPr>
        <w:t xml:space="preserve">    defer </w:t>
      </w:r>
      <w:proofErr w:type="spellStart"/>
      <w:r w:rsidRPr="36B72E66">
        <w:rPr>
          <w:lang w:val="en-US"/>
        </w:rPr>
        <w:t>registry.Deregister</w:t>
      </w:r>
      <w:proofErr w:type="spellEnd"/>
      <w:r w:rsidRPr="36B72E66">
        <w:rPr>
          <w:lang w:val="en-US"/>
        </w:rPr>
        <w:t>(</w:t>
      </w:r>
      <w:proofErr w:type="spellStart"/>
      <w:r w:rsidRPr="36B72E66">
        <w:rPr>
          <w:lang w:val="en-US"/>
        </w:rPr>
        <w:t>ctx</w:t>
      </w:r>
      <w:proofErr w:type="spellEnd"/>
      <w:r w:rsidRPr="36B72E66">
        <w:rPr>
          <w:lang w:val="en-US"/>
        </w:rPr>
        <w:t>, "movie")</w:t>
      </w:r>
    </w:p>
    <w:p w14:paraId="1DC9AFE7" w14:textId="77777777" w:rsidR="00703E09" w:rsidRDefault="36B72E66" w:rsidP="00703E09">
      <w:pPr>
        <w:pStyle w:val="SC-Source"/>
      </w:pPr>
      <w:r w:rsidRPr="36B72E66">
        <w:rPr>
          <w:lang w:val="en-US"/>
        </w:rPr>
        <w:t>    </w:t>
      </w:r>
      <w:proofErr w:type="spellStart"/>
      <w:r w:rsidRPr="36B72E66">
        <w:rPr>
          <w:lang w:val="en-US"/>
        </w:rPr>
        <w:t>metadataGateway</w:t>
      </w:r>
      <w:proofErr w:type="spellEnd"/>
      <w:r w:rsidRPr="36B72E66">
        <w:rPr>
          <w:lang w:val="en-US"/>
        </w:rPr>
        <w:t xml:space="preserve"> := </w:t>
      </w:r>
      <w:proofErr w:type="spellStart"/>
      <w:r w:rsidRPr="36B72E66">
        <w:rPr>
          <w:lang w:val="en-US"/>
        </w:rPr>
        <w:t>metadatagateway.New</w:t>
      </w:r>
      <w:proofErr w:type="spellEnd"/>
      <w:r w:rsidRPr="36B72E66">
        <w:rPr>
          <w:lang w:val="en-US"/>
        </w:rPr>
        <w:t>(registry)</w:t>
      </w:r>
    </w:p>
    <w:p w14:paraId="5D6DEE5C" w14:textId="77777777" w:rsidR="00703E09" w:rsidRDefault="36B72E66" w:rsidP="00703E09">
      <w:pPr>
        <w:pStyle w:val="SC-Source"/>
      </w:pPr>
      <w:r w:rsidRPr="36B72E66">
        <w:rPr>
          <w:lang w:val="en-US"/>
        </w:rPr>
        <w:t>    </w:t>
      </w:r>
      <w:proofErr w:type="spellStart"/>
      <w:r w:rsidRPr="36B72E66">
        <w:rPr>
          <w:lang w:val="en-US"/>
        </w:rPr>
        <w:t>ratingGateway</w:t>
      </w:r>
      <w:proofErr w:type="spellEnd"/>
      <w:r w:rsidRPr="36B72E66">
        <w:rPr>
          <w:lang w:val="en-US"/>
        </w:rPr>
        <w:t xml:space="preserve"> := </w:t>
      </w:r>
      <w:proofErr w:type="spellStart"/>
      <w:r w:rsidRPr="36B72E66">
        <w:rPr>
          <w:lang w:val="en-US"/>
        </w:rPr>
        <w:t>ratinggateway.New</w:t>
      </w:r>
      <w:proofErr w:type="spellEnd"/>
      <w:r w:rsidRPr="36B72E66">
        <w:rPr>
          <w:lang w:val="en-US"/>
        </w:rPr>
        <w:t>(registry)</w:t>
      </w:r>
    </w:p>
    <w:p w14:paraId="5D5E1729" w14:textId="77777777" w:rsidR="00703E09" w:rsidRDefault="36B72E66" w:rsidP="00703E09">
      <w:pPr>
        <w:pStyle w:val="SC-Source"/>
      </w:pPr>
      <w:r w:rsidRPr="36B72E66">
        <w:rPr>
          <w:lang w:val="en-US"/>
        </w:rPr>
        <w:t xml:space="preserve">    svc := </w:t>
      </w:r>
      <w:proofErr w:type="spellStart"/>
      <w:r w:rsidRPr="36B72E66">
        <w:rPr>
          <w:lang w:val="en-US"/>
        </w:rPr>
        <w:t>controller.New</w:t>
      </w:r>
      <w:proofErr w:type="spellEnd"/>
      <w:r w:rsidRPr="36B72E66">
        <w:rPr>
          <w:lang w:val="en-US"/>
        </w:rPr>
        <w:t>(</w:t>
      </w:r>
      <w:proofErr w:type="spellStart"/>
      <w:r w:rsidRPr="36B72E66">
        <w:rPr>
          <w:lang w:val="en-US"/>
        </w:rPr>
        <w:t>ratingGateway</w:t>
      </w:r>
      <w:proofErr w:type="spellEnd"/>
      <w:r w:rsidRPr="36B72E66">
        <w:rPr>
          <w:lang w:val="en-US"/>
        </w:rPr>
        <w:t xml:space="preserve">, </w:t>
      </w:r>
      <w:proofErr w:type="spellStart"/>
      <w:r w:rsidRPr="36B72E66">
        <w:rPr>
          <w:lang w:val="en-US"/>
        </w:rPr>
        <w:t>metadataGateway</w:t>
      </w:r>
      <w:proofErr w:type="spellEnd"/>
      <w:r w:rsidRPr="36B72E66">
        <w:rPr>
          <w:lang w:val="en-US"/>
        </w:rPr>
        <w:t>)</w:t>
      </w:r>
    </w:p>
    <w:p w14:paraId="7DAB74A1" w14:textId="77777777" w:rsidR="00703E09" w:rsidRDefault="36B72E66" w:rsidP="00703E09">
      <w:pPr>
        <w:pStyle w:val="SC-Source"/>
      </w:pPr>
      <w:r w:rsidRPr="36B72E66">
        <w:rPr>
          <w:lang w:val="en-US"/>
        </w:rPr>
        <w:t xml:space="preserve">    h := </w:t>
      </w:r>
      <w:proofErr w:type="spellStart"/>
      <w:r w:rsidRPr="36B72E66">
        <w:rPr>
          <w:lang w:val="en-US"/>
        </w:rPr>
        <w:t>grpchandler.New</w:t>
      </w:r>
      <w:proofErr w:type="spellEnd"/>
      <w:r w:rsidRPr="36B72E66">
        <w:rPr>
          <w:lang w:val="en-US"/>
        </w:rPr>
        <w:t>(svc)</w:t>
      </w:r>
    </w:p>
    <w:p w14:paraId="35A6448B" w14:textId="77777777" w:rsidR="00703E09" w:rsidRDefault="36B72E66" w:rsidP="00703E09">
      <w:pPr>
        <w:pStyle w:val="SC-Source"/>
      </w:pPr>
      <w:r w:rsidRPr="36B72E66">
        <w:rPr>
          <w:lang w:val="en-US"/>
        </w:rPr>
        <w:t>    </w:t>
      </w:r>
      <w:proofErr w:type="spellStart"/>
      <w:r w:rsidRPr="36B72E66">
        <w:rPr>
          <w:lang w:val="en-US"/>
        </w:rPr>
        <w:t>lis</w:t>
      </w:r>
      <w:proofErr w:type="spellEnd"/>
      <w:r w:rsidRPr="36B72E66">
        <w:rPr>
          <w:lang w:val="en-US"/>
        </w:rPr>
        <w:t xml:space="preserve">, err := </w:t>
      </w:r>
      <w:proofErr w:type="spellStart"/>
      <w:r w:rsidRPr="36B72E66">
        <w:rPr>
          <w:lang w:val="en-US"/>
        </w:rPr>
        <w:t>net.Listen</w:t>
      </w:r>
      <w:proofErr w:type="spellEnd"/>
      <w:r w:rsidRPr="36B72E66">
        <w:rPr>
          <w:lang w:val="en-US"/>
        </w:rPr>
        <w:t>("</w:t>
      </w:r>
      <w:proofErr w:type="spellStart"/>
      <w:r w:rsidRPr="36B72E66">
        <w:rPr>
          <w:lang w:val="en-US"/>
        </w:rPr>
        <w:t>tcp</w:t>
      </w:r>
      <w:proofErr w:type="spellEnd"/>
      <w:r w:rsidRPr="36B72E66">
        <w:rPr>
          <w:lang w:val="en-US"/>
        </w:rPr>
        <w:t>", "localhost:8083")</w:t>
      </w:r>
    </w:p>
    <w:p w14:paraId="46A04C4E" w14:textId="77777777" w:rsidR="00703E09" w:rsidRDefault="36B72E66" w:rsidP="00703E09">
      <w:pPr>
        <w:pStyle w:val="SC-Source"/>
      </w:pPr>
      <w:r w:rsidRPr="36B72E66">
        <w:rPr>
          <w:lang w:val="en-US"/>
        </w:rPr>
        <w:lastRenderedPageBreak/>
        <w:t>    if err != nil {</w:t>
      </w:r>
    </w:p>
    <w:p w14:paraId="0E9C34F0" w14:textId="3A51CCCC" w:rsidR="00703E09" w:rsidRDefault="00703E09" w:rsidP="00703E09">
      <w:pPr>
        <w:pStyle w:val="SC-Source"/>
      </w:pPr>
      <w:r>
        <w:t>        </w:t>
      </w:r>
      <w:r w:rsidR="00981398">
        <w:t>panic(err)</w:t>
      </w:r>
    </w:p>
    <w:p w14:paraId="19A7A48C" w14:textId="77777777" w:rsidR="00703E09" w:rsidRDefault="00703E09" w:rsidP="00703E09">
      <w:pPr>
        <w:pStyle w:val="SC-Source"/>
      </w:pPr>
      <w:r>
        <w:t>    </w:t>
      </w:r>
      <w:r w:rsidRPr="52404F4B">
        <w:t>}</w:t>
      </w:r>
    </w:p>
    <w:p w14:paraId="4F603BAA" w14:textId="77777777" w:rsidR="00703E09" w:rsidRDefault="36B72E66" w:rsidP="00703E09">
      <w:pPr>
        <w:pStyle w:val="SC-Source"/>
      </w:pPr>
      <w:r w:rsidRPr="36B72E66">
        <w:rPr>
          <w:lang w:val="en-US"/>
        </w:rPr>
        <w:t>    </w:t>
      </w:r>
      <w:proofErr w:type="spellStart"/>
      <w:r w:rsidRPr="36B72E66">
        <w:rPr>
          <w:lang w:val="en-US"/>
        </w:rPr>
        <w:t>srv</w:t>
      </w:r>
      <w:proofErr w:type="spellEnd"/>
      <w:r w:rsidRPr="36B72E66">
        <w:rPr>
          <w:lang w:val="en-US"/>
        </w:rPr>
        <w:t xml:space="preserve"> := </w:t>
      </w:r>
      <w:proofErr w:type="spellStart"/>
      <w:r w:rsidRPr="36B72E66">
        <w:rPr>
          <w:lang w:val="en-US"/>
        </w:rPr>
        <w:t>grpc.NewServer</w:t>
      </w:r>
      <w:proofErr w:type="spellEnd"/>
      <w:r w:rsidRPr="36B72E66">
        <w:rPr>
          <w:lang w:val="en-US"/>
        </w:rPr>
        <w:t>()</w:t>
      </w:r>
    </w:p>
    <w:p w14:paraId="39DDDA6D" w14:textId="77777777" w:rsidR="00703E09" w:rsidRDefault="36B72E66" w:rsidP="00703E09">
      <w:pPr>
        <w:pStyle w:val="SC-Source"/>
      </w:pPr>
      <w:r w:rsidRPr="36B72E66">
        <w:rPr>
          <w:lang w:val="en-US"/>
        </w:rPr>
        <w:t>    </w:t>
      </w:r>
      <w:proofErr w:type="spellStart"/>
      <w:r w:rsidRPr="36B72E66">
        <w:rPr>
          <w:lang w:val="en-US"/>
        </w:rPr>
        <w:t>gen.RegisterMovieServiceServer</w:t>
      </w:r>
      <w:proofErr w:type="spellEnd"/>
      <w:r w:rsidRPr="36B72E66">
        <w:rPr>
          <w:lang w:val="en-US"/>
        </w:rPr>
        <w:t>(</w:t>
      </w:r>
      <w:proofErr w:type="spellStart"/>
      <w:r w:rsidRPr="36B72E66">
        <w:rPr>
          <w:lang w:val="en-US"/>
        </w:rPr>
        <w:t>srv</w:t>
      </w:r>
      <w:proofErr w:type="spellEnd"/>
      <w:r w:rsidRPr="36B72E66">
        <w:rPr>
          <w:lang w:val="en-US"/>
        </w:rPr>
        <w:t>, h)</w:t>
      </w:r>
    </w:p>
    <w:p w14:paraId="0F115022" w14:textId="7CC168C4" w:rsidR="00703E09" w:rsidRDefault="36B72E66" w:rsidP="00703E09">
      <w:pPr>
        <w:pStyle w:val="SC-Source"/>
      </w:pPr>
      <w:r w:rsidRPr="36B72E66">
        <w:rPr>
          <w:lang w:val="en-US"/>
        </w:rPr>
        <w:t xml:space="preserve">    if err := </w:t>
      </w:r>
      <w:proofErr w:type="spellStart"/>
      <w:r w:rsidRPr="36B72E66">
        <w:rPr>
          <w:lang w:val="en-US"/>
        </w:rPr>
        <w:t>srv.Serve</w:t>
      </w:r>
      <w:proofErr w:type="spellEnd"/>
      <w:r w:rsidRPr="36B72E66">
        <w:rPr>
          <w:lang w:val="en-US"/>
        </w:rPr>
        <w:t>(</w:t>
      </w:r>
      <w:proofErr w:type="spellStart"/>
      <w:r w:rsidRPr="36B72E66">
        <w:rPr>
          <w:lang w:val="en-US"/>
        </w:rPr>
        <w:t>lis</w:t>
      </w:r>
      <w:proofErr w:type="spellEnd"/>
      <w:r w:rsidRPr="36B72E66">
        <w:rPr>
          <w:lang w:val="en-US"/>
        </w:rPr>
        <w:t>); err != nil {</w:t>
      </w:r>
    </w:p>
    <w:p w14:paraId="2D3918F2" w14:textId="75A69C69" w:rsidR="00981398" w:rsidRDefault="00981398" w:rsidP="00703E09">
      <w:pPr>
        <w:pStyle w:val="SC-Source"/>
      </w:pPr>
      <w:r>
        <w:t xml:space="preserve">        panic(err)</w:t>
      </w:r>
    </w:p>
    <w:p w14:paraId="56C049C9" w14:textId="57992EDD" w:rsidR="00981398" w:rsidRDefault="00981398" w:rsidP="00703E09">
      <w:pPr>
        <w:pStyle w:val="SC-Source"/>
      </w:pPr>
      <w:r>
        <w:t xml:space="preserve">    }</w:t>
      </w:r>
    </w:p>
    <w:p w14:paraId="263BD53C" w14:textId="77777777" w:rsidR="00703E09" w:rsidRDefault="00703E09" w:rsidP="00703E09">
      <w:pPr>
        <w:pStyle w:val="SC-Source"/>
      </w:pPr>
      <w:r w:rsidRPr="761D6389">
        <w:t>}</w:t>
      </w:r>
    </w:p>
    <w:p w14:paraId="60703111" w14:textId="77777777" w:rsidR="00703E09" w:rsidRPr="00BE6F8E" w:rsidRDefault="36B72E66" w:rsidP="00703E09">
      <w:pPr>
        <w:pStyle w:val="P-Regular"/>
      </w:pPr>
      <w:r w:rsidRPr="36B72E66">
        <w:rPr>
          <w:lang w:val="en-US"/>
        </w:rPr>
        <w:t xml:space="preserve">You might </w:t>
      </w:r>
      <w:r w:rsidR="00703E09">
        <w:fldChar w:fldCharType="begin"/>
      </w:r>
      <w:r w:rsidR="00703E09">
        <w:instrText xml:space="preserve"> XE "movie service:gateways and clients, implementing" </w:instrText>
      </w:r>
      <w:r w:rsidR="00703E09">
        <w:fldChar w:fldCharType="end"/>
      </w:r>
      <w:r w:rsidRPr="36B72E66">
        <w:rPr>
          <w:lang w:val="en-US"/>
        </w:rPr>
        <w:t xml:space="preserve">have noticed that the format hasn't changed, and we just updated the imports for our gateways, changing them from HTTP to </w:t>
      </w:r>
      <w:proofErr w:type="spellStart"/>
      <w:r w:rsidRPr="36B72E66">
        <w:rPr>
          <w:lang w:val="en-US"/>
        </w:rPr>
        <w:t>gRPC</w:t>
      </w:r>
      <w:proofErr w:type="spellEnd"/>
      <w:r w:rsidRPr="36B72E66">
        <w:rPr>
          <w:lang w:val="en-US"/>
        </w:rPr>
        <w:t>.</w:t>
      </w:r>
    </w:p>
    <w:p w14:paraId="4B1743F3" w14:textId="38B008C1" w:rsidR="00703E09" w:rsidRDefault="36B72E66" w:rsidP="00703E09">
      <w:pPr>
        <w:pStyle w:val="P-Regular"/>
      </w:pPr>
      <w:r w:rsidRPr="36B72E66">
        <w:rPr>
          <w:lang w:val="en-US"/>
        </w:rPr>
        <w:t xml:space="preserve">We are done with the changes to our services. Now the services can communicate with each other using the Protocol Buffers serialization, and you can run them using the </w:t>
      </w:r>
      <w:r w:rsidRPr="36B72E66">
        <w:rPr>
          <w:rStyle w:val="P-Code"/>
          <w:lang w:val="en-US"/>
        </w:rPr>
        <w:t>go run *.go</w:t>
      </w:r>
      <w:r w:rsidRPr="36B72E66">
        <w:rPr>
          <w:lang w:val="en-US"/>
        </w:rPr>
        <w:t xml:space="preserve"> command inside each </w:t>
      </w:r>
      <w:proofErr w:type="spellStart"/>
      <w:r w:rsidRPr="36B72E66">
        <w:rPr>
          <w:rStyle w:val="P-Code"/>
          <w:lang w:val="en-US"/>
        </w:rPr>
        <w:t>cmd</w:t>
      </w:r>
      <w:proofErr w:type="spellEnd"/>
      <w:r w:rsidRPr="36B72E66">
        <w:rPr>
          <w:lang w:val="en-US"/>
        </w:rPr>
        <w:t xml:space="preserve"> directory. You can make a test </w:t>
      </w:r>
      <w:proofErr w:type="spellStart"/>
      <w:r w:rsidRPr="36B72E66">
        <w:rPr>
          <w:lang w:val="en-US"/>
        </w:rPr>
        <w:t>gRPC</w:t>
      </w:r>
      <w:proofErr w:type="spellEnd"/>
      <w:r w:rsidRPr="36B72E66">
        <w:rPr>
          <w:lang w:val="en-US"/>
        </w:rPr>
        <w:t xml:space="preserve"> request to one of our services by using a </w:t>
      </w:r>
      <w:proofErr w:type="spellStart"/>
      <w:r w:rsidRPr="36B72E66">
        <w:rPr>
          <w:rStyle w:val="P-Keyword"/>
          <w:lang w:val="en-US"/>
        </w:rPr>
        <w:t>grpcurl</w:t>
      </w:r>
      <w:proofErr w:type="spellEnd"/>
      <w:r w:rsidRPr="36B72E66">
        <w:rPr>
          <w:lang w:val="en-US"/>
        </w:rPr>
        <w:t xml:space="preserve"> tool:</w:t>
      </w:r>
    </w:p>
    <w:p w14:paraId="1B995E5B" w14:textId="77777777" w:rsidR="00EE4775" w:rsidRPr="00EE4775" w:rsidRDefault="36B72E66" w:rsidP="00981398">
      <w:pPr>
        <w:pStyle w:val="P-Source"/>
      </w:pPr>
      <w:proofErr w:type="spellStart"/>
      <w:r w:rsidRPr="36B72E66">
        <w:rPr>
          <w:lang w:val="en-US"/>
        </w:rPr>
        <w:t>grpcurl</w:t>
      </w:r>
      <w:proofErr w:type="spellEnd"/>
      <w:r w:rsidRPr="36B72E66">
        <w:rPr>
          <w:lang w:val="en-US"/>
        </w:rPr>
        <w:t xml:space="preserve"> -plaintext -d '</w:t>
      </w:r>
      <w:commentRangeStart w:id="84"/>
      <w:commentRangeStart w:id="85"/>
      <w:r w:rsidRPr="36B72E66">
        <w:rPr>
          <w:lang w:val="en-US"/>
        </w:rPr>
        <w:t>{"record_id":"1",</w:t>
      </w:r>
      <w:commentRangeEnd w:id="84"/>
      <w:r w:rsidR="00EE4775">
        <w:rPr>
          <w:rStyle w:val="CommentReference"/>
        </w:rPr>
        <w:commentReference w:id="84"/>
      </w:r>
      <w:commentRangeEnd w:id="85"/>
      <w:r w:rsidR="00F979E1">
        <w:rPr>
          <w:rStyle w:val="CommentReference"/>
          <w:rFonts w:asciiTheme="minorHAnsi" w:eastAsiaTheme="minorHAnsi" w:hAnsiTheme="minorHAnsi" w:cstheme="minorBidi"/>
          <w:lang w:val="en-US"/>
        </w:rPr>
        <w:commentReference w:id="85"/>
      </w:r>
      <w:r w:rsidRPr="36B72E66">
        <w:rPr>
          <w:lang w:val="en-US"/>
        </w:rPr>
        <w:t xml:space="preserve"> "</w:t>
      </w:r>
      <w:proofErr w:type="spellStart"/>
      <w:r w:rsidRPr="36B72E66">
        <w:rPr>
          <w:lang w:val="en-US"/>
        </w:rPr>
        <w:t>record_type</w:t>
      </w:r>
      <w:proofErr w:type="spellEnd"/>
      <w:r w:rsidRPr="36B72E66">
        <w:rPr>
          <w:lang w:val="en-US"/>
        </w:rPr>
        <w:t>":</w:t>
      </w:r>
    </w:p>
    <w:p w14:paraId="65C57869" w14:textId="77777777" w:rsidR="00EE4775" w:rsidRPr="00EE4775" w:rsidRDefault="36B72E66" w:rsidP="36B72E66">
      <w:pPr>
        <w:pStyle w:val="P-Source"/>
        <w:rPr>
          <w:lang w:val="en-US"/>
        </w:rPr>
      </w:pPr>
      <w:r w:rsidRPr="36B72E66">
        <w:rPr>
          <w:lang w:val="en-US"/>
        </w:rPr>
        <w:t xml:space="preserve">"movie"}' localhost:8082 </w:t>
      </w:r>
      <w:proofErr w:type="spellStart"/>
      <w:r w:rsidRPr="36B72E66">
        <w:rPr>
          <w:lang w:val="en-US"/>
        </w:rPr>
        <w:t>RatingService</w:t>
      </w:r>
      <w:proofErr w:type="spellEnd"/>
      <w:r w:rsidRPr="36B72E66">
        <w:rPr>
          <w:lang w:val="en-US"/>
        </w:rPr>
        <w:t>/</w:t>
      </w:r>
      <w:proofErr w:type="spellStart"/>
      <w:r w:rsidRPr="36B72E66">
        <w:rPr>
          <w:lang w:val="en-US"/>
        </w:rPr>
        <w:t>GetAggregatedRating</w:t>
      </w:r>
      <w:proofErr w:type="spellEnd"/>
    </w:p>
    <w:p w14:paraId="14DC0B6F" w14:textId="53BABC92" w:rsidR="00EE4775" w:rsidRDefault="36B72E66" w:rsidP="00703E09">
      <w:pPr>
        <w:pStyle w:val="P-Regular"/>
      </w:pPr>
      <w:r w:rsidRPr="36B72E66">
        <w:rPr>
          <w:lang w:val="en-US"/>
        </w:rPr>
        <w:t xml:space="preserve">You will get an error indicating that there is no data for the provided record, however this is currently expected since we don’t store any data yet — we will do this soon in </w:t>
      </w:r>
      <w:r w:rsidRPr="36B72E66">
        <w:rPr>
          <w:rStyle w:val="P-Italics"/>
          <w:lang w:val="en-US"/>
        </w:rPr>
        <w:t>Chapter 7</w:t>
      </w:r>
      <w:r w:rsidRPr="36B72E66">
        <w:rPr>
          <w:lang w:val="en-US"/>
        </w:rPr>
        <w:t xml:space="preserve">, </w:t>
      </w:r>
      <w:r w:rsidRPr="36B72E66">
        <w:rPr>
          <w:rStyle w:val="P-Italics"/>
          <w:lang w:val="en-US"/>
        </w:rPr>
        <w:t>Persistence and Databases</w:t>
      </w:r>
      <w:r w:rsidRPr="36B72E66">
        <w:rPr>
          <w:lang w:val="en-US"/>
        </w:rPr>
        <w:t>.</w:t>
      </w:r>
    </w:p>
    <w:p w14:paraId="4DC5B0EC" w14:textId="374E02BA" w:rsidR="00D01419" w:rsidRDefault="36B72E66" w:rsidP="00703E09">
      <w:pPr>
        <w:pStyle w:val="P-Regular"/>
      </w:pPr>
      <w:r w:rsidRPr="36B72E66">
        <w:rPr>
          <w:lang w:val="en-US"/>
        </w:rPr>
        <w:t>We have covered the main aspects of synchronous communication between microservices. Now, let’s review some of the synchronous communication best practices.</w:t>
      </w:r>
    </w:p>
    <w:p w14:paraId="28F31A42" w14:textId="01C9A825" w:rsidR="00D01419" w:rsidRDefault="00D01419" w:rsidP="00D01419">
      <w:pPr>
        <w:pStyle w:val="H1-Section"/>
      </w:pPr>
      <w:r>
        <w:t>Synchronous communication best practices</w:t>
      </w:r>
    </w:p>
    <w:p w14:paraId="7D069480" w14:textId="7418D7A6" w:rsidR="00D01419" w:rsidRDefault="36B72E66" w:rsidP="00D01419">
      <w:pPr>
        <w:pStyle w:val="P-Regular"/>
      </w:pPr>
      <w:r w:rsidRPr="36B72E66">
        <w:rPr>
          <w:lang w:val="en-US"/>
        </w:rPr>
        <w:t xml:space="preserve">Below if the list of synchronous communication best </w:t>
      </w:r>
      <w:commentRangeStart w:id="86"/>
      <w:commentRangeStart w:id="87"/>
      <w:r w:rsidRPr="36B72E66">
        <w:rPr>
          <w:lang w:val="en-US"/>
        </w:rPr>
        <w:t>practices</w:t>
      </w:r>
      <w:commentRangeEnd w:id="86"/>
      <w:ins w:id="88" w:author="Alexander Shuiskov" w:date="2025-04-02T11:44:00Z" w16du:dateUtc="2025-04-02T06:44:00Z">
        <w:r w:rsidR="00F979E1">
          <w:rPr>
            <w:lang w:val="en-US"/>
          </w:rPr>
          <w:t xml:space="preserve"> </w:t>
        </w:r>
        <w:proofErr w:type="spellStart"/>
        <w:r w:rsidR="00F979E1">
          <w:rPr>
            <w:lang w:val="en-US"/>
          </w:rPr>
          <w:t>tha</w:t>
        </w:r>
        <w:proofErr w:type="spellEnd"/>
        <w:r w:rsidR="00F979E1">
          <w:rPr>
            <w:lang w:val="en-US"/>
          </w:rPr>
          <w:t>t will help you to improve maintainability and reliability of your synchr</w:t>
        </w:r>
      </w:ins>
      <w:ins w:id="89" w:author="Alexander Shuiskov" w:date="2025-04-02T11:45:00Z" w16du:dateUtc="2025-04-02T06:45:00Z">
        <w:r w:rsidR="00F979E1">
          <w:rPr>
            <w:lang w:val="en-US"/>
          </w:rPr>
          <w:t>onous communication</w:t>
        </w:r>
      </w:ins>
      <w:r w:rsidR="00A20B80">
        <w:rPr>
          <w:rStyle w:val="CommentReference"/>
          <w:rFonts w:eastAsiaTheme="minorHAnsi"/>
          <w:lang w:val="en-US"/>
        </w:rPr>
        <w:commentReference w:id="86"/>
      </w:r>
      <w:commentRangeEnd w:id="87"/>
      <w:r w:rsidR="00F979E1">
        <w:rPr>
          <w:rStyle w:val="CommentReference"/>
          <w:rFonts w:eastAsiaTheme="minorHAnsi"/>
          <w:lang w:val="en-US"/>
        </w:rPr>
        <w:commentReference w:id="87"/>
      </w:r>
      <w:ins w:id="90" w:author="Alexander Shuiskov" w:date="2025-04-02T11:45:00Z" w16du:dateUtc="2025-04-02T06:45:00Z">
        <w:r w:rsidR="00F979E1">
          <w:rPr>
            <w:lang w:val="en-US"/>
          </w:rPr>
          <w:t>, as well as clearly communicate any errors to service callers.</w:t>
        </w:r>
      </w:ins>
      <w:del w:id="91" w:author="Alexander Shuiskov" w:date="2025-04-02T11:45:00Z" w16du:dateUtc="2025-04-02T06:45:00Z">
        <w:r w:rsidRPr="36B72E66" w:rsidDel="00F979E1">
          <w:rPr>
            <w:lang w:val="en-US"/>
          </w:rPr>
          <w:delText>.</w:delText>
        </w:r>
      </w:del>
    </w:p>
    <w:p w14:paraId="5CA95946" w14:textId="36A5AAB9" w:rsidR="00D01419" w:rsidRDefault="00D01419" w:rsidP="00D01419">
      <w:pPr>
        <w:pStyle w:val="H2-Heading"/>
      </w:pPr>
      <w:r>
        <w:lastRenderedPageBreak/>
        <w:t>Perform excessive request validation and return correct error codes</w:t>
      </w:r>
    </w:p>
    <w:p w14:paraId="5706BAEE" w14:textId="64CEB39B" w:rsidR="00D01419" w:rsidRDefault="003B4460" w:rsidP="00D01419">
      <w:r>
        <w:t xml:space="preserve">Earlier in this chapter, we mentioned that there are two basic types of errors during synchronous communication: client and server errors. All communication protocols, including HTTP, </w:t>
      </w:r>
      <w:proofErr w:type="spellStart"/>
      <w:r>
        <w:t>gRPC</w:t>
      </w:r>
      <w:proofErr w:type="spellEnd"/>
      <w:r>
        <w:t xml:space="preserve"> and Thrift, offer support for differentiating between different error types in client and server code. For example, in our metadata server code we used the following code to return different types of errors to our callers:</w:t>
      </w:r>
    </w:p>
    <w:p w14:paraId="7686593D" w14:textId="77777777" w:rsidR="003B4460" w:rsidRPr="003B4460" w:rsidRDefault="003B4460" w:rsidP="36B72E66">
      <w:pPr>
        <w:pStyle w:val="SC-Source"/>
        <w:rPr>
          <w:shd w:val="clear" w:color="auto" w:fill="D5FC79"/>
          <w:lang w:val="en-US"/>
        </w:rPr>
      </w:pPr>
      <w:proofErr w:type="spellStart"/>
      <w:r w:rsidRPr="36B72E66">
        <w:rPr>
          <w:shd w:val="clear" w:color="auto" w:fill="D5FC79"/>
          <w:lang w:val="en-US"/>
        </w:rPr>
        <w:t>func</w:t>
      </w:r>
      <w:proofErr w:type="spellEnd"/>
      <w:r w:rsidRPr="36B72E66">
        <w:rPr>
          <w:shd w:val="clear" w:color="auto" w:fill="D5FC79"/>
          <w:lang w:val="en-US"/>
        </w:rPr>
        <w:t xml:space="preserve"> (h *Handler) </w:t>
      </w:r>
      <w:proofErr w:type="spellStart"/>
      <w:r w:rsidRPr="36B72E66">
        <w:rPr>
          <w:shd w:val="clear" w:color="auto" w:fill="D5FC79"/>
          <w:lang w:val="en-US"/>
        </w:rPr>
        <w:t>GetMetadata</w:t>
      </w:r>
      <w:proofErr w:type="spellEnd"/>
      <w:r w:rsidRPr="36B72E66">
        <w:rPr>
          <w:shd w:val="clear" w:color="auto" w:fill="D5FC79"/>
          <w:lang w:val="en-US"/>
        </w:rPr>
        <w:t>(</w:t>
      </w:r>
      <w:proofErr w:type="spellStart"/>
      <w:r w:rsidRPr="36B72E66">
        <w:rPr>
          <w:shd w:val="clear" w:color="auto" w:fill="D5FC79"/>
          <w:lang w:val="en-US"/>
        </w:rPr>
        <w:t>ctx</w:t>
      </w:r>
      <w:proofErr w:type="spellEnd"/>
      <w:r w:rsidRPr="36B72E66">
        <w:rPr>
          <w:shd w:val="clear" w:color="auto" w:fill="D5FC79"/>
          <w:lang w:val="en-US"/>
        </w:rPr>
        <w:t xml:space="preserve"> </w:t>
      </w:r>
      <w:proofErr w:type="spellStart"/>
      <w:r w:rsidRPr="36B72E66">
        <w:rPr>
          <w:shd w:val="clear" w:color="auto" w:fill="D5FC79"/>
          <w:lang w:val="en-US"/>
        </w:rPr>
        <w:t>context.Context</w:t>
      </w:r>
      <w:proofErr w:type="spellEnd"/>
      <w:r w:rsidRPr="36B72E66">
        <w:rPr>
          <w:shd w:val="clear" w:color="auto" w:fill="D5FC79"/>
          <w:lang w:val="en-US"/>
        </w:rPr>
        <w:t>, req *</w:t>
      </w:r>
      <w:proofErr w:type="spellStart"/>
      <w:r w:rsidRPr="36B72E66">
        <w:rPr>
          <w:shd w:val="clear" w:color="auto" w:fill="D5FC79"/>
          <w:lang w:val="en-US"/>
        </w:rPr>
        <w:t>gen.GetMetadataRequest</w:t>
      </w:r>
      <w:proofErr w:type="spellEnd"/>
      <w:r w:rsidRPr="36B72E66">
        <w:rPr>
          <w:shd w:val="clear" w:color="auto" w:fill="D5FC79"/>
          <w:lang w:val="en-US"/>
        </w:rPr>
        <w:t>) (*</w:t>
      </w:r>
      <w:proofErr w:type="spellStart"/>
      <w:r w:rsidRPr="36B72E66">
        <w:rPr>
          <w:shd w:val="clear" w:color="auto" w:fill="D5FC79"/>
          <w:lang w:val="en-US"/>
        </w:rPr>
        <w:t>gen.GetMetadataResponse</w:t>
      </w:r>
      <w:proofErr w:type="spellEnd"/>
      <w:r w:rsidRPr="36B72E66">
        <w:rPr>
          <w:shd w:val="clear" w:color="auto" w:fill="D5FC79"/>
          <w:lang w:val="en-US"/>
        </w:rPr>
        <w:t>, error) {</w:t>
      </w:r>
    </w:p>
    <w:p w14:paraId="1B1A7DF0" w14:textId="77777777" w:rsidR="003B4460" w:rsidRPr="003B4460" w:rsidRDefault="003B4460" w:rsidP="36B72E66">
      <w:pPr>
        <w:pStyle w:val="SC-Source"/>
        <w:rPr>
          <w:shd w:val="clear" w:color="auto" w:fill="D5FC79"/>
          <w:lang w:val="en-US"/>
        </w:rPr>
      </w:pPr>
      <w:r w:rsidRPr="36B72E66">
        <w:rPr>
          <w:shd w:val="clear" w:color="auto" w:fill="D5FC79"/>
          <w:lang w:val="en-US"/>
        </w:rPr>
        <w:t xml:space="preserve">    if req == nil || </w:t>
      </w:r>
      <w:proofErr w:type="spellStart"/>
      <w:r w:rsidRPr="36B72E66">
        <w:rPr>
          <w:shd w:val="clear" w:color="auto" w:fill="D5FC79"/>
          <w:lang w:val="en-US"/>
        </w:rPr>
        <w:t>req.MovieId</w:t>
      </w:r>
      <w:proofErr w:type="spellEnd"/>
      <w:r w:rsidRPr="36B72E66">
        <w:rPr>
          <w:shd w:val="clear" w:color="auto" w:fill="D5FC79"/>
          <w:lang w:val="en-US"/>
        </w:rPr>
        <w:t xml:space="preserve"> == "" {</w:t>
      </w:r>
    </w:p>
    <w:p w14:paraId="625E0E91" w14:textId="77777777" w:rsidR="003B4460" w:rsidRPr="003B4460" w:rsidRDefault="003B4460" w:rsidP="36B72E66">
      <w:pPr>
        <w:pStyle w:val="SC-Source"/>
        <w:rPr>
          <w:shd w:val="clear" w:color="auto" w:fill="D5FC79"/>
          <w:lang w:val="en-US"/>
        </w:rPr>
      </w:pPr>
      <w:r w:rsidRPr="36B72E66">
        <w:rPr>
          <w:shd w:val="clear" w:color="auto" w:fill="D5FC79"/>
          <w:lang w:val="en-US"/>
        </w:rPr>
        <w:t xml:space="preserve">        return nil, </w:t>
      </w:r>
      <w:proofErr w:type="spellStart"/>
      <w:r w:rsidRPr="36B72E66">
        <w:rPr>
          <w:shd w:val="clear" w:color="auto" w:fill="D5FC79"/>
          <w:lang w:val="en-US"/>
        </w:rPr>
        <w:t>status.Errorf</w:t>
      </w:r>
      <w:proofErr w:type="spellEnd"/>
      <w:r w:rsidRPr="36B72E66">
        <w:rPr>
          <w:shd w:val="clear" w:color="auto" w:fill="D5FC79"/>
          <w:lang w:val="en-US"/>
        </w:rPr>
        <w:t>(</w:t>
      </w:r>
      <w:proofErr w:type="spellStart"/>
      <w:r w:rsidRPr="36B72E66">
        <w:rPr>
          <w:shd w:val="clear" w:color="auto" w:fill="D5FC79"/>
          <w:lang w:val="en-US"/>
        </w:rPr>
        <w:t>codes.InvalidArgument</w:t>
      </w:r>
      <w:proofErr w:type="spellEnd"/>
      <w:r w:rsidRPr="36B72E66">
        <w:rPr>
          <w:shd w:val="clear" w:color="auto" w:fill="D5FC79"/>
          <w:lang w:val="en-US"/>
        </w:rPr>
        <w:t>, "nil req or empty id")</w:t>
      </w:r>
    </w:p>
    <w:p w14:paraId="4D61BB39" w14:textId="77777777" w:rsidR="003B4460" w:rsidRPr="003B4460" w:rsidRDefault="003B4460" w:rsidP="001C5875">
      <w:pPr>
        <w:pStyle w:val="SC-Source"/>
        <w:rPr>
          <w:shd w:val="clear" w:color="auto" w:fill="D5FC79"/>
        </w:rPr>
      </w:pPr>
      <w:r w:rsidRPr="003B4460">
        <w:rPr>
          <w:shd w:val="clear" w:color="auto" w:fill="D5FC79"/>
        </w:rPr>
        <w:t>    }</w:t>
      </w:r>
    </w:p>
    <w:p w14:paraId="39585EC9" w14:textId="77777777" w:rsidR="003B4460" w:rsidRPr="003B4460" w:rsidRDefault="003B4460" w:rsidP="36B72E66">
      <w:pPr>
        <w:pStyle w:val="SC-Source"/>
        <w:rPr>
          <w:shd w:val="clear" w:color="auto" w:fill="D5FC79"/>
          <w:lang w:val="en-US"/>
        </w:rPr>
      </w:pPr>
      <w:r w:rsidRPr="36B72E66">
        <w:rPr>
          <w:shd w:val="clear" w:color="auto" w:fill="D5FC79"/>
          <w:lang w:val="en-US"/>
        </w:rPr>
        <w:t xml:space="preserve">    m, err := </w:t>
      </w:r>
      <w:proofErr w:type="spellStart"/>
      <w:r w:rsidRPr="36B72E66">
        <w:rPr>
          <w:shd w:val="clear" w:color="auto" w:fill="D5FC79"/>
          <w:lang w:val="en-US"/>
        </w:rPr>
        <w:t>h.svc.Get</w:t>
      </w:r>
      <w:proofErr w:type="spellEnd"/>
      <w:r w:rsidRPr="36B72E66">
        <w:rPr>
          <w:shd w:val="clear" w:color="auto" w:fill="D5FC79"/>
          <w:lang w:val="en-US"/>
        </w:rPr>
        <w:t>(</w:t>
      </w:r>
      <w:proofErr w:type="spellStart"/>
      <w:r w:rsidRPr="36B72E66">
        <w:rPr>
          <w:shd w:val="clear" w:color="auto" w:fill="D5FC79"/>
          <w:lang w:val="en-US"/>
        </w:rPr>
        <w:t>ctx</w:t>
      </w:r>
      <w:proofErr w:type="spellEnd"/>
      <w:r w:rsidRPr="36B72E66">
        <w:rPr>
          <w:shd w:val="clear" w:color="auto" w:fill="D5FC79"/>
          <w:lang w:val="en-US"/>
        </w:rPr>
        <w:t xml:space="preserve">, </w:t>
      </w:r>
      <w:proofErr w:type="spellStart"/>
      <w:r w:rsidRPr="36B72E66">
        <w:rPr>
          <w:shd w:val="clear" w:color="auto" w:fill="D5FC79"/>
          <w:lang w:val="en-US"/>
        </w:rPr>
        <w:t>req.MovieId</w:t>
      </w:r>
      <w:proofErr w:type="spellEnd"/>
      <w:r w:rsidRPr="36B72E66">
        <w:rPr>
          <w:shd w:val="clear" w:color="auto" w:fill="D5FC79"/>
          <w:lang w:val="en-US"/>
        </w:rPr>
        <w:t>)</w:t>
      </w:r>
    </w:p>
    <w:p w14:paraId="0E392023" w14:textId="77777777" w:rsidR="003B4460" w:rsidRPr="003B4460" w:rsidRDefault="003B4460" w:rsidP="36B72E66">
      <w:pPr>
        <w:pStyle w:val="SC-Source"/>
        <w:rPr>
          <w:shd w:val="clear" w:color="auto" w:fill="D5FC79"/>
          <w:lang w:val="en-US"/>
        </w:rPr>
      </w:pPr>
      <w:r w:rsidRPr="36B72E66">
        <w:rPr>
          <w:shd w:val="clear" w:color="auto" w:fill="D5FC79"/>
          <w:lang w:val="en-US"/>
        </w:rPr>
        <w:t xml:space="preserve">    if err != nil &amp;&amp; </w:t>
      </w:r>
      <w:proofErr w:type="spellStart"/>
      <w:r w:rsidRPr="36B72E66">
        <w:rPr>
          <w:shd w:val="clear" w:color="auto" w:fill="D5FC79"/>
          <w:lang w:val="en-US"/>
        </w:rPr>
        <w:t>errors.Is</w:t>
      </w:r>
      <w:proofErr w:type="spellEnd"/>
      <w:r w:rsidRPr="36B72E66">
        <w:rPr>
          <w:shd w:val="clear" w:color="auto" w:fill="D5FC79"/>
          <w:lang w:val="en-US"/>
        </w:rPr>
        <w:t xml:space="preserve">(err, </w:t>
      </w:r>
      <w:proofErr w:type="spellStart"/>
      <w:r w:rsidRPr="36B72E66">
        <w:rPr>
          <w:shd w:val="clear" w:color="auto" w:fill="D5FC79"/>
          <w:lang w:val="en-US"/>
        </w:rPr>
        <w:t>controller.ErrNotFound</w:t>
      </w:r>
      <w:proofErr w:type="spellEnd"/>
      <w:r w:rsidRPr="36B72E66">
        <w:rPr>
          <w:shd w:val="clear" w:color="auto" w:fill="D5FC79"/>
          <w:lang w:val="en-US"/>
        </w:rPr>
        <w:t>) {</w:t>
      </w:r>
    </w:p>
    <w:p w14:paraId="40928D65" w14:textId="77777777" w:rsidR="003B4460" w:rsidRPr="003B4460" w:rsidRDefault="003B4460" w:rsidP="36B72E66">
      <w:pPr>
        <w:pStyle w:val="SC-Source"/>
        <w:rPr>
          <w:shd w:val="clear" w:color="auto" w:fill="D5FC79"/>
          <w:lang w:val="en-US"/>
        </w:rPr>
      </w:pPr>
      <w:r w:rsidRPr="36B72E66">
        <w:rPr>
          <w:shd w:val="clear" w:color="auto" w:fill="D5FC79"/>
          <w:lang w:val="en-US"/>
        </w:rPr>
        <w:t xml:space="preserve">        return nil, </w:t>
      </w:r>
      <w:proofErr w:type="spellStart"/>
      <w:r w:rsidRPr="36B72E66">
        <w:rPr>
          <w:shd w:val="clear" w:color="auto" w:fill="D5FC79"/>
          <w:lang w:val="en-US"/>
        </w:rPr>
        <w:t>status.Errorf</w:t>
      </w:r>
      <w:proofErr w:type="spellEnd"/>
      <w:r w:rsidRPr="36B72E66">
        <w:rPr>
          <w:shd w:val="clear" w:color="auto" w:fill="D5FC79"/>
          <w:lang w:val="en-US"/>
        </w:rPr>
        <w:t>(</w:t>
      </w:r>
      <w:proofErr w:type="spellStart"/>
      <w:r w:rsidRPr="36B72E66">
        <w:rPr>
          <w:shd w:val="clear" w:color="auto" w:fill="D5FC79"/>
          <w:lang w:val="en-US"/>
        </w:rPr>
        <w:t>codes.NotFound</w:t>
      </w:r>
      <w:proofErr w:type="spellEnd"/>
      <w:r w:rsidRPr="36B72E66">
        <w:rPr>
          <w:shd w:val="clear" w:color="auto" w:fill="D5FC79"/>
          <w:lang w:val="en-US"/>
        </w:rPr>
        <w:t xml:space="preserve">, </w:t>
      </w:r>
      <w:proofErr w:type="spellStart"/>
      <w:r w:rsidRPr="36B72E66">
        <w:rPr>
          <w:shd w:val="clear" w:color="auto" w:fill="D5FC79"/>
          <w:lang w:val="en-US"/>
        </w:rPr>
        <w:t>err.Error</w:t>
      </w:r>
      <w:proofErr w:type="spellEnd"/>
      <w:r w:rsidRPr="36B72E66">
        <w:rPr>
          <w:shd w:val="clear" w:color="auto" w:fill="D5FC79"/>
          <w:lang w:val="en-US"/>
        </w:rPr>
        <w:t>())</w:t>
      </w:r>
    </w:p>
    <w:p w14:paraId="51473BC0" w14:textId="77777777" w:rsidR="003B4460" w:rsidRPr="003B4460" w:rsidRDefault="003B4460" w:rsidP="36B72E66">
      <w:pPr>
        <w:pStyle w:val="SC-Source"/>
        <w:rPr>
          <w:shd w:val="clear" w:color="auto" w:fill="D5FC79"/>
          <w:lang w:val="en-US"/>
        </w:rPr>
      </w:pPr>
      <w:r w:rsidRPr="36B72E66">
        <w:rPr>
          <w:shd w:val="clear" w:color="auto" w:fill="D5FC79"/>
          <w:lang w:val="en-US"/>
        </w:rPr>
        <w:t>    } else if err != nil {</w:t>
      </w:r>
    </w:p>
    <w:p w14:paraId="34CC0958" w14:textId="77777777" w:rsidR="003B4460" w:rsidRPr="003B4460" w:rsidRDefault="003B4460" w:rsidP="36B72E66">
      <w:pPr>
        <w:pStyle w:val="SC-Source"/>
        <w:rPr>
          <w:shd w:val="clear" w:color="auto" w:fill="D5FC79"/>
          <w:lang w:val="en-US"/>
        </w:rPr>
      </w:pPr>
      <w:r w:rsidRPr="36B72E66">
        <w:rPr>
          <w:shd w:val="clear" w:color="auto" w:fill="D5FC79"/>
          <w:lang w:val="en-US"/>
        </w:rPr>
        <w:t xml:space="preserve">        return nil, </w:t>
      </w:r>
      <w:proofErr w:type="spellStart"/>
      <w:r w:rsidRPr="36B72E66">
        <w:rPr>
          <w:shd w:val="clear" w:color="auto" w:fill="D5FC79"/>
          <w:lang w:val="en-US"/>
        </w:rPr>
        <w:t>status.Errorf</w:t>
      </w:r>
      <w:proofErr w:type="spellEnd"/>
      <w:r w:rsidRPr="36B72E66">
        <w:rPr>
          <w:shd w:val="clear" w:color="auto" w:fill="D5FC79"/>
          <w:lang w:val="en-US"/>
        </w:rPr>
        <w:t>(</w:t>
      </w:r>
      <w:proofErr w:type="spellStart"/>
      <w:r w:rsidRPr="36B72E66">
        <w:rPr>
          <w:shd w:val="clear" w:color="auto" w:fill="D5FC79"/>
          <w:lang w:val="en-US"/>
        </w:rPr>
        <w:t>codes.Internal</w:t>
      </w:r>
      <w:proofErr w:type="spellEnd"/>
      <w:r w:rsidRPr="36B72E66">
        <w:rPr>
          <w:shd w:val="clear" w:color="auto" w:fill="D5FC79"/>
          <w:lang w:val="en-US"/>
        </w:rPr>
        <w:t xml:space="preserve">, </w:t>
      </w:r>
      <w:proofErr w:type="spellStart"/>
      <w:r w:rsidRPr="36B72E66">
        <w:rPr>
          <w:shd w:val="clear" w:color="auto" w:fill="D5FC79"/>
          <w:lang w:val="en-US"/>
        </w:rPr>
        <w:t>err.Error</w:t>
      </w:r>
      <w:proofErr w:type="spellEnd"/>
      <w:r w:rsidRPr="36B72E66">
        <w:rPr>
          <w:shd w:val="clear" w:color="auto" w:fill="D5FC79"/>
          <w:lang w:val="en-US"/>
        </w:rPr>
        <w:t>())</w:t>
      </w:r>
    </w:p>
    <w:p w14:paraId="128F5195" w14:textId="77777777" w:rsidR="003B4460" w:rsidRPr="003B4460" w:rsidRDefault="003B4460" w:rsidP="001C5875">
      <w:pPr>
        <w:pStyle w:val="SC-Source"/>
        <w:rPr>
          <w:shd w:val="clear" w:color="auto" w:fill="D5FC79"/>
        </w:rPr>
      </w:pPr>
      <w:r w:rsidRPr="003B4460">
        <w:rPr>
          <w:shd w:val="clear" w:color="auto" w:fill="D5FC79"/>
        </w:rPr>
        <w:t>    }</w:t>
      </w:r>
    </w:p>
    <w:p w14:paraId="1F398817" w14:textId="77777777" w:rsidR="003B4460" w:rsidRPr="003B4460" w:rsidRDefault="003B4460" w:rsidP="36B72E66">
      <w:pPr>
        <w:pStyle w:val="SC-Source"/>
        <w:rPr>
          <w:shd w:val="clear" w:color="auto" w:fill="D5FC79"/>
          <w:lang w:val="en-US"/>
        </w:rPr>
      </w:pPr>
      <w:r w:rsidRPr="36B72E66">
        <w:rPr>
          <w:shd w:val="clear" w:color="auto" w:fill="D5FC79"/>
          <w:lang w:val="en-US"/>
        </w:rPr>
        <w:t>    return &amp;</w:t>
      </w:r>
      <w:proofErr w:type="spellStart"/>
      <w:r w:rsidRPr="36B72E66">
        <w:rPr>
          <w:shd w:val="clear" w:color="auto" w:fill="D5FC79"/>
          <w:lang w:val="en-US"/>
        </w:rPr>
        <w:t>gen.GetMetadataResponse</w:t>
      </w:r>
      <w:proofErr w:type="spellEnd"/>
      <w:r w:rsidRPr="36B72E66">
        <w:rPr>
          <w:shd w:val="clear" w:color="auto" w:fill="D5FC79"/>
          <w:lang w:val="en-US"/>
        </w:rPr>
        <w:t xml:space="preserve">{Metadata: </w:t>
      </w:r>
      <w:proofErr w:type="spellStart"/>
      <w:r w:rsidRPr="36B72E66">
        <w:rPr>
          <w:shd w:val="clear" w:color="auto" w:fill="D5FC79"/>
          <w:lang w:val="en-US"/>
        </w:rPr>
        <w:t>model.MetadataToProto</w:t>
      </w:r>
      <w:proofErr w:type="spellEnd"/>
      <w:r w:rsidRPr="36B72E66">
        <w:rPr>
          <w:shd w:val="clear" w:color="auto" w:fill="D5FC79"/>
          <w:lang w:val="en-US"/>
        </w:rPr>
        <w:t>(m)}, nil</w:t>
      </w:r>
    </w:p>
    <w:p w14:paraId="7D268E5A" w14:textId="77777777" w:rsidR="003B4460" w:rsidRPr="003B4460" w:rsidRDefault="003B4460" w:rsidP="001C5875">
      <w:pPr>
        <w:pStyle w:val="SC-Source"/>
        <w:rPr>
          <w:shd w:val="clear" w:color="auto" w:fill="D5FC79"/>
        </w:rPr>
      </w:pPr>
      <w:r w:rsidRPr="003B4460">
        <w:rPr>
          <w:shd w:val="clear" w:color="auto" w:fill="D5FC79"/>
        </w:rPr>
        <w:t>}</w:t>
      </w:r>
    </w:p>
    <w:p w14:paraId="5A2BEF90" w14:textId="1E9F0600" w:rsidR="003B4460" w:rsidRDefault="003B4460" w:rsidP="003B4460">
      <w:r>
        <w:t xml:space="preserve">Our code returns three different </w:t>
      </w:r>
      <w:r w:rsidR="00ED6283">
        <w:t xml:space="preserve">types of error </w:t>
      </w:r>
      <w:r>
        <w:t>codes:</w:t>
      </w:r>
    </w:p>
    <w:p w14:paraId="5BE79FEB" w14:textId="1E5959E9" w:rsidR="003B4460" w:rsidRPr="003B4460" w:rsidRDefault="003B4460" w:rsidP="003B4460">
      <w:pPr>
        <w:pStyle w:val="L-Numbers"/>
        <w:rPr>
          <w:lang w:val="en-US"/>
        </w:rPr>
      </w:pPr>
      <w:proofErr w:type="spellStart"/>
      <w:r w:rsidRPr="001C5875">
        <w:rPr>
          <w:rStyle w:val="P-Italics"/>
        </w:rPr>
        <w:t>codes.InvalidArgument</w:t>
      </w:r>
      <w:proofErr w:type="spellEnd"/>
      <w:r w:rsidRPr="003B4460">
        <w:rPr>
          <w:lang w:val="en-US"/>
        </w:rPr>
        <w:t>:</w:t>
      </w:r>
      <w:r w:rsidR="00ED6283">
        <w:rPr>
          <w:lang w:val="en-US"/>
        </w:rPr>
        <w:t xml:space="preserve"> Client error indicating incorrect request data.</w:t>
      </w:r>
      <w:r w:rsidRPr="003B4460">
        <w:rPr>
          <w:lang w:val="en-US"/>
        </w:rPr>
        <w:t xml:space="preserve"> </w:t>
      </w:r>
    </w:p>
    <w:p w14:paraId="7AF91BF0" w14:textId="037463EB" w:rsidR="003B4460" w:rsidRPr="001C5875" w:rsidRDefault="003B4460" w:rsidP="003B4460">
      <w:pPr>
        <w:pStyle w:val="L-Numbers"/>
      </w:pPr>
      <w:proofErr w:type="spellStart"/>
      <w:r w:rsidRPr="001C5875">
        <w:rPr>
          <w:rStyle w:val="P-Italics"/>
        </w:rPr>
        <w:t>codes.NotFound</w:t>
      </w:r>
      <w:proofErr w:type="spellEnd"/>
      <w:r w:rsidR="00ED6283">
        <w:rPr>
          <w:lang w:val="en-US"/>
        </w:rPr>
        <w:t>: Client error indicating that the requested data is not found.</w:t>
      </w:r>
    </w:p>
    <w:p w14:paraId="1B8B08AC" w14:textId="62B179B3" w:rsidR="003B4460" w:rsidRPr="001C5875" w:rsidRDefault="003B4460" w:rsidP="003B4460">
      <w:pPr>
        <w:pStyle w:val="L-Numbers"/>
      </w:pPr>
      <w:proofErr w:type="spellStart"/>
      <w:r w:rsidRPr="001C5875">
        <w:rPr>
          <w:rStyle w:val="P-Italics"/>
        </w:rPr>
        <w:lastRenderedPageBreak/>
        <w:t>codes.Internal</w:t>
      </w:r>
      <w:proofErr w:type="spellEnd"/>
      <w:r w:rsidR="00ED6283">
        <w:rPr>
          <w:lang w:val="en-US"/>
        </w:rPr>
        <w:t>: Server error indicating some internal error while handling the request.</w:t>
      </w:r>
    </w:p>
    <w:p w14:paraId="04962781" w14:textId="115665A2" w:rsidR="00ED6283" w:rsidRDefault="36B72E66" w:rsidP="00ED6283">
      <w:pPr>
        <w:pStyle w:val="P-Regular"/>
      </w:pPr>
      <w:r w:rsidRPr="36B72E66">
        <w:rPr>
          <w:lang w:val="en-US"/>
        </w:rPr>
        <w:t xml:space="preserve">Each error code provides a hint to our clients on what exactly went wrong during the request processing. For example, our a client might retry a request when a server returns the </w:t>
      </w:r>
      <w:proofErr w:type="spellStart"/>
      <w:r w:rsidRPr="36B72E66">
        <w:rPr>
          <w:rStyle w:val="P-Code"/>
          <w:lang w:val="en-US"/>
        </w:rPr>
        <w:t>codes.Internal</w:t>
      </w:r>
      <w:proofErr w:type="spellEnd"/>
      <w:r w:rsidRPr="36B72E66">
        <w:rPr>
          <w:lang w:val="en-US"/>
        </w:rPr>
        <w:t xml:space="preserve"> error code, while the </w:t>
      </w:r>
      <w:proofErr w:type="spellStart"/>
      <w:r w:rsidRPr="36B72E66">
        <w:rPr>
          <w:rStyle w:val="P-Code"/>
          <w:lang w:val="en-US"/>
        </w:rPr>
        <w:t>InvalidArgument</w:t>
      </w:r>
      <w:proofErr w:type="spellEnd"/>
      <w:r w:rsidRPr="36B72E66">
        <w:rPr>
          <w:lang w:val="en-US"/>
        </w:rPr>
        <w:t xml:space="preserve"> error would indicate that the problem is likely on the side of our client and requires a change in the client code before the request can be processed successfully. </w:t>
      </w:r>
    </w:p>
    <w:p w14:paraId="301C65A1" w14:textId="6379FBC6" w:rsidR="00536B0C" w:rsidRDefault="36B72E66" w:rsidP="00ED6283">
      <w:pPr>
        <w:pStyle w:val="P-Regular"/>
      </w:pPr>
      <w:r w:rsidRPr="36B72E66">
        <w:rPr>
          <w:lang w:val="en-US"/>
        </w:rPr>
        <w:t xml:space="preserve">Leveraging specific error codes will help to investigate issues more easily, as well as to add various automations to your code (for example, automatic retries of requests in case of internal server errors, that we will implement in </w:t>
      </w:r>
      <w:r w:rsidRPr="36B72E66">
        <w:rPr>
          <w:rStyle w:val="P-Italics"/>
          <w:lang w:val="en-US"/>
        </w:rPr>
        <w:t>Chapter 10</w:t>
      </w:r>
      <w:r w:rsidRPr="36B72E66">
        <w:rPr>
          <w:lang w:val="en-US"/>
        </w:rPr>
        <w:t xml:space="preserve">). Additionally, excessive request validation in your server code will help to avoid lots of possible issues, included code panics (for example, when some request parameter has a </w:t>
      </w:r>
      <w:r w:rsidRPr="36B72E66">
        <w:rPr>
          <w:rStyle w:val="P-Code"/>
          <w:lang w:val="en-US"/>
        </w:rPr>
        <w:t>nil</w:t>
      </w:r>
      <w:r w:rsidRPr="36B72E66">
        <w:rPr>
          <w:lang w:val="en-US"/>
        </w:rPr>
        <w:t xml:space="preserve"> value).</w:t>
      </w:r>
    </w:p>
    <w:p w14:paraId="37D51061" w14:textId="066727D5" w:rsidR="00536B0C" w:rsidRDefault="00536B0C" w:rsidP="00536B0C">
      <w:pPr>
        <w:pStyle w:val="H2-Heading"/>
      </w:pPr>
      <w:r>
        <w:t>Ensure idempotency</w:t>
      </w:r>
    </w:p>
    <w:p w14:paraId="1C10B5C1" w14:textId="66299E7B" w:rsidR="00763EC0" w:rsidRDefault="36B72E66" w:rsidP="00536B0C">
      <w:pPr>
        <w:pStyle w:val="P-Regular"/>
      </w:pPr>
      <w:r w:rsidRPr="36B72E66">
        <w:rPr>
          <w:rStyle w:val="P-Keyword"/>
          <w:lang w:val="en-US"/>
        </w:rPr>
        <w:t>Idempotency</w:t>
      </w:r>
      <w:r w:rsidRPr="36B72E66">
        <w:rPr>
          <w:lang w:val="en-US"/>
        </w:rPr>
        <w:t xml:space="preserve"> is one of the critical concepts in synchronous communication and API design. In simple terms, idempotency means that some operation, such a network request, can be handled multiple times without any unintended side effects. Let’s assume we have a system where a server processes payment requests from one of its clients. Now assume that the client just submitted a payment request, but immediately after this the client’s network connection becomes unavailable. If server guarantees idempotency, the client can safely retry the same request without worrying about getting charged twice for the same payment.</w:t>
      </w:r>
    </w:p>
    <w:p w14:paraId="2DFBC925" w14:textId="6904C565" w:rsidR="00B8198A" w:rsidRDefault="00F50661" w:rsidP="00536B0C">
      <w:pPr>
        <w:pStyle w:val="P-Regular"/>
      </w:pPr>
      <w:r>
        <w:t>How to achieve idempotency? There are some common techniques that might be helpful for this:</w:t>
      </w:r>
    </w:p>
    <w:p w14:paraId="58100C20" w14:textId="702A964C" w:rsidR="00F50661" w:rsidRDefault="36B72E66" w:rsidP="00F50661">
      <w:pPr>
        <w:pStyle w:val="L-Bullets"/>
      </w:pPr>
      <w:r w:rsidRPr="36B72E66">
        <w:rPr>
          <w:rStyle w:val="P-Keyword"/>
          <w:lang w:val="en-US"/>
        </w:rPr>
        <w:t>Assign unique identifiers to requests</w:t>
      </w:r>
      <w:r w:rsidRPr="36B72E66">
        <w:rPr>
          <w:lang w:val="en-US"/>
        </w:rPr>
        <w:t xml:space="preserve">: In our payment example, a server might require the client to provide an extra argument (for example, </w:t>
      </w:r>
      <w:proofErr w:type="spellStart"/>
      <w:r w:rsidRPr="36B72E66">
        <w:rPr>
          <w:rStyle w:val="P-Code"/>
          <w:lang w:val="en-US"/>
        </w:rPr>
        <w:t>transaction_id</w:t>
      </w:r>
      <w:proofErr w:type="spellEnd"/>
      <w:r w:rsidRPr="36B72E66">
        <w:rPr>
          <w:lang w:val="en-US"/>
        </w:rPr>
        <w:t xml:space="preserve">) that would act as a unique identifier of the request. Such identifiers are often called </w:t>
      </w:r>
      <w:r w:rsidRPr="36B72E66">
        <w:rPr>
          <w:rStyle w:val="P-Keyword"/>
          <w:lang w:val="en-US"/>
        </w:rPr>
        <w:t>idempotency keys</w:t>
      </w:r>
      <w:r w:rsidRPr="36B72E66">
        <w:rPr>
          <w:lang w:val="en-US"/>
        </w:rPr>
        <w:t>. Then, a server would guarantee that requests having the same idempotency key would be idempotent, hence safe to retry on the client side.</w:t>
      </w:r>
    </w:p>
    <w:p w14:paraId="266D5C91" w14:textId="34572467" w:rsidR="009B5FB3" w:rsidRDefault="36B72E66" w:rsidP="009B5FB3">
      <w:pPr>
        <w:pStyle w:val="L-Bullets"/>
      </w:pPr>
      <w:r w:rsidRPr="36B72E66">
        <w:rPr>
          <w:rStyle w:val="P-Keyword"/>
          <w:lang w:val="en-US"/>
        </w:rPr>
        <w:t xml:space="preserve">Design APIs with </w:t>
      </w:r>
      <w:commentRangeStart w:id="92"/>
      <w:commentRangeStart w:id="93"/>
      <w:r w:rsidRPr="36B72E66">
        <w:rPr>
          <w:rStyle w:val="P-Keyword"/>
          <w:lang w:val="en-US"/>
        </w:rPr>
        <w:t>idempotency in mind</w:t>
      </w:r>
      <w:commentRangeEnd w:id="92"/>
      <w:r w:rsidR="00F50661">
        <w:rPr>
          <w:rStyle w:val="CommentReference"/>
        </w:rPr>
        <w:commentReference w:id="92"/>
      </w:r>
      <w:commentRangeEnd w:id="93"/>
      <w:r w:rsidR="00567FA2">
        <w:rPr>
          <w:rStyle w:val="CommentReference"/>
          <w:rFonts w:eastAsiaTheme="minorHAnsi"/>
          <w:lang w:val="en-US"/>
        </w:rPr>
        <w:commentReference w:id="93"/>
      </w:r>
      <w:r w:rsidRPr="36B72E66">
        <w:rPr>
          <w:lang w:val="en-US"/>
        </w:rPr>
        <w:t xml:space="preserve">: When implementing service APIs, follow some basic rules for achieving idempotency. First, read operations (for </w:t>
      </w:r>
      <w:r w:rsidRPr="36B72E66">
        <w:rPr>
          <w:lang w:val="en-US"/>
        </w:rPr>
        <w:lastRenderedPageBreak/>
        <w:t xml:space="preserve">example, </w:t>
      </w:r>
      <w:proofErr w:type="spellStart"/>
      <w:r w:rsidRPr="36B72E66">
        <w:rPr>
          <w:rStyle w:val="P-Code"/>
          <w:lang w:val="en-US"/>
        </w:rPr>
        <w:t>GetMetadata</w:t>
      </w:r>
      <w:proofErr w:type="spellEnd"/>
      <w:r w:rsidRPr="36B72E66">
        <w:rPr>
          <w:lang w:val="en-US"/>
        </w:rPr>
        <w:t xml:space="preserve"> requests) should not perform extra modifications of the underlying data. Second, various update operations (for example, HTTP </w:t>
      </w:r>
      <w:r w:rsidRPr="36B72E66">
        <w:rPr>
          <w:rStyle w:val="P-Code"/>
          <w:lang w:val="en-US"/>
        </w:rPr>
        <w:t>PUT</w:t>
      </w:r>
      <w:r w:rsidRPr="36B72E66">
        <w:rPr>
          <w:lang w:val="en-US"/>
        </w:rPr>
        <w:t xml:space="preserve"> and </w:t>
      </w:r>
      <w:r w:rsidRPr="36B72E66">
        <w:rPr>
          <w:rStyle w:val="P-Code"/>
          <w:lang w:val="en-US"/>
        </w:rPr>
        <w:t>DELETE</w:t>
      </w:r>
      <w:r w:rsidRPr="36B72E66">
        <w:rPr>
          <w:lang w:val="en-US"/>
        </w:rPr>
        <w:t xml:space="preserve"> calls) should also produce same results without causing any unexpected effects.</w:t>
      </w:r>
      <w:ins w:id="94" w:author="Alexander Shuiskov" w:date="2025-04-02T11:46:00Z" w16du:dateUtc="2025-04-02T06:46:00Z">
        <w:r w:rsidR="00F979E1">
          <w:rPr>
            <w:lang w:val="en-US"/>
          </w:rPr>
          <w:t xml:space="preserve"> </w:t>
        </w:r>
      </w:ins>
      <w:ins w:id="95" w:author="Alexander Shuiskov" w:date="2025-04-02T11:47:00Z" w16du:dateUtc="2025-04-02T06:47:00Z">
        <w:r w:rsidR="00F979E1">
          <w:rPr>
            <w:lang w:val="en-US"/>
          </w:rPr>
          <w:t xml:space="preserve">This article provides a good summary on the importance of building </w:t>
        </w:r>
        <w:proofErr w:type="spellStart"/>
        <w:r w:rsidR="00F979E1">
          <w:rPr>
            <w:lang w:val="en-US"/>
          </w:rPr>
          <w:t>idepmpotent</w:t>
        </w:r>
        <w:proofErr w:type="spellEnd"/>
        <w:r w:rsidR="00F979E1">
          <w:rPr>
            <w:lang w:val="en-US"/>
          </w:rPr>
          <w:t xml:space="preserve"> APIs: </w:t>
        </w:r>
        <w:r w:rsidR="00F979E1" w:rsidRPr="00F979E1">
          <w:rPr>
            <w:rStyle w:val="P-URL"/>
            <w:rPrChange w:id="96" w:author="Alexander Shuiskov" w:date="2025-04-02T11:47:00Z" w16du:dateUtc="2025-04-02T06:47:00Z">
              <w:rPr>
                <w:lang w:val="en-US"/>
              </w:rPr>
            </w:rPrChange>
          </w:rPr>
          <w:t>https://stripe.com/blog/idempotency</w:t>
        </w:r>
      </w:ins>
    </w:p>
    <w:p w14:paraId="03F2CAE0" w14:textId="703C1DB2" w:rsidR="009B5FB3" w:rsidRDefault="009B5FB3" w:rsidP="008D455E">
      <w:pPr>
        <w:pStyle w:val="P-Regular"/>
      </w:pPr>
      <w:r>
        <w:t xml:space="preserve">Also be explicit about idempotency and all aspects of request handling in your API documentation. Your </w:t>
      </w:r>
      <w:r w:rsidR="008D455E">
        <w:t xml:space="preserve">service clients should not be manually testing how the system would behave in various error cases: instead, you should provide clear description on how each endpoint works and what are expected inputs and outputs are, as well as which operations are idempotent and how such idempotency is achieved. We are going to cover this more in </w:t>
      </w:r>
      <w:r w:rsidR="008D455E" w:rsidRPr="001C5875">
        <w:rPr>
          <w:rStyle w:val="P-Italics"/>
        </w:rPr>
        <w:t>Chapter 10, Documentation</w:t>
      </w:r>
      <w:r w:rsidR="008D455E">
        <w:t>.</w:t>
      </w:r>
    </w:p>
    <w:p w14:paraId="457F3BA6" w14:textId="7DB4ACEF" w:rsidR="009B5FB3" w:rsidRDefault="009B5FB3" w:rsidP="008D455E">
      <w:pPr>
        <w:pStyle w:val="L-Bullets"/>
        <w:numPr>
          <w:ilvl w:val="0"/>
          <w:numId w:val="0"/>
        </w:numPr>
      </w:pPr>
      <w:r>
        <w:t xml:space="preserve">This brief section summarizes our best practices on synchronous communication. You might find some other useful tips in the </w:t>
      </w:r>
      <w:r w:rsidRPr="008D455E">
        <w:rPr>
          <w:rStyle w:val="P-Italics"/>
        </w:rPr>
        <w:t>Further Reading</w:t>
      </w:r>
      <w:r>
        <w:t xml:space="preserve"> section of this chapter.</w:t>
      </w:r>
    </w:p>
    <w:p w14:paraId="569694E5" w14:textId="77777777" w:rsidR="00703E09" w:rsidRDefault="00703E09" w:rsidP="00703E09">
      <w:pPr>
        <w:pStyle w:val="H1-Section"/>
        <w:rPr>
          <w:bCs/>
          <w:szCs w:val="36"/>
        </w:rPr>
      </w:pPr>
      <w:r>
        <w:t>Summary</w:t>
      </w:r>
    </w:p>
    <w:p w14:paraId="69DB0A4D" w14:textId="7C0EC72C" w:rsidR="00703E09" w:rsidRDefault="36B72E66" w:rsidP="00703E09">
      <w:pPr>
        <w:pStyle w:val="P-Regular"/>
      </w:pPr>
      <w:r w:rsidRPr="36B72E66">
        <w:rPr>
          <w:lang w:val="en-US"/>
        </w:rPr>
        <w:t xml:space="preserve">In this chapter, we covered the basics of synchronous communication and learned how to make microservices communicate with each other using the Protocol Buffers serialization format and </w:t>
      </w:r>
      <w:proofErr w:type="spellStart"/>
      <w:r w:rsidRPr="36B72E66">
        <w:rPr>
          <w:lang w:val="en-US"/>
        </w:rPr>
        <w:t>gRPC</w:t>
      </w:r>
      <w:proofErr w:type="spellEnd"/>
      <w:r w:rsidRPr="36B72E66">
        <w:rPr>
          <w:lang w:val="en-US"/>
        </w:rPr>
        <w:t xml:space="preserve"> communication framework. We illustrated how to define our service APIs using the Protocol Buffers schema language and generate code that can be reused in microservice applications written in Go and other </w:t>
      </w:r>
      <w:commentRangeStart w:id="97"/>
      <w:commentRangeStart w:id="98"/>
      <w:r w:rsidRPr="36B72E66">
        <w:rPr>
          <w:lang w:val="en-US"/>
        </w:rPr>
        <w:t>languages</w:t>
      </w:r>
      <w:commentRangeEnd w:id="97"/>
      <w:r w:rsidR="005E4AB8">
        <w:rPr>
          <w:rStyle w:val="CommentReference"/>
          <w:rFonts w:eastAsiaTheme="minorHAnsi"/>
          <w:lang w:val="en-US"/>
        </w:rPr>
        <w:commentReference w:id="97"/>
      </w:r>
      <w:commentRangeEnd w:id="98"/>
      <w:r w:rsidR="00567FA2">
        <w:rPr>
          <w:rStyle w:val="CommentReference"/>
          <w:rFonts w:eastAsiaTheme="minorHAnsi"/>
          <w:lang w:val="en-US"/>
        </w:rPr>
        <w:commentReference w:id="98"/>
      </w:r>
      <w:ins w:id="99" w:author="Alexander Shuiskov" w:date="2025-04-02T12:17:00Z" w16du:dateUtc="2025-04-02T07:17:00Z">
        <w:r w:rsidR="009B7E88">
          <w:rPr>
            <w:lang w:val="en-US"/>
          </w:rPr>
          <w:t>.</w:t>
        </w:r>
      </w:ins>
      <w:ins w:id="100" w:author="Alexander Shuiskov" w:date="2025-04-02T12:07:00Z" w16du:dateUtc="2025-04-02T07:07:00Z">
        <w:r w:rsidR="00FE50AE">
          <w:rPr>
            <w:lang w:val="en-US"/>
          </w:rPr>
          <w:t xml:space="preserve"> </w:t>
        </w:r>
      </w:ins>
      <w:ins w:id="101" w:author="Alexander Shuiskov" w:date="2025-04-02T12:18:00Z" w16du:dateUtc="2025-04-02T07:18:00Z">
        <w:r w:rsidR="009B7E88">
          <w:rPr>
            <w:lang w:val="en-US"/>
          </w:rPr>
          <w:t xml:space="preserve">Then, we </w:t>
        </w:r>
      </w:ins>
      <w:ins w:id="102" w:author="Alexander Shuiskov" w:date="2025-04-02T12:07:00Z" w16du:dateUtc="2025-04-02T07:07:00Z">
        <w:r w:rsidR="00FE50AE">
          <w:rPr>
            <w:lang w:val="en-US"/>
          </w:rPr>
          <w:t xml:space="preserve">implemented </w:t>
        </w:r>
      </w:ins>
      <w:proofErr w:type="spellStart"/>
      <w:ins w:id="103" w:author="Alexander Shuiskov" w:date="2025-04-02T12:18:00Z" w16du:dateUtc="2025-04-02T07:18:00Z">
        <w:r w:rsidR="009B7E88">
          <w:rPr>
            <w:lang w:val="en-US"/>
          </w:rPr>
          <w:t>gRPC</w:t>
        </w:r>
      </w:ins>
      <w:proofErr w:type="spellEnd"/>
      <w:ins w:id="104" w:author="Alexander Shuiskov" w:date="2025-04-02T12:07:00Z" w16du:dateUtc="2025-04-02T07:07:00Z">
        <w:r w:rsidR="00FE50AE">
          <w:rPr>
            <w:lang w:val="en-US"/>
          </w:rPr>
          <w:t xml:space="preserve"> client and server </w:t>
        </w:r>
        <w:proofErr w:type="gramStart"/>
        <w:r w:rsidR="00FE50AE">
          <w:rPr>
            <w:lang w:val="en-US"/>
          </w:rPr>
          <w:t>component</w:t>
        </w:r>
      </w:ins>
      <w:ins w:id="105" w:author="Alexander Shuiskov" w:date="2025-04-02T12:18:00Z" w16du:dateUtc="2025-04-02T07:18:00Z">
        <w:r w:rsidR="009B7E88">
          <w:rPr>
            <w:lang w:val="en-US"/>
          </w:rPr>
          <w:t>s</w:t>
        </w:r>
        <w:r w:rsidR="00567FA2">
          <w:rPr>
            <w:lang w:val="en-US"/>
          </w:rPr>
          <w:t>, and</w:t>
        </w:r>
        <w:proofErr w:type="gramEnd"/>
        <w:r w:rsidR="00567FA2">
          <w:rPr>
            <w:lang w:val="en-US"/>
          </w:rPr>
          <w:t xml:space="preserve"> discussed some of the best practices of establishing synchronous communication</w:t>
        </w:r>
      </w:ins>
      <w:r w:rsidRPr="36B72E66">
        <w:rPr>
          <w:lang w:val="en-US"/>
        </w:rPr>
        <w:t>.</w:t>
      </w:r>
    </w:p>
    <w:p w14:paraId="15631FBE" w14:textId="41A298F8" w:rsidR="004172C6" w:rsidRDefault="36B72E66" w:rsidP="00703E09">
      <w:pPr>
        <w:pStyle w:val="P-Regular"/>
        <w:rPr>
          <w:ins w:id="106" w:author="Deepayan Bhattacharjee" w:date="2025-03-26T13:08:00Z" w16du:dateUtc="2025-03-26T07:38:00Z"/>
          <w:lang w:val="en-US"/>
        </w:rPr>
      </w:pPr>
      <w:r w:rsidRPr="36B72E66">
        <w:rPr>
          <w:lang w:val="en-US"/>
        </w:rPr>
        <w:t xml:space="preserve">The knowledge you gained in this chapter should help you write and maintain the existing services using Protocol Buffers and </w:t>
      </w:r>
      <w:proofErr w:type="spellStart"/>
      <w:r w:rsidRPr="36B72E66">
        <w:rPr>
          <w:lang w:val="en-US"/>
        </w:rPr>
        <w:t>gRPC</w:t>
      </w:r>
      <w:proofErr w:type="spellEnd"/>
      <w:del w:id="107" w:author="Alexander Shuiskov" w:date="2025-04-02T12:19:00Z" w16du:dateUtc="2025-04-02T07:19:00Z">
        <w:r w:rsidRPr="36B72E66" w:rsidDel="00567FA2">
          <w:rPr>
            <w:lang w:val="en-US"/>
          </w:rPr>
          <w:delText xml:space="preserve">. It would also </w:delText>
        </w:r>
      </w:del>
      <w:ins w:id="108" w:author="Alexander Shuiskov" w:date="2025-04-02T12:19:00Z" w16du:dateUtc="2025-04-02T07:19:00Z">
        <w:r w:rsidR="00567FA2">
          <w:rPr>
            <w:lang w:val="en-US"/>
          </w:rPr>
          <w:t xml:space="preserve">, as well as </w:t>
        </w:r>
      </w:ins>
      <w:r w:rsidRPr="36B72E66">
        <w:rPr>
          <w:lang w:val="en-US"/>
        </w:rPr>
        <w:t xml:space="preserve">serve as an example of how to use code generation for your services. </w:t>
      </w:r>
    </w:p>
    <w:p w14:paraId="13272882" w14:textId="66D50664" w:rsidR="00703E09" w:rsidRDefault="36B72E66" w:rsidP="00703E09">
      <w:pPr>
        <w:pStyle w:val="P-Regular"/>
      </w:pPr>
      <w:r w:rsidRPr="36B72E66">
        <w:rPr>
          <w:lang w:val="en-US"/>
        </w:rPr>
        <w:t>In the next chapter, we are going to continue our journey into different ways of communication by covering another model, asynchronous communication.</w:t>
      </w:r>
    </w:p>
    <w:p w14:paraId="6049B25B" w14:textId="77777777" w:rsidR="00703E09" w:rsidRDefault="00703E09" w:rsidP="00703E09">
      <w:pPr>
        <w:pStyle w:val="H1-Section"/>
        <w:rPr>
          <w:bCs/>
          <w:szCs w:val="36"/>
        </w:rPr>
      </w:pPr>
      <w:r>
        <w:t>Further reading</w:t>
      </w:r>
    </w:p>
    <w:p w14:paraId="064C3091" w14:textId="77777777" w:rsidR="00703E09" w:rsidRDefault="36B72E66" w:rsidP="00703E09">
      <w:pPr>
        <w:pStyle w:val="L-Bullets"/>
      </w:pPr>
      <w:proofErr w:type="spellStart"/>
      <w:r w:rsidRPr="36B72E66">
        <w:rPr>
          <w:rStyle w:val="P-Italics"/>
          <w:lang w:val="en-US"/>
        </w:rPr>
        <w:t>gRPC</w:t>
      </w:r>
      <w:proofErr w:type="spellEnd"/>
      <w:r w:rsidRPr="36B72E66">
        <w:rPr>
          <w:lang w:val="en-US"/>
        </w:rPr>
        <w:t xml:space="preserve">: </w:t>
      </w:r>
      <w:r w:rsidRPr="36B72E66">
        <w:rPr>
          <w:rStyle w:val="P-URL"/>
          <w:lang w:val="en-US"/>
        </w:rPr>
        <w:t>https://grpc.io</w:t>
      </w:r>
    </w:p>
    <w:p w14:paraId="1373EA50" w14:textId="10241F45" w:rsidR="00893CBF" w:rsidRPr="001C5875" w:rsidRDefault="00703E09" w:rsidP="00981398">
      <w:pPr>
        <w:pStyle w:val="L-Bullets"/>
        <w:rPr>
          <w:rStyle w:val="P-URL"/>
          <w:rFonts w:asciiTheme="minorHAnsi" w:hAnsiTheme="minorHAnsi"/>
          <w:color w:val="auto"/>
          <w:u w:val="none"/>
          <w:shd w:val="clear" w:color="auto" w:fill="auto"/>
          <w:lang w:val="en-US"/>
        </w:rPr>
      </w:pPr>
      <w:r w:rsidRPr="00460AE8">
        <w:rPr>
          <w:rStyle w:val="P-Italics"/>
        </w:rPr>
        <w:lastRenderedPageBreak/>
        <w:t>HTTP/2 detailed overview</w:t>
      </w:r>
      <w:r>
        <w:t xml:space="preserve">: </w:t>
      </w:r>
      <w:hyperlink r:id="rId14" w:history="1">
        <w:r w:rsidR="00F50661" w:rsidRPr="00F50661">
          <w:rPr>
            <w:rStyle w:val="Hyperlink"/>
            <w:rFonts w:ascii="Arial" w:hAnsi="Arial"/>
            <w:shd w:val="clear" w:color="auto" w:fill="00FA00"/>
          </w:rPr>
          <w:t>https://web.dev/performance-http</w:t>
        </w:r>
        <w:r w:rsidR="00F50661" w:rsidRPr="00593822">
          <w:rPr>
            <w:rStyle w:val="Hyperlink"/>
            <w:rFonts w:ascii="Arial" w:hAnsi="Arial"/>
            <w:shd w:val="clear" w:color="auto" w:fill="00FA00"/>
          </w:rPr>
          <w:t>2</w:t>
        </w:r>
      </w:hyperlink>
    </w:p>
    <w:p w14:paraId="01F15F4A" w14:textId="41D8A6FB" w:rsidR="00F50661" w:rsidRPr="001C5875" w:rsidRDefault="00F50661" w:rsidP="00981398">
      <w:pPr>
        <w:pStyle w:val="L-Bullets"/>
        <w:rPr>
          <w:rStyle w:val="P-URL"/>
        </w:rPr>
      </w:pPr>
      <w:r>
        <w:rPr>
          <w:rStyle w:val="P-Italics"/>
        </w:rPr>
        <w:t>Idempotent REST APIs:</w:t>
      </w:r>
      <w:r>
        <w:rPr>
          <w:lang w:val="en-US"/>
        </w:rPr>
        <w:t xml:space="preserve"> </w:t>
      </w:r>
      <w:r w:rsidRPr="001C5875">
        <w:rPr>
          <w:rStyle w:val="P-URL"/>
        </w:rPr>
        <w:t>https://restfulapi.net/idempotent-rest-apis/</w:t>
      </w:r>
    </w:p>
    <w:sectPr w:rsidR="00F50661" w:rsidRPr="001C5875"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uest User" w:date="2025-02-19T11:01:00Z" w:initials="GU">
    <w:p w14:paraId="57230C1D" w14:textId="2CE6F876" w:rsidR="004A6EA1" w:rsidRDefault="00000000">
      <w:pPr>
        <w:pStyle w:val="CommentText"/>
      </w:pPr>
      <w:r>
        <w:rPr>
          <w:rStyle w:val="CommentReference"/>
        </w:rPr>
        <w:annotationRef/>
      </w:r>
      <w:r w:rsidRPr="76A5A201">
        <w:t>this link doesnt work? I dont see the chapter 5 code</w:t>
      </w:r>
    </w:p>
  </w:comment>
  <w:comment w:id="1" w:author="Deepayan Bhattacharjee" w:date="2025-03-26T13:04:00Z" w:initials="DB">
    <w:p w14:paraId="59A5A08E" w14:textId="77777777" w:rsidR="00FC18FB" w:rsidRDefault="00FC18FB" w:rsidP="00FC18FB">
      <w:pPr>
        <w:pStyle w:val="CommentText"/>
      </w:pPr>
      <w:r>
        <w:rPr>
          <w:rStyle w:val="CommentReference"/>
        </w:rPr>
        <w:annotationRef/>
      </w:r>
      <w:r>
        <w:t>Alexander, I couldn’t access the chapter repository either (this link directs to the root folder where chapter folders are missing). Can you please check and update the link?</w:t>
      </w:r>
      <w:r>
        <w:br/>
      </w:r>
    </w:p>
  </w:comment>
  <w:comment w:id="2" w:author="Alexander Shuiskov" w:date="2025-04-02T11:08:00Z" w:initials="AS">
    <w:p w14:paraId="7D402F9A" w14:textId="77777777" w:rsidR="006D5566" w:rsidRDefault="006D5566" w:rsidP="006D5566">
      <w:r>
        <w:rPr>
          <w:rStyle w:val="CommentReference"/>
        </w:rPr>
        <w:annotationRef/>
      </w:r>
      <w:r>
        <w:rPr>
          <w:sz w:val="20"/>
          <w:szCs w:val="20"/>
        </w:rPr>
        <w:t>Done</w:t>
      </w:r>
    </w:p>
  </w:comment>
  <w:comment w:id="3" w:author="Guest User" w:date="2025-02-19T10:03:00Z" w:initials="GU">
    <w:p w14:paraId="01A2D45A" w14:textId="04E73A3C" w:rsidR="004A6EA1" w:rsidRDefault="00000000">
      <w:pPr>
        <w:pStyle w:val="CommentText"/>
      </w:pPr>
      <w:r>
        <w:rPr>
          <w:rStyle w:val="CommentReference"/>
        </w:rPr>
        <w:annotationRef/>
      </w:r>
      <w:r w:rsidRPr="6EE3DCF5">
        <w:t>might be worth noting what why some metadata is transfered over headers and why some are part of the request repsonse body</w:t>
      </w:r>
    </w:p>
  </w:comment>
  <w:comment w:id="4" w:author="Alexander Shuiskov" w:date="2025-04-02T11:10:00Z" w:initials="AS">
    <w:p w14:paraId="61B87AF0" w14:textId="77777777" w:rsidR="006D5566" w:rsidRDefault="006D5566" w:rsidP="006D5566">
      <w:r>
        <w:rPr>
          <w:rStyle w:val="CommentReference"/>
        </w:rPr>
        <w:annotationRef/>
      </w:r>
      <w:r>
        <w:rPr>
          <w:sz w:val="20"/>
          <w:szCs w:val="20"/>
        </w:rPr>
        <w:t>Added a small clarification</w:t>
      </w:r>
    </w:p>
  </w:comment>
  <w:comment w:id="7" w:author="Guest User" w:date="2025-02-19T10:08:00Z" w:initials="GU">
    <w:p w14:paraId="601FF2F2" w14:textId="545EBE8E" w:rsidR="004A6EA1" w:rsidRDefault="00000000">
      <w:pPr>
        <w:pStyle w:val="CommentText"/>
      </w:pPr>
      <w:r>
        <w:rPr>
          <w:rStyle w:val="CommentReference"/>
        </w:rPr>
        <w:annotationRef/>
      </w:r>
      <w:r w:rsidRPr="6AA9BF4E">
        <w:t>one other thing I always liked about rpc are type definitions built in. i.e. its really nice when you can see the schema of the request and be able to identify that the input requires an array of strings vs a single commah separated string</w:t>
      </w:r>
    </w:p>
  </w:comment>
  <w:comment w:id="8" w:author="Alexander Shuiskov" w:date="2025-04-02T11:11:00Z" w:initials="AS">
    <w:p w14:paraId="37D437B1" w14:textId="77777777" w:rsidR="006D5566" w:rsidRDefault="006D5566" w:rsidP="006D5566">
      <w:r>
        <w:rPr>
          <w:rStyle w:val="CommentReference"/>
        </w:rPr>
        <w:annotationRef/>
      </w:r>
      <w:r>
        <w:rPr>
          <w:sz w:val="20"/>
          <w:szCs w:val="20"/>
        </w:rPr>
        <w:t>Added below</w:t>
      </w:r>
    </w:p>
  </w:comment>
  <w:comment w:id="21" w:author="Guest User" w:date="2025-02-19T10:10:00Z" w:initials="GU">
    <w:p w14:paraId="0A624A61" w14:textId="167C4785" w:rsidR="004A6EA1" w:rsidRDefault="00000000">
      <w:pPr>
        <w:pStyle w:val="CommentText"/>
      </w:pPr>
      <w:r>
        <w:rPr>
          <w:rStyle w:val="CommentReference"/>
        </w:rPr>
        <w:annotationRef/>
      </w:r>
      <w:r w:rsidRPr="4984879A">
        <w:t>not needed, already mentioned as a pro above</w:t>
      </w:r>
    </w:p>
  </w:comment>
  <w:comment w:id="22" w:author="Guest User" w:date="2025-02-19T10:16:00Z" w:initials="GU">
    <w:p w14:paraId="3137AB88" w14:textId="61DD9A55" w:rsidR="004A6EA1" w:rsidRDefault="00000000">
      <w:pPr>
        <w:pStyle w:val="CommentText"/>
      </w:pPr>
      <w:r>
        <w:rPr>
          <w:rStyle w:val="CommentReference"/>
        </w:rPr>
        <w:annotationRef/>
      </w:r>
      <w:r w:rsidRPr="284CA088">
        <w:t>as a reader I would ask, "why not always use biderctional streaming" what are the trade offs that come from using bi derectional streaming over unary?</w:t>
      </w:r>
    </w:p>
  </w:comment>
  <w:comment w:id="23" w:author="Deepayan Bhattacharjee" w:date="2025-03-26T13:07:00Z" w:initials="DB">
    <w:p w14:paraId="3D736382" w14:textId="77777777" w:rsidR="00D601C6" w:rsidRDefault="00D601C6" w:rsidP="00D601C6">
      <w:pPr>
        <w:pStyle w:val="CommentText"/>
      </w:pPr>
      <w:r>
        <w:rPr>
          <w:rStyle w:val="CommentReference"/>
        </w:rPr>
        <w:annotationRef/>
      </w:r>
      <w:r>
        <w:t>Good point, I think. Can we add this information here?</w:t>
      </w:r>
    </w:p>
  </w:comment>
  <w:comment w:id="24" w:author="Alexander Shuiskov" w:date="2025-04-02T11:20:00Z" w:initials="AS">
    <w:p w14:paraId="1600F7B9" w14:textId="77777777" w:rsidR="00632272" w:rsidRDefault="00632272" w:rsidP="00632272">
      <w:r>
        <w:rPr>
          <w:rStyle w:val="CommentReference"/>
        </w:rPr>
        <w:annotationRef/>
      </w:r>
      <w:r>
        <w:rPr>
          <w:sz w:val="20"/>
          <w:szCs w:val="20"/>
        </w:rPr>
        <w:t>Added a nite below</w:t>
      </w:r>
    </w:p>
  </w:comment>
  <w:comment w:id="38" w:author="Guest User" w:date="2025-02-19T10:19:00Z" w:initials="GU">
    <w:p w14:paraId="3735806F" w14:textId="66EE8FBC" w:rsidR="004A6EA1" w:rsidRDefault="00000000">
      <w:pPr>
        <w:pStyle w:val="CommentText"/>
      </w:pPr>
      <w:r>
        <w:rPr>
          <w:rStyle w:val="CommentReference"/>
        </w:rPr>
        <w:annotationRef/>
      </w:r>
      <w:r w:rsidRPr="6197BE0C">
        <w:t>should this be an enum? a good opportunity to show off enums</w:t>
      </w:r>
    </w:p>
  </w:comment>
  <w:comment w:id="39" w:author="Alexander Shuiskov" w:date="2025-04-02T11:32:00Z" w:initials="AS">
    <w:p w14:paraId="415EA334" w14:textId="77777777" w:rsidR="00355F64" w:rsidRDefault="00355F64" w:rsidP="00355F64">
      <w:r>
        <w:rPr>
          <w:rStyle w:val="CommentReference"/>
        </w:rPr>
        <w:annotationRef/>
      </w:r>
      <w:r>
        <w:rPr>
          <w:sz w:val="20"/>
          <w:szCs w:val="20"/>
        </w:rPr>
        <w:t>Added clarification and a separate URL but decided to keep current, slightly more abstract implementation.</w:t>
      </w:r>
    </w:p>
  </w:comment>
  <w:comment w:id="68" w:author="Guest User" w:date="2025-02-19T10:29:00Z" w:initials="GU">
    <w:p w14:paraId="17E22FE5" w14:textId="566065D1" w:rsidR="004A6EA1" w:rsidRDefault="00000000">
      <w:pPr>
        <w:pStyle w:val="CommentText"/>
      </w:pPr>
      <w:r>
        <w:rPr>
          <w:rStyle w:val="CommentReference"/>
        </w:rPr>
        <w:annotationRef/>
      </w:r>
      <w:r w:rsidRPr="1BE71AF9">
        <w:t>this should be "svc"</w:t>
      </w:r>
    </w:p>
  </w:comment>
  <w:comment w:id="71" w:author="Guest User" w:date="2025-02-19T10:32:00Z" w:initials="GU">
    <w:p w14:paraId="7F4BC0E9" w14:textId="5F19BCF8" w:rsidR="004A6EA1" w:rsidRDefault="00000000">
      <w:pPr>
        <w:pStyle w:val="CommentText"/>
      </w:pPr>
      <w:r>
        <w:rPr>
          <w:rStyle w:val="CommentReference"/>
        </w:rPr>
        <w:annotationRef/>
      </w:r>
      <w:r w:rsidRPr="4C4A6F3C">
        <w:t>same here. "svc"</w:t>
      </w:r>
    </w:p>
  </w:comment>
  <w:comment w:id="72" w:author="Guest User" w:date="2025-02-19T11:00:00Z" w:initials="GU">
    <w:p w14:paraId="0FCA66FA" w14:textId="2C97A83A" w:rsidR="004A6EA1" w:rsidRDefault="00000000">
      <w:pPr>
        <w:pStyle w:val="CommentText"/>
      </w:pPr>
      <w:r>
        <w:rPr>
          <w:rStyle w:val="CommentReference"/>
        </w:rPr>
        <w:annotationRef/>
      </w:r>
      <w:r w:rsidRPr="2B8457D7">
        <w:t>this should have never compiled. Why not make  do the github version first and then just copy and paste?</w:t>
      </w:r>
    </w:p>
  </w:comment>
  <w:comment w:id="75" w:author="Guest User" w:date="2025-02-19T10:33:00Z" w:initials="GU">
    <w:p w14:paraId="63DA8F84" w14:textId="3639A6E4" w:rsidR="004A6EA1" w:rsidRDefault="00000000">
      <w:pPr>
        <w:pStyle w:val="CommentText"/>
      </w:pPr>
      <w:r>
        <w:rPr>
          <w:rStyle w:val="CommentReference"/>
        </w:rPr>
        <w:annotationRef/>
      </w:r>
      <w:r w:rsidRPr="64BA8226">
        <w:t>maybe have a "validateRequest" function that checks each field and returns a more accurate error message?</w:t>
      </w:r>
    </w:p>
  </w:comment>
  <w:comment w:id="76" w:author="Alexander Shuiskov" w:date="2025-04-02T11:39:00Z" w:initials="AS">
    <w:p w14:paraId="1527962F" w14:textId="77777777" w:rsidR="00F979E1" w:rsidRDefault="00F979E1" w:rsidP="00F979E1">
      <w:r>
        <w:rPr>
          <w:rStyle w:val="CommentReference"/>
        </w:rPr>
        <w:annotationRef/>
      </w:r>
      <w:r>
        <w:rPr>
          <w:sz w:val="20"/>
          <w:szCs w:val="20"/>
        </w:rPr>
        <w:t>We'll cover validation later in Chapter 16 but for now simpler to leave as is - otherwise would split code examples too much (now all are pretty short and would basically double the number of code blocks)</w:t>
      </w:r>
    </w:p>
  </w:comment>
  <w:comment w:id="77" w:author="Guest User" w:date="2025-02-19T10:33:00Z" w:initials="GU">
    <w:p w14:paraId="29723813" w14:textId="0AB8BE74" w:rsidR="004A6EA1" w:rsidRDefault="00000000">
      <w:pPr>
        <w:pStyle w:val="CommentText"/>
      </w:pPr>
      <w:r>
        <w:rPr>
          <w:rStyle w:val="CommentReference"/>
        </w:rPr>
        <w:annotationRef/>
      </w:r>
      <w:r w:rsidRPr="44C6679B">
        <w:t>or empty record type</w:t>
      </w:r>
    </w:p>
  </w:comment>
  <w:comment w:id="78" w:author="Alexander Shuiskov" w:date="2025-04-02T11:40:00Z" w:initials="AS">
    <w:p w14:paraId="22FAA083" w14:textId="77777777" w:rsidR="00F979E1" w:rsidRDefault="00F979E1" w:rsidP="00F979E1">
      <w:r>
        <w:rPr>
          <w:rStyle w:val="CommentReference"/>
        </w:rPr>
        <w:annotationRef/>
      </w:r>
      <w:r>
        <w:rPr>
          <w:sz w:val="20"/>
          <w:szCs w:val="20"/>
        </w:rPr>
        <w:t>Added</w:t>
      </w:r>
    </w:p>
  </w:comment>
  <w:comment w:id="83" w:author="Guest User" w:date="2025-02-19T10:35:00Z" w:initials="GU">
    <w:p w14:paraId="2C8041B7" w14:textId="324CA2A7" w:rsidR="004A6EA1" w:rsidRDefault="00000000">
      <w:pPr>
        <w:pStyle w:val="CommentText"/>
      </w:pPr>
      <w:r>
        <w:rPr>
          <w:rStyle w:val="CommentReference"/>
        </w:rPr>
        <w:annotationRef/>
      </w:r>
      <w:r w:rsidRPr="26EF3134">
        <w:t>what grpc status code does this return?</w:t>
      </w:r>
    </w:p>
  </w:comment>
  <w:comment w:id="84" w:author="Guest User" w:date="2025-02-19T10:41:00Z" w:initials="GU">
    <w:p w14:paraId="3858EA06" w14:textId="7126D18A" w:rsidR="004A6EA1" w:rsidRDefault="00000000">
      <w:pPr>
        <w:pStyle w:val="CommentText"/>
      </w:pPr>
      <w:r>
        <w:rPr>
          <w:rStyle w:val="CommentReference"/>
        </w:rPr>
        <w:annotationRef/>
      </w:r>
      <w:r w:rsidRPr="0D756791">
        <w:t>what would happen if this was a number. (1 instead of "1")  I think rpc type checking is a nice feature to prevent the server from having to implement any type validations</w:t>
      </w:r>
    </w:p>
  </w:comment>
  <w:comment w:id="85" w:author="Alexander Shuiskov" w:date="2025-04-02T11:44:00Z" w:initials="AS">
    <w:p w14:paraId="0E008F2E" w14:textId="77777777" w:rsidR="00F979E1" w:rsidRDefault="00F979E1" w:rsidP="00F979E1">
      <w:r>
        <w:rPr>
          <w:rStyle w:val="CommentReference"/>
        </w:rPr>
        <w:annotationRef/>
      </w:r>
      <w:r>
        <w:rPr>
          <w:sz w:val="20"/>
          <w:szCs w:val="20"/>
        </w:rPr>
        <w:t>Added to overview in the beginning of section</w:t>
      </w:r>
    </w:p>
  </w:comment>
  <w:comment w:id="86" w:author="Deepayan Bhattacharjee" w:date="2025-03-26T13:09:00Z" w:initials="DB">
    <w:p w14:paraId="65D045F2" w14:textId="60ED05CA" w:rsidR="00A20B80" w:rsidRDefault="00A20B80" w:rsidP="00A20B80">
      <w:pPr>
        <w:pStyle w:val="CommentText"/>
      </w:pPr>
      <w:r>
        <w:rPr>
          <w:rStyle w:val="CommentReference"/>
        </w:rPr>
        <w:annotationRef/>
      </w:r>
      <w:r>
        <w:t>Like chapter 4, is it possible to elaborate a little bit about the benefits of these best practices before moving on to specific practices?</w:t>
      </w:r>
    </w:p>
  </w:comment>
  <w:comment w:id="87" w:author="Alexander Shuiskov" w:date="2025-04-02T11:44:00Z" w:initials="AS">
    <w:p w14:paraId="2D2FF42D" w14:textId="77777777" w:rsidR="00F979E1" w:rsidRDefault="00F979E1" w:rsidP="00F979E1">
      <w:r>
        <w:rPr>
          <w:rStyle w:val="CommentReference"/>
        </w:rPr>
        <w:annotationRef/>
      </w:r>
      <w:r>
        <w:rPr>
          <w:sz w:val="20"/>
          <w:szCs w:val="20"/>
        </w:rPr>
        <w:t>Done</w:t>
      </w:r>
    </w:p>
  </w:comment>
  <w:comment w:id="92" w:author="Guest User" w:date="2025-02-19T10:55:00Z" w:initials="GU">
    <w:p w14:paraId="36EA5D76" w14:textId="766604EA" w:rsidR="004A6EA1" w:rsidRDefault="00000000">
      <w:pPr>
        <w:pStyle w:val="CommentText"/>
      </w:pPr>
      <w:r>
        <w:rPr>
          <w:rStyle w:val="CommentReference"/>
        </w:rPr>
        <w:annotationRef/>
      </w:r>
      <w:r w:rsidRPr="4BCED46B">
        <w:t>if you prompt chatgpt with "explain idepmontency in API design" it returns a nice table that shows which http methods tend to be idepmontent vs not. I think the table is a nice visual understanding tool</w:t>
      </w:r>
    </w:p>
    <w:p w14:paraId="7CDCAE18" w14:textId="257BE3F5" w:rsidR="004A6EA1" w:rsidRDefault="004A6EA1">
      <w:pPr>
        <w:pStyle w:val="CommentText"/>
      </w:pPr>
    </w:p>
    <w:p w14:paraId="51260310" w14:textId="3A9D931D" w:rsidR="004A6EA1" w:rsidRDefault="004A6EA1">
      <w:pPr>
        <w:pStyle w:val="CommentText"/>
      </w:pPr>
    </w:p>
    <w:p w14:paraId="6C8868A3" w14:textId="457E85A2" w:rsidR="004A6EA1" w:rsidRDefault="00000000">
      <w:pPr>
        <w:pStyle w:val="CommentText"/>
      </w:pPr>
      <w:r w:rsidRPr="1CE162EA">
        <w:rPr>
          <w:b/>
          <w:bCs/>
        </w:rPr>
        <w:t>Idempotency in HTTP Methods</w:t>
      </w:r>
    </w:p>
    <w:p w14:paraId="186D75A7" w14:textId="06102F36" w:rsidR="004A6EA1" w:rsidRDefault="00000000">
      <w:pPr>
        <w:pStyle w:val="CommentText"/>
      </w:pPr>
      <w:r w:rsidRPr="69434B31">
        <w:t>HTTP MethodIdempotent?Description</w:t>
      </w:r>
      <w:r w:rsidRPr="798412D2">
        <w:rPr>
          <w:b/>
          <w:bCs/>
        </w:rPr>
        <w:t>GET</w:t>
      </w:r>
      <w:r w:rsidRPr="01D03167">
        <w:t>✅ YesFetches data, no side effects.</w:t>
      </w:r>
      <w:r w:rsidRPr="4E9CBF5A">
        <w:rPr>
          <w:b/>
          <w:bCs/>
        </w:rPr>
        <w:t>PUT</w:t>
      </w:r>
      <w:r w:rsidRPr="0C4FC4ED">
        <w:t>✅ YesUpdates a resource; repeated calls result in the same state.</w:t>
      </w:r>
      <w:r w:rsidRPr="2B86C7CA">
        <w:rPr>
          <w:b/>
          <w:bCs/>
        </w:rPr>
        <w:t>DELETE</w:t>
      </w:r>
      <w:r w:rsidRPr="68ACB264">
        <w:t>✅ YesDeletes a resource; subsequent calls have no additional effect.</w:t>
      </w:r>
      <w:r w:rsidRPr="19DCDC03">
        <w:rPr>
          <w:b/>
          <w:bCs/>
        </w:rPr>
        <w:t>POST</w:t>
      </w:r>
      <w:r w:rsidRPr="07276D98">
        <w:t>❌ NoCreates a new resource; multiple requests may create duplicates.</w:t>
      </w:r>
      <w:r w:rsidRPr="015DC388">
        <w:rPr>
          <w:b/>
          <w:bCs/>
        </w:rPr>
        <w:t>PATCH</w:t>
      </w:r>
      <w:r w:rsidRPr="22F24734">
        <w:t>❌ NoPartially updates a resource; may not be idempotent unless designed carefully.</w:t>
      </w:r>
    </w:p>
  </w:comment>
  <w:comment w:id="93" w:author="Alexander Shuiskov" w:date="2025-04-02T12:20:00Z" w:initials="AS">
    <w:p w14:paraId="697DA48B" w14:textId="77777777" w:rsidR="00567FA2" w:rsidRDefault="00567FA2" w:rsidP="00567FA2">
      <w:r>
        <w:rPr>
          <w:rStyle w:val="CommentReference"/>
        </w:rPr>
        <w:annotationRef/>
      </w:r>
      <w:r>
        <w:rPr>
          <w:sz w:val="20"/>
          <w:szCs w:val="20"/>
        </w:rPr>
        <w:t>Added a link to an extra article - a comprehensive explanation is a bit out of scope, but still nice to mention</w:t>
      </w:r>
    </w:p>
  </w:comment>
  <w:comment w:id="97" w:author="Deepayan Bhattacharjee" w:date="2025-03-26T13:11:00Z" w:initials="DB">
    <w:p w14:paraId="4B08CEBB" w14:textId="2C59C530" w:rsidR="005E4AB8" w:rsidRDefault="005E4AB8" w:rsidP="005E4AB8">
      <w:pPr>
        <w:pStyle w:val="CommentText"/>
      </w:pPr>
      <w:r>
        <w:rPr>
          <w:rStyle w:val="CommentReference"/>
        </w:rPr>
        <w:annotationRef/>
      </w:r>
      <w:r>
        <w:t>Can you also mention the implementation of gateways and clients, and the discussion on best practices, in this summary?</w:t>
      </w:r>
    </w:p>
  </w:comment>
  <w:comment w:id="98" w:author="Alexander Shuiskov" w:date="2025-04-02T12:19:00Z" w:initials="AS">
    <w:p w14:paraId="5EB99E47" w14:textId="77777777" w:rsidR="00567FA2" w:rsidRDefault="00567FA2" w:rsidP="00567FA2">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230C1D" w15:done="0"/>
  <w15:commentEx w15:paraId="59A5A08E" w15:paraIdParent="57230C1D" w15:done="0"/>
  <w15:commentEx w15:paraId="7D402F9A" w15:paraIdParent="57230C1D" w15:done="0"/>
  <w15:commentEx w15:paraId="01A2D45A" w15:done="0"/>
  <w15:commentEx w15:paraId="61B87AF0" w15:paraIdParent="01A2D45A" w15:done="0"/>
  <w15:commentEx w15:paraId="601FF2F2" w15:done="0"/>
  <w15:commentEx w15:paraId="37D437B1" w15:paraIdParent="601FF2F2" w15:done="0"/>
  <w15:commentEx w15:paraId="0A624A61" w15:done="0"/>
  <w15:commentEx w15:paraId="3137AB88" w15:done="0"/>
  <w15:commentEx w15:paraId="3D736382" w15:paraIdParent="3137AB88" w15:done="0"/>
  <w15:commentEx w15:paraId="1600F7B9" w15:paraIdParent="3137AB88" w15:done="0"/>
  <w15:commentEx w15:paraId="3735806F" w15:done="0"/>
  <w15:commentEx w15:paraId="415EA334" w15:paraIdParent="3735806F" w15:done="0"/>
  <w15:commentEx w15:paraId="17E22FE5" w15:done="0"/>
  <w15:commentEx w15:paraId="7F4BC0E9" w15:done="0"/>
  <w15:commentEx w15:paraId="0FCA66FA" w15:paraIdParent="7F4BC0E9" w15:done="0"/>
  <w15:commentEx w15:paraId="63DA8F84" w15:done="0"/>
  <w15:commentEx w15:paraId="1527962F" w15:paraIdParent="63DA8F84" w15:done="0"/>
  <w15:commentEx w15:paraId="29723813" w15:done="0"/>
  <w15:commentEx w15:paraId="22FAA083" w15:paraIdParent="29723813" w15:done="0"/>
  <w15:commentEx w15:paraId="2C8041B7" w15:done="0"/>
  <w15:commentEx w15:paraId="3858EA06" w15:done="0"/>
  <w15:commentEx w15:paraId="0E008F2E" w15:paraIdParent="3858EA06" w15:done="0"/>
  <w15:commentEx w15:paraId="65D045F2" w15:done="0"/>
  <w15:commentEx w15:paraId="2D2FF42D" w15:paraIdParent="65D045F2" w15:done="0"/>
  <w15:commentEx w15:paraId="186D75A7" w15:done="0"/>
  <w15:commentEx w15:paraId="697DA48B" w15:paraIdParent="186D75A7" w15:done="0"/>
  <w15:commentEx w15:paraId="4B08CEBB" w15:done="0"/>
  <w15:commentEx w15:paraId="5EB99E47" w15:paraIdParent="4B08CE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63EB08" w16cex:dateUtc="2025-02-19T14:01:00Z"/>
  <w16cex:commentExtensible w16cex:durableId="7AB54229" w16cex:dateUtc="2025-03-26T07:34:00Z"/>
  <w16cex:commentExtensible w16cex:durableId="3F99CF43" w16cex:dateUtc="2025-04-02T06:08:00Z"/>
  <w16cex:commentExtensible w16cex:durableId="15FDF6A4" w16cex:dateUtc="2025-02-19T13:03:00Z"/>
  <w16cex:commentExtensible w16cex:durableId="05954B47" w16cex:dateUtc="2025-04-02T06:10:00Z"/>
  <w16cex:commentExtensible w16cex:durableId="2DB4A17D" w16cex:dateUtc="2025-02-19T13:08:00Z"/>
  <w16cex:commentExtensible w16cex:durableId="2253D536" w16cex:dateUtc="2025-04-02T06:11:00Z"/>
  <w16cex:commentExtensible w16cex:durableId="0F332501" w16cex:dateUtc="2025-02-19T13:10:00Z"/>
  <w16cex:commentExtensible w16cex:durableId="5A8EEB6B" w16cex:dateUtc="2025-02-19T13:16:00Z"/>
  <w16cex:commentExtensible w16cex:durableId="08CC173A" w16cex:dateUtc="2025-03-26T07:37:00Z"/>
  <w16cex:commentExtensible w16cex:durableId="79464D94" w16cex:dateUtc="2025-04-02T06:20:00Z"/>
  <w16cex:commentExtensible w16cex:durableId="50F73FD1" w16cex:dateUtc="2025-02-19T13:19:00Z"/>
  <w16cex:commentExtensible w16cex:durableId="4A474413" w16cex:dateUtc="2025-04-02T06:32:00Z"/>
  <w16cex:commentExtensible w16cex:durableId="70677C74" w16cex:dateUtc="2025-02-19T13:29:00Z"/>
  <w16cex:commentExtensible w16cex:durableId="2D2131EE" w16cex:dateUtc="2025-02-19T13:32:00Z"/>
  <w16cex:commentExtensible w16cex:durableId="4F0DD112" w16cex:dateUtc="2025-02-19T14:00:00Z"/>
  <w16cex:commentExtensible w16cex:durableId="147231DC" w16cex:dateUtc="2025-02-19T13:33:00Z"/>
  <w16cex:commentExtensible w16cex:durableId="4D5AF0E7" w16cex:dateUtc="2025-04-02T06:39:00Z"/>
  <w16cex:commentExtensible w16cex:durableId="20F807F0" w16cex:dateUtc="2025-02-19T13:33:00Z"/>
  <w16cex:commentExtensible w16cex:durableId="07C4E769" w16cex:dateUtc="2025-04-02T06:40:00Z"/>
  <w16cex:commentExtensible w16cex:durableId="13A8CE1F" w16cex:dateUtc="2025-02-19T13:35:00Z"/>
  <w16cex:commentExtensible w16cex:durableId="7D478AE6" w16cex:dateUtc="2025-02-19T13:41:00Z"/>
  <w16cex:commentExtensible w16cex:durableId="76BDB4F5" w16cex:dateUtc="2025-04-02T06:44:00Z"/>
  <w16cex:commentExtensible w16cex:durableId="4B0E044D" w16cex:dateUtc="2025-03-26T07:39:00Z"/>
  <w16cex:commentExtensible w16cex:durableId="4FC02D55" w16cex:dateUtc="2025-04-02T06:44:00Z"/>
  <w16cex:commentExtensible w16cex:durableId="66153A4B" w16cex:dateUtc="2025-02-19T13:55:00Z"/>
  <w16cex:commentExtensible w16cex:durableId="01899A57" w16cex:dateUtc="2025-04-02T07:20:00Z"/>
  <w16cex:commentExtensible w16cex:durableId="1D15B24E" w16cex:dateUtc="2025-03-26T07:41:00Z"/>
  <w16cex:commentExtensible w16cex:durableId="3521C720" w16cex:dateUtc="2025-04-02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230C1D" w16cid:durableId="2163EB08"/>
  <w16cid:commentId w16cid:paraId="59A5A08E" w16cid:durableId="7AB54229"/>
  <w16cid:commentId w16cid:paraId="7D402F9A" w16cid:durableId="3F99CF43"/>
  <w16cid:commentId w16cid:paraId="01A2D45A" w16cid:durableId="15FDF6A4"/>
  <w16cid:commentId w16cid:paraId="61B87AF0" w16cid:durableId="05954B47"/>
  <w16cid:commentId w16cid:paraId="601FF2F2" w16cid:durableId="2DB4A17D"/>
  <w16cid:commentId w16cid:paraId="37D437B1" w16cid:durableId="2253D536"/>
  <w16cid:commentId w16cid:paraId="0A624A61" w16cid:durableId="0F332501"/>
  <w16cid:commentId w16cid:paraId="3137AB88" w16cid:durableId="5A8EEB6B"/>
  <w16cid:commentId w16cid:paraId="3D736382" w16cid:durableId="08CC173A"/>
  <w16cid:commentId w16cid:paraId="1600F7B9" w16cid:durableId="79464D94"/>
  <w16cid:commentId w16cid:paraId="3735806F" w16cid:durableId="50F73FD1"/>
  <w16cid:commentId w16cid:paraId="415EA334" w16cid:durableId="4A474413"/>
  <w16cid:commentId w16cid:paraId="17E22FE5" w16cid:durableId="70677C74"/>
  <w16cid:commentId w16cid:paraId="7F4BC0E9" w16cid:durableId="2D2131EE"/>
  <w16cid:commentId w16cid:paraId="0FCA66FA" w16cid:durableId="4F0DD112"/>
  <w16cid:commentId w16cid:paraId="63DA8F84" w16cid:durableId="147231DC"/>
  <w16cid:commentId w16cid:paraId="1527962F" w16cid:durableId="4D5AF0E7"/>
  <w16cid:commentId w16cid:paraId="29723813" w16cid:durableId="20F807F0"/>
  <w16cid:commentId w16cid:paraId="22FAA083" w16cid:durableId="07C4E769"/>
  <w16cid:commentId w16cid:paraId="2C8041B7" w16cid:durableId="13A8CE1F"/>
  <w16cid:commentId w16cid:paraId="3858EA06" w16cid:durableId="7D478AE6"/>
  <w16cid:commentId w16cid:paraId="0E008F2E" w16cid:durableId="76BDB4F5"/>
  <w16cid:commentId w16cid:paraId="65D045F2" w16cid:durableId="4B0E044D"/>
  <w16cid:commentId w16cid:paraId="2D2FF42D" w16cid:durableId="4FC02D55"/>
  <w16cid:commentId w16cid:paraId="186D75A7" w16cid:durableId="66153A4B"/>
  <w16cid:commentId w16cid:paraId="697DA48B" w16cid:durableId="01899A57"/>
  <w16cid:commentId w16cid:paraId="4B08CEBB" w16cid:durableId="1D15B24E"/>
  <w16cid:commentId w16cid:paraId="5EB99E47" w16cid:durableId="3521C7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F7300"/>
    <w:multiLevelType w:val="hybridMultilevel"/>
    <w:tmpl w:val="8440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2"/>
  </w:num>
  <w:num w:numId="2" w16cid:durableId="8884217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860019">
    <w:abstractNumId w:val="5"/>
  </w:num>
  <w:num w:numId="4" w16cid:durableId="649555578">
    <w:abstractNumId w:val="0"/>
  </w:num>
  <w:num w:numId="5" w16cid:durableId="151530395">
    <w:abstractNumId w:val="1"/>
  </w:num>
  <w:num w:numId="6" w16cid:durableId="1490898903">
    <w:abstractNumId w:val="6"/>
  </w:num>
  <w:num w:numId="7" w16cid:durableId="125970306">
    <w:abstractNumId w:val="7"/>
  </w:num>
  <w:num w:numId="8" w16cid:durableId="690760395">
    <w:abstractNumId w:val="4"/>
    <w:lvlOverride w:ilvl="0">
      <w:startOverride w:val="1"/>
    </w:lvlOverride>
  </w:num>
  <w:num w:numId="9" w16cid:durableId="1242063909">
    <w:abstractNumId w:val="5"/>
    <w:lvlOverride w:ilvl="0">
      <w:startOverride w:val="1"/>
    </w:lvlOverride>
  </w:num>
  <w:num w:numId="10" w16cid:durableId="2070419552">
    <w:abstractNumId w:val="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AD" w15:userId="S::urn:spo:anon#48fa930a2be6c7a3c7a78cf9ff6ce7596e026f06bb5328718e31e8e54175fd53::"/>
  </w15:person>
  <w15:person w15:author="Deepayan Bhattacharjee">
    <w15:presenceInfo w15:providerId="AD" w15:userId="S::deepayanb@packt.com::e5f616cf-d9ea-4513-939c-c57a4f394349"/>
  </w15:person>
  <w15:person w15:author="Alexander Shuiskov">
    <w15:presenceInfo w15:providerId="Windows Live" w15:userId="96f58f2f0f8d9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8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0D3"/>
    <w:rsid w:val="00123A1A"/>
    <w:rsid w:val="001B1A8B"/>
    <w:rsid w:val="001C5875"/>
    <w:rsid w:val="0020073A"/>
    <w:rsid w:val="00204BA3"/>
    <w:rsid w:val="00212253"/>
    <w:rsid w:val="0021671C"/>
    <w:rsid w:val="00217116"/>
    <w:rsid w:val="00217A7E"/>
    <w:rsid w:val="00235DDE"/>
    <w:rsid w:val="0025053C"/>
    <w:rsid w:val="00251F34"/>
    <w:rsid w:val="0027037C"/>
    <w:rsid w:val="0028114E"/>
    <w:rsid w:val="00283AA0"/>
    <w:rsid w:val="002A17B7"/>
    <w:rsid w:val="002A7053"/>
    <w:rsid w:val="002B3E85"/>
    <w:rsid w:val="002B575F"/>
    <w:rsid w:val="002F0EEE"/>
    <w:rsid w:val="003165FF"/>
    <w:rsid w:val="00331CA7"/>
    <w:rsid w:val="00347F9F"/>
    <w:rsid w:val="00355F64"/>
    <w:rsid w:val="003714A4"/>
    <w:rsid w:val="0037622F"/>
    <w:rsid w:val="00386256"/>
    <w:rsid w:val="003B4460"/>
    <w:rsid w:val="003B6E22"/>
    <w:rsid w:val="003C3243"/>
    <w:rsid w:val="003C45C6"/>
    <w:rsid w:val="003D0401"/>
    <w:rsid w:val="003E3344"/>
    <w:rsid w:val="003F0193"/>
    <w:rsid w:val="00400BAE"/>
    <w:rsid w:val="004072D5"/>
    <w:rsid w:val="004172C6"/>
    <w:rsid w:val="0043035F"/>
    <w:rsid w:val="00464154"/>
    <w:rsid w:val="0047308D"/>
    <w:rsid w:val="00476BE9"/>
    <w:rsid w:val="004A6EA1"/>
    <w:rsid w:val="004C0374"/>
    <w:rsid w:val="004E11BB"/>
    <w:rsid w:val="00511551"/>
    <w:rsid w:val="00526D7C"/>
    <w:rsid w:val="00536B0C"/>
    <w:rsid w:val="00567FA2"/>
    <w:rsid w:val="00570370"/>
    <w:rsid w:val="005D5EFE"/>
    <w:rsid w:val="005E4AB8"/>
    <w:rsid w:val="0060629A"/>
    <w:rsid w:val="006225F0"/>
    <w:rsid w:val="00624A0A"/>
    <w:rsid w:val="00625700"/>
    <w:rsid w:val="00625848"/>
    <w:rsid w:val="00632272"/>
    <w:rsid w:val="00641D62"/>
    <w:rsid w:val="006739BB"/>
    <w:rsid w:val="006808BA"/>
    <w:rsid w:val="00683D19"/>
    <w:rsid w:val="006D5566"/>
    <w:rsid w:val="006E4A3B"/>
    <w:rsid w:val="006F7553"/>
    <w:rsid w:val="00703E09"/>
    <w:rsid w:val="00714E28"/>
    <w:rsid w:val="00733CC1"/>
    <w:rsid w:val="00757BA6"/>
    <w:rsid w:val="00760A21"/>
    <w:rsid w:val="00763EC0"/>
    <w:rsid w:val="00780C03"/>
    <w:rsid w:val="00783FFB"/>
    <w:rsid w:val="00794157"/>
    <w:rsid w:val="007C7E9A"/>
    <w:rsid w:val="00805409"/>
    <w:rsid w:val="00820CAD"/>
    <w:rsid w:val="00823537"/>
    <w:rsid w:val="00837C4C"/>
    <w:rsid w:val="00887581"/>
    <w:rsid w:val="0089201C"/>
    <w:rsid w:val="00893CBF"/>
    <w:rsid w:val="008D0B73"/>
    <w:rsid w:val="008D455E"/>
    <w:rsid w:val="008D7B67"/>
    <w:rsid w:val="008E5B6C"/>
    <w:rsid w:val="008F7FC4"/>
    <w:rsid w:val="0090482A"/>
    <w:rsid w:val="009258DE"/>
    <w:rsid w:val="00940E1A"/>
    <w:rsid w:val="00956561"/>
    <w:rsid w:val="00967DCC"/>
    <w:rsid w:val="00981398"/>
    <w:rsid w:val="00990385"/>
    <w:rsid w:val="009A1AEA"/>
    <w:rsid w:val="009B5FB3"/>
    <w:rsid w:val="009B7E88"/>
    <w:rsid w:val="00A14643"/>
    <w:rsid w:val="00A14F90"/>
    <w:rsid w:val="00A20B80"/>
    <w:rsid w:val="00A42540"/>
    <w:rsid w:val="00A55F8D"/>
    <w:rsid w:val="00A617F7"/>
    <w:rsid w:val="00A6433C"/>
    <w:rsid w:val="00A833A5"/>
    <w:rsid w:val="00AA1BDD"/>
    <w:rsid w:val="00AB7756"/>
    <w:rsid w:val="00AD772D"/>
    <w:rsid w:val="00AE01C9"/>
    <w:rsid w:val="00B318A0"/>
    <w:rsid w:val="00B34934"/>
    <w:rsid w:val="00B35A01"/>
    <w:rsid w:val="00B62217"/>
    <w:rsid w:val="00B72559"/>
    <w:rsid w:val="00B8198A"/>
    <w:rsid w:val="00BA7F42"/>
    <w:rsid w:val="00BB12A8"/>
    <w:rsid w:val="00BB155C"/>
    <w:rsid w:val="00BB1DC4"/>
    <w:rsid w:val="00BD0C70"/>
    <w:rsid w:val="00CA1874"/>
    <w:rsid w:val="00CA3DA1"/>
    <w:rsid w:val="00CA6204"/>
    <w:rsid w:val="00CA6394"/>
    <w:rsid w:val="00CB75DA"/>
    <w:rsid w:val="00CC53DA"/>
    <w:rsid w:val="00CD7433"/>
    <w:rsid w:val="00CE2FD9"/>
    <w:rsid w:val="00D01419"/>
    <w:rsid w:val="00D469DC"/>
    <w:rsid w:val="00D5505B"/>
    <w:rsid w:val="00D601C6"/>
    <w:rsid w:val="00D61752"/>
    <w:rsid w:val="00D62D2A"/>
    <w:rsid w:val="00D651AC"/>
    <w:rsid w:val="00DB0C69"/>
    <w:rsid w:val="00DB66E3"/>
    <w:rsid w:val="00DD51A0"/>
    <w:rsid w:val="00E20017"/>
    <w:rsid w:val="00E230ED"/>
    <w:rsid w:val="00E24FDA"/>
    <w:rsid w:val="00E32E2E"/>
    <w:rsid w:val="00E47BA5"/>
    <w:rsid w:val="00E710F2"/>
    <w:rsid w:val="00E90E41"/>
    <w:rsid w:val="00EA7909"/>
    <w:rsid w:val="00EB0283"/>
    <w:rsid w:val="00EB33A2"/>
    <w:rsid w:val="00ED6283"/>
    <w:rsid w:val="00EE4775"/>
    <w:rsid w:val="00F26228"/>
    <w:rsid w:val="00F26C3E"/>
    <w:rsid w:val="00F45B47"/>
    <w:rsid w:val="00F50661"/>
    <w:rsid w:val="00F520C9"/>
    <w:rsid w:val="00F543EA"/>
    <w:rsid w:val="00F6077E"/>
    <w:rsid w:val="00F62160"/>
    <w:rsid w:val="00F66887"/>
    <w:rsid w:val="00F8327D"/>
    <w:rsid w:val="00F87EB5"/>
    <w:rsid w:val="00F961D2"/>
    <w:rsid w:val="00F979E1"/>
    <w:rsid w:val="00FA63E6"/>
    <w:rsid w:val="00FC18FB"/>
    <w:rsid w:val="00FD3BD8"/>
    <w:rsid w:val="00FD500A"/>
    <w:rsid w:val="00FD7FE1"/>
    <w:rsid w:val="00FE50AE"/>
    <w:rsid w:val="00FF1DF3"/>
    <w:rsid w:val="06B490E9"/>
    <w:rsid w:val="08F70737"/>
    <w:rsid w:val="14EBDB27"/>
    <w:rsid w:val="220381DB"/>
    <w:rsid w:val="22BF0F70"/>
    <w:rsid w:val="288A250E"/>
    <w:rsid w:val="2E8BEF6F"/>
    <w:rsid w:val="30122FB3"/>
    <w:rsid w:val="310DC773"/>
    <w:rsid w:val="334EE85D"/>
    <w:rsid w:val="34116A1F"/>
    <w:rsid w:val="35F20138"/>
    <w:rsid w:val="36B72E66"/>
    <w:rsid w:val="3950673F"/>
    <w:rsid w:val="3A863C10"/>
    <w:rsid w:val="3DE193AD"/>
    <w:rsid w:val="3E7BF6A0"/>
    <w:rsid w:val="47E7915D"/>
    <w:rsid w:val="4A8087BB"/>
    <w:rsid w:val="4DC080F7"/>
    <w:rsid w:val="5279A870"/>
    <w:rsid w:val="566AB1CC"/>
    <w:rsid w:val="5857879D"/>
    <w:rsid w:val="58BEFCF2"/>
    <w:rsid w:val="5F3B7176"/>
    <w:rsid w:val="5F73A4A8"/>
    <w:rsid w:val="6528450C"/>
    <w:rsid w:val="65626DBC"/>
    <w:rsid w:val="6AB42D7B"/>
    <w:rsid w:val="6BC75432"/>
    <w:rsid w:val="6F75285D"/>
    <w:rsid w:val="700A983A"/>
    <w:rsid w:val="74B6E6AC"/>
    <w:rsid w:val="74D0B85E"/>
    <w:rsid w:val="7633D041"/>
    <w:rsid w:val="76EE7118"/>
    <w:rsid w:val="787AED03"/>
    <w:rsid w:val="7899C566"/>
    <w:rsid w:val="79248163"/>
    <w:rsid w:val="7E906AB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1C5875"/>
    <w:pPr>
      <w:spacing w:line="256" w:lineRule="auto"/>
    </w:pPr>
    <w:rPr>
      <w:lang w:val="en-US"/>
    </w:rPr>
  </w:style>
  <w:style w:type="paragraph" w:styleId="Heading1">
    <w:name w:val="heading 1"/>
    <w:basedOn w:val="Normal"/>
    <w:next w:val="Normal"/>
    <w:link w:val="Heading1Char"/>
    <w:uiPriority w:val="9"/>
    <w:rsid w:val="001C587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1C587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1C5875"/>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1C5875"/>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1C5875"/>
    <w:pPr>
      <w:keepNext/>
      <w:keepLines/>
      <w:spacing w:before="240" w:after="80" w:line="259" w:lineRule="auto"/>
      <w:outlineLvl w:val="4"/>
    </w:pPr>
    <w:rPr>
      <w:sz w:val="20"/>
    </w:rPr>
  </w:style>
  <w:style w:type="paragraph" w:styleId="Heading6">
    <w:name w:val="heading 6"/>
    <w:basedOn w:val="Heading5"/>
    <w:next w:val="Normal"/>
    <w:link w:val="Heading6Char"/>
    <w:rsid w:val="001C5875"/>
    <w:pPr>
      <w:spacing w:before="120" w:after="240"/>
      <w:outlineLvl w:val="5"/>
    </w:pPr>
  </w:style>
  <w:style w:type="paragraph" w:styleId="Heading7">
    <w:name w:val="heading 7"/>
    <w:basedOn w:val="Normal"/>
    <w:next w:val="Normal"/>
    <w:link w:val="Heading7Char"/>
    <w:uiPriority w:val="9"/>
    <w:unhideWhenUsed/>
    <w:rsid w:val="001C5875"/>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1C5875"/>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1C5875"/>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7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C587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C587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C587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1C5875"/>
    <w:rPr>
      <w:sz w:val="20"/>
      <w:lang w:val="en-US"/>
    </w:rPr>
  </w:style>
  <w:style w:type="character" w:customStyle="1" w:styleId="Heading6Char">
    <w:name w:val="Heading 6 Char"/>
    <w:basedOn w:val="DefaultParagraphFont"/>
    <w:link w:val="Heading6"/>
    <w:rsid w:val="001C5875"/>
    <w:rPr>
      <w:sz w:val="20"/>
      <w:lang w:val="en-US"/>
    </w:rPr>
  </w:style>
  <w:style w:type="character" w:customStyle="1" w:styleId="Heading7Char">
    <w:name w:val="Heading 7 Char"/>
    <w:basedOn w:val="DefaultParagraphFont"/>
    <w:link w:val="Heading7"/>
    <w:uiPriority w:val="9"/>
    <w:rsid w:val="001C5875"/>
    <w:rPr>
      <w:rFonts w:eastAsiaTheme="majorEastAsia" w:cstheme="majorBidi"/>
      <w:iCs/>
      <w:sz w:val="24"/>
      <w:lang w:val="en-US"/>
    </w:rPr>
  </w:style>
  <w:style w:type="character" w:customStyle="1" w:styleId="Heading8Char">
    <w:name w:val="Heading 8 Char"/>
    <w:basedOn w:val="DefaultParagraphFont"/>
    <w:link w:val="Heading8"/>
    <w:uiPriority w:val="9"/>
    <w:rsid w:val="001C5875"/>
    <w:rPr>
      <w:rFonts w:eastAsiaTheme="majorEastAsia" w:cstheme="majorBidi"/>
      <w:szCs w:val="21"/>
      <w:lang w:val="en-US"/>
    </w:rPr>
  </w:style>
  <w:style w:type="character" w:customStyle="1" w:styleId="Heading9Char">
    <w:name w:val="Heading 9 Char"/>
    <w:basedOn w:val="DefaultParagraphFont"/>
    <w:link w:val="Heading9"/>
    <w:uiPriority w:val="9"/>
    <w:semiHidden/>
    <w:rsid w:val="001C5875"/>
    <w:rPr>
      <w:rFonts w:asciiTheme="majorHAnsi" w:eastAsiaTheme="majorEastAsia" w:hAnsiTheme="majorHAnsi" w:cstheme="majorBidi"/>
      <w:i/>
      <w:iCs/>
      <w:sz w:val="21"/>
      <w:szCs w:val="21"/>
      <w:lang w:val="en-US"/>
    </w:rPr>
  </w:style>
  <w:style w:type="character" w:customStyle="1" w:styleId="P-Bold">
    <w:name w:val="P - Bold"/>
    <w:uiPriority w:val="1"/>
    <w:qFormat/>
    <w:rsid w:val="001C5875"/>
    <w:rPr>
      <w:rFonts w:ascii="Arial" w:hAnsi="Arial"/>
      <w:b/>
      <w:sz w:val="22"/>
      <w:bdr w:val="none" w:sz="0" w:space="0" w:color="auto"/>
      <w:shd w:val="clear" w:color="auto" w:fill="73FDD6"/>
    </w:rPr>
  </w:style>
  <w:style w:type="paragraph" w:customStyle="1" w:styleId="P-Callout">
    <w:name w:val="P - Callout"/>
    <w:basedOn w:val="Normal"/>
    <w:next w:val="Normal"/>
    <w:qFormat/>
    <w:rsid w:val="001C5875"/>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1C5875"/>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1C5875"/>
    <w:pPr>
      <w:numPr>
        <w:numId w:val="2"/>
      </w:numPr>
      <w:spacing w:before="160" w:line="300" w:lineRule="auto"/>
    </w:pPr>
    <w:rPr>
      <w:rFonts w:eastAsia="Arial"/>
      <w:lang w:val="en"/>
    </w:rPr>
  </w:style>
  <w:style w:type="paragraph" w:customStyle="1" w:styleId="L-Bullets">
    <w:name w:val="L - Bullets"/>
    <w:basedOn w:val="Normal"/>
    <w:qFormat/>
    <w:rsid w:val="001C5875"/>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1C5875"/>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1C5875"/>
    <w:rPr>
      <w:rFonts w:ascii="Arial" w:hAnsi="Arial"/>
      <w:i/>
      <w:color w:val="auto"/>
      <w:sz w:val="22"/>
      <w:bdr w:val="none" w:sz="0" w:space="0" w:color="auto"/>
      <w:shd w:val="clear" w:color="auto" w:fill="FFFC00"/>
    </w:rPr>
  </w:style>
  <w:style w:type="character" w:customStyle="1" w:styleId="P-Code">
    <w:name w:val="P - Code"/>
    <w:uiPriority w:val="1"/>
    <w:qFormat/>
    <w:rsid w:val="001C5875"/>
    <w:rPr>
      <w:rFonts w:ascii="Courier" w:hAnsi="Courier"/>
      <w:sz w:val="22"/>
      <w:bdr w:val="none" w:sz="0" w:space="0" w:color="auto"/>
      <w:shd w:val="clear" w:color="auto" w:fill="D5FC79"/>
    </w:rPr>
  </w:style>
  <w:style w:type="paragraph" w:customStyle="1" w:styleId="H1-Section">
    <w:name w:val="H1 - Section"/>
    <w:basedOn w:val="Heading1"/>
    <w:next w:val="Normal"/>
    <w:qFormat/>
    <w:rsid w:val="001C5875"/>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1C5875"/>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1C5875"/>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1C5875"/>
    <w:pPr>
      <w:spacing w:before="120" w:after="120" w:line="259" w:lineRule="auto"/>
    </w:pPr>
    <w:rPr>
      <w:rFonts w:eastAsia="Arial"/>
      <w:lang w:val="en"/>
    </w:rPr>
  </w:style>
  <w:style w:type="paragraph" w:customStyle="1" w:styleId="H3-Subheading">
    <w:name w:val="H3 - Subheading"/>
    <w:basedOn w:val="Heading3"/>
    <w:next w:val="Normal"/>
    <w:qFormat/>
    <w:rsid w:val="001C5875"/>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1C5875"/>
    <w:pPr>
      <w:spacing w:before="120" w:after="240"/>
      <w:jc w:val="center"/>
    </w:pPr>
    <w:rPr>
      <w:rFonts w:eastAsia="Arial"/>
      <w:b/>
      <w:color w:val="FF0000"/>
      <w:sz w:val="20"/>
      <w:lang w:val="en"/>
    </w:rPr>
  </w:style>
  <w:style w:type="paragraph" w:customStyle="1" w:styleId="SC-Heading">
    <w:name w:val="SC - Heading"/>
    <w:next w:val="H1-Section"/>
    <w:qFormat/>
    <w:rsid w:val="001C5875"/>
    <w:pPr>
      <w:spacing w:before="240" w:after="240"/>
    </w:pPr>
    <w:rPr>
      <w:rFonts w:eastAsiaTheme="majorEastAsia" w:cstheme="majorBidi"/>
      <w:b/>
      <w:iCs/>
      <w:color w:val="FF0000"/>
      <w:sz w:val="24"/>
      <w:lang w:val="en"/>
    </w:rPr>
  </w:style>
  <w:style w:type="paragraph" w:customStyle="1" w:styleId="SC-Link">
    <w:name w:val="SC - Link"/>
    <w:qFormat/>
    <w:rsid w:val="001C5875"/>
    <w:pPr>
      <w:spacing w:before="200" w:after="240"/>
    </w:pPr>
    <w:rPr>
      <w:rFonts w:eastAsiaTheme="majorEastAsia" w:cstheme="majorBidi"/>
      <w:b/>
      <w:color w:val="00B050"/>
      <w:szCs w:val="21"/>
      <w:lang w:val="en"/>
    </w:rPr>
  </w:style>
  <w:style w:type="paragraph" w:customStyle="1" w:styleId="P-Source">
    <w:name w:val="P - Source"/>
    <w:qFormat/>
    <w:rsid w:val="001C5875"/>
    <w:pPr>
      <w:shd w:val="solid" w:color="auto" w:fill="auto"/>
    </w:pPr>
    <w:rPr>
      <w:rFonts w:ascii="Courier" w:eastAsia="Arial" w:hAnsi="Courier" w:cs="Consolas"/>
      <w:szCs w:val="21"/>
      <w:lang w:val="en"/>
    </w:rPr>
  </w:style>
  <w:style w:type="paragraph" w:customStyle="1" w:styleId="L-Regular">
    <w:name w:val="L - Regular"/>
    <w:basedOn w:val="L-Numbers"/>
    <w:qFormat/>
    <w:rsid w:val="001C5875"/>
    <w:pPr>
      <w:numPr>
        <w:numId w:val="0"/>
      </w:numPr>
      <w:ind w:left="720"/>
    </w:pPr>
  </w:style>
  <w:style w:type="paragraph" w:customStyle="1" w:styleId="L-Source">
    <w:name w:val="L - Source"/>
    <w:basedOn w:val="P-Source"/>
    <w:rsid w:val="001C5875"/>
    <w:pPr>
      <w:shd w:val="pct50" w:color="D9E2F3" w:themeColor="accent1" w:themeTint="33" w:fill="auto"/>
      <w:ind w:left="720"/>
    </w:pPr>
  </w:style>
  <w:style w:type="table" w:styleId="TableGrid">
    <w:name w:val="Table Grid"/>
    <w:basedOn w:val="TableNormal"/>
    <w:uiPriority w:val="39"/>
    <w:rsid w:val="001C5875"/>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1C5875"/>
    <w:rPr>
      <w:rFonts w:ascii="Courier" w:hAnsi="Courier"/>
      <w:b/>
      <w:bdr w:val="none" w:sz="0" w:space="0" w:color="auto"/>
      <w:shd w:val="clear" w:color="auto" w:fill="F4D3D2"/>
    </w:rPr>
  </w:style>
  <w:style w:type="paragraph" w:customStyle="1" w:styleId="SC-Source">
    <w:name w:val="SC - Source"/>
    <w:basedOn w:val="P-Source"/>
    <w:qFormat/>
    <w:rsid w:val="001C5875"/>
    <w:pPr>
      <w:shd w:val="pct50" w:color="D9E2F3" w:themeColor="accent1" w:themeTint="33" w:fill="auto"/>
    </w:pPr>
  </w:style>
  <w:style w:type="paragraph" w:customStyle="1" w:styleId="SP-Editorial">
    <w:name w:val="SP - Editorial"/>
    <w:next w:val="P-Regular"/>
    <w:qFormat/>
    <w:rsid w:val="001C5875"/>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1C5875"/>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1C5875"/>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1C5875"/>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C5875"/>
    <w:rPr>
      <w:color w:val="0000FF"/>
      <w:u w:val="single"/>
    </w:rPr>
  </w:style>
  <w:style w:type="paragraph" w:styleId="Revision">
    <w:name w:val="Revision"/>
    <w:hidden/>
    <w:uiPriority w:val="99"/>
    <w:semiHidden/>
    <w:rsid w:val="00F87EB5"/>
    <w:pPr>
      <w:spacing w:after="0" w:line="240" w:lineRule="auto"/>
    </w:pPr>
    <w:rPr>
      <w:lang w:val="en-US"/>
    </w:rPr>
  </w:style>
  <w:style w:type="paragraph" w:styleId="BalloonText">
    <w:name w:val="Balloon Text"/>
    <w:basedOn w:val="Normal"/>
    <w:link w:val="BalloonTextChar"/>
    <w:uiPriority w:val="99"/>
    <w:semiHidden/>
    <w:unhideWhenUsed/>
    <w:rsid w:val="00703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E09"/>
    <w:rPr>
      <w:rFonts w:ascii="Segoe UI" w:hAnsi="Segoe UI" w:cs="Segoe UI"/>
      <w:sz w:val="18"/>
      <w:szCs w:val="18"/>
      <w:lang w:val="en-US"/>
    </w:rPr>
  </w:style>
  <w:style w:type="paragraph" w:customStyle="1" w:styleId="L2-Bullets">
    <w:name w:val="L2 - Bullets"/>
    <w:basedOn w:val="L-Bullets"/>
    <w:qFormat/>
    <w:rsid w:val="001C5875"/>
    <w:pPr>
      <w:numPr>
        <w:numId w:val="6"/>
      </w:numPr>
      <w:ind w:left="1080"/>
    </w:pPr>
  </w:style>
  <w:style w:type="paragraph" w:customStyle="1" w:styleId="L3-Bullets">
    <w:name w:val="L3 - Bullets"/>
    <w:basedOn w:val="L2-Bullets"/>
    <w:qFormat/>
    <w:rsid w:val="001C5875"/>
    <w:pPr>
      <w:numPr>
        <w:numId w:val="7"/>
      </w:numPr>
      <w:ind w:left="1434" w:hanging="357"/>
    </w:pPr>
  </w:style>
  <w:style w:type="paragraph" w:customStyle="1" w:styleId="L2-Numbers">
    <w:name w:val="L2 - Numbers"/>
    <w:basedOn w:val="L-Numbers"/>
    <w:qFormat/>
    <w:rsid w:val="001C5875"/>
    <w:pPr>
      <w:numPr>
        <w:numId w:val="9"/>
      </w:numPr>
    </w:pPr>
  </w:style>
  <w:style w:type="paragraph" w:customStyle="1" w:styleId="L2-Alphabets">
    <w:name w:val="L2 - Alphabets"/>
    <w:basedOn w:val="L-Numbers"/>
    <w:qFormat/>
    <w:rsid w:val="001C5875"/>
    <w:pPr>
      <w:numPr>
        <w:numId w:val="5"/>
      </w:numPr>
    </w:pPr>
  </w:style>
  <w:style w:type="paragraph" w:customStyle="1" w:styleId="L3-Numbers">
    <w:name w:val="L3 - Numbers"/>
    <w:basedOn w:val="L2-Numbers"/>
    <w:qFormat/>
    <w:rsid w:val="001C5875"/>
    <w:pPr>
      <w:numPr>
        <w:numId w:val="4"/>
      </w:numPr>
      <w:tabs>
        <w:tab w:val="num" w:pos="360"/>
      </w:tabs>
      <w:ind w:left="1435" w:hanging="244"/>
    </w:pPr>
  </w:style>
  <w:style w:type="paragraph" w:customStyle="1" w:styleId="L2Bullets">
    <w:name w:val="L2 – Bullets"/>
    <w:basedOn w:val="L-Bullets"/>
    <w:qFormat/>
    <w:rsid w:val="00703E09"/>
    <w:pPr>
      <w:numPr>
        <w:numId w:val="0"/>
      </w:numPr>
      <w:ind w:left="1066" w:hanging="357"/>
    </w:pPr>
  </w:style>
  <w:style w:type="paragraph" w:customStyle="1" w:styleId="L3Bullets">
    <w:name w:val="L3 – Bullets"/>
    <w:basedOn w:val="L2Bullets"/>
    <w:qFormat/>
    <w:rsid w:val="00703E09"/>
    <w:pPr>
      <w:ind w:left="1434"/>
    </w:pPr>
  </w:style>
  <w:style w:type="paragraph" w:customStyle="1" w:styleId="L2Numbers">
    <w:name w:val="L2 – Numbers"/>
    <w:basedOn w:val="L-Numbers"/>
    <w:qFormat/>
    <w:rsid w:val="00703E09"/>
    <w:pPr>
      <w:numPr>
        <w:numId w:val="0"/>
      </w:numPr>
      <w:ind w:left="1069" w:hanging="360"/>
    </w:pPr>
  </w:style>
  <w:style w:type="paragraph" w:customStyle="1" w:styleId="L2Alphabets">
    <w:name w:val="L2 – Alphabets"/>
    <w:basedOn w:val="L-Numbers"/>
    <w:qFormat/>
    <w:rsid w:val="00703E09"/>
    <w:pPr>
      <w:numPr>
        <w:numId w:val="0"/>
      </w:numPr>
      <w:ind w:left="1040" w:hanging="360"/>
    </w:pPr>
  </w:style>
  <w:style w:type="paragraph" w:customStyle="1" w:styleId="L3Numbers">
    <w:name w:val="L3 – Numbers"/>
    <w:basedOn w:val="L2Numbers"/>
    <w:qFormat/>
    <w:rsid w:val="00703E09"/>
    <w:pPr>
      <w:tabs>
        <w:tab w:val="num" w:pos="360"/>
      </w:tabs>
      <w:ind w:left="1435" w:hanging="244"/>
    </w:pPr>
  </w:style>
  <w:style w:type="character" w:styleId="CommentReference">
    <w:name w:val="annotation reference"/>
    <w:basedOn w:val="DefaultParagraphFont"/>
    <w:uiPriority w:val="99"/>
    <w:semiHidden/>
    <w:unhideWhenUsed/>
    <w:rsid w:val="00703E09"/>
    <w:rPr>
      <w:sz w:val="16"/>
      <w:szCs w:val="16"/>
    </w:rPr>
  </w:style>
  <w:style w:type="paragraph" w:styleId="CommentText">
    <w:name w:val="annotation text"/>
    <w:basedOn w:val="Normal"/>
    <w:link w:val="CommentTextChar"/>
    <w:uiPriority w:val="99"/>
    <w:unhideWhenUsed/>
    <w:rsid w:val="00703E09"/>
    <w:pPr>
      <w:spacing w:line="240" w:lineRule="auto"/>
    </w:pPr>
    <w:rPr>
      <w:sz w:val="20"/>
      <w:szCs w:val="20"/>
    </w:rPr>
  </w:style>
  <w:style w:type="character" w:customStyle="1" w:styleId="CommentTextChar">
    <w:name w:val="Comment Text Char"/>
    <w:basedOn w:val="DefaultParagraphFont"/>
    <w:link w:val="CommentText"/>
    <w:uiPriority w:val="99"/>
    <w:rsid w:val="00703E09"/>
    <w:rPr>
      <w:sz w:val="20"/>
      <w:szCs w:val="20"/>
      <w:lang w:val="en-US"/>
    </w:rPr>
  </w:style>
  <w:style w:type="paragraph" w:styleId="CommentSubject">
    <w:name w:val="annotation subject"/>
    <w:basedOn w:val="CommentText"/>
    <w:next w:val="CommentText"/>
    <w:link w:val="CommentSubjectChar"/>
    <w:uiPriority w:val="99"/>
    <w:semiHidden/>
    <w:unhideWhenUsed/>
    <w:rsid w:val="00703E09"/>
    <w:rPr>
      <w:b/>
      <w:bCs/>
    </w:rPr>
  </w:style>
  <w:style w:type="character" w:customStyle="1" w:styleId="CommentSubjectChar">
    <w:name w:val="Comment Subject Char"/>
    <w:basedOn w:val="CommentTextChar"/>
    <w:link w:val="CommentSubject"/>
    <w:uiPriority w:val="99"/>
    <w:semiHidden/>
    <w:rsid w:val="00703E09"/>
    <w:rPr>
      <w:b/>
      <w:bCs/>
      <w:sz w:val="20"/>
      <w:szCs w:val="20"/>
      <w:lang w:val="en-US"/>
    </w:rPr>
  </w:style>
  <w:style w:type="character" w:styleId="UnresolvedMention">
    <w:name w:val="Unresolved Mention"/>
    <w:basedOn w:val="DefaultParagraphFont"/>
    <w:uiPriority w:val="99"/>
    <w:semiHidden/>
    <w:unhideWhenUsed/>
    <w:rsid w:val="00F26C3E"/>
    <w:rPr>
      <w:color w:val="605E5C"/>
      <w:shd w:val="clear" w:color="auto" w:fill="E1DFDD"/>
    </w:rPr>
  </w:style>
  <w:style w:type="character" w:styleId="FollowedHyperlink">
    <w:name w:val="FollowedHyperlink"/>
    <w:basedOn w:val="DefaultParagraphFont"/>
    <w:uiPriority w:val="99"/>
    <w:semiHidden/>
    <w:rsid w:val="00F26C3E"/>
    <w:rPr>
      <w:color w:val="954F72" w:themeColor="followedHyperlink"/>
      <w:u w:val="single"/>
    </w:rPr>
  </w:style>
  <w:style w:type="paragraph" w:customStyle="1" w:styleId="IMG-Figure">
    <w:name w:val="IMG - Figure"/>
    <w:basedOn w:val="P-Regular"/>
    <w:qFormat/>
    <w:rsid w:val="001C5875"/>
    <w:pPr>
      <w:jc w:val="center"/>
    </w:pPr>
    <w:rPr>
      <w:rFonts w:eastAsia="Times New Roman" w:cs="Times New Roman"/>
      <w:szCs w:val="20"/>
    </w:rPr>
  </w:style>
  <w:style w:type="paragraph" w:styleId="ListParagraph">
    <w:name w:val="List Paragraph"/>
    <w:basedOn w:val="Normal"/>
    <w:uiPriority w:val="34"/>
    <w:semiHidden/>
    <w:qFormat/>
    <w:rsid w:val="003B4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653809">
      <w:bodyDiv w:val="1"/>
      <w:marLeft w:val="0"/>
      <w:marRight w:val="0"/>
      <w:marTop w:val="0"/>
      <w:marBottom w:val="0"/>
      <w:divBdr>
        <w:top w:val="none" w:sz="0" w:space="0" w:color="auto"/>
        <w:left w:val="none" w:sz="0" w:space="0" w:color="auto"/>
        <w:bottom w:val="none" w:sz="0" w:space="0" w:color="auto"/>
        <w:right w:val="none" w:sz="0" w:space="0" w:color="auto"/>
      </w:divBdr>
      <w:divsChild>
        <w:div w:id="1312367446">
          <w:marLeft w:val="0"/>
          <w:marRight w:val="0"/>
          <w:marTop w:val="0"/>
          <w:marBottom w:val="0"/>
          <w:divBdr>
            <w:top w:val="none" w:sz="0" w:space="0" w:color="auto"/>
            <w:left w:val="none" w:sz="0" w:space="0" w:color="auto"/>
            <w:bottom w:val="none" w:sz="0" w:space="0" w:color="auto"/>
            <w:right w:val="none" w:sz="0" w:space="0" w:color="auto"/>
          </w:divBdr>
          <w:divsChild>
            <w:div w:id="1231190036">
              <w:marLeft w:val="0"/>
              <w:marRight w:val="0"/>
              <w:marTop w:val="0"/>
              <w:marBottom w:val="0"/>
              <w:divBdr>
                <w:top w:val="none" w:sz="0" w:space="0" w:color="auto"/>
                <w:left w:val="none" w:sz="0" w:space="0" w:color="auto"/>
                <w:bottom w:val="none" w:sz="0" w:space="0" w:color="auto"/>
                <w:right w:val="none" w:sz="0" w:space="0" w:color="auto"/>
              </w:divBdr>
              <w:divsChild>
                <w:div w:id="598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864">
          <w:marLeft w:val="0"/>
          <w:marRight w:val="0"/>
          <w:marTop w:val="0"/>
          <w:marBottom w:val="0"/>
          <w:divBdr>
            <w:top w:val="none" w:sz="0" w:space="0" w:color="auto"/>
            <w:left w:val="none" w:sz="0" w:space="0" w:color="auto"/>
            <w:bottom w:val="none" w:sz="0" w:space="0" w:color="auto"/>
            <w:right w:val="none" w:sz="0" w:space="0" w:color="auto"/>
          </w:divBdr>
          <w:divsChild>
            <w:div w:id="771707901">
              <w:marLeft w:val="0"/>
              <w:marRight w:val="0"/>
              <w:marTop w:val="0"/>
              <w:marBottom w:val="0"/>
              <w:divBdr>
                <w:top w:val="none" w:sz="0" w:space="0" w:color="auto"/>
                <w:left w:val="none" w:sz="0" w:space="0" w:color="auto"/>
                <w:bottom w:val="none" w:sz="0" w:space="0" w:color="auto"/>
                <w:right w:val="none" w:sz="0" w:space="0" w:color="auto"/>
              </w:divBdr>
              <w:divsChild>
                <w:div w:id="860162357">
                  <w:marLeft w:val="0"/>
                  <w:marRight w:val="0"/>
                  <w:marTop w:val="0"/>
                  <w:marBottom w:val="0"/>
                  <w:divBdr>
                    <w:top w:val="none" w:sz="0" w:space="0" w:color="auto"/>
                    <w:left w:val="none" w:sz="0" w:space="0" w:color="auto"/>
                    <w:bottom w:val="none" w:sz="0" w:space="0" w:color="auto"/>
                    <w:right w:val="none" w:sz="0" w:space="0" w:color="auto"/>
                  </w:divBdr>
                </w:div>
              </w:divsChild>
            </w:div>
            <w:div w:id="1703901124">
              <w:marLeft w:val="0"/>
              <w:marRight w:val="0"/>
              <w:marTop w:val="0"/>
              <w:marBottom w:val="0"/>
              <w:divBdr>
                <w:top w:val="none" w:sz="0" w:space="0" w:color="auto"/>
                <w:left w:val="none" w:sz="0" w:space="0" w:color="auto"/>
                <w:bottom w:val="none" w:sz="0" w:space="0" w:color="auto"/>
                <w:right w:val="none" w:sz="0" w:space="0" w:color="auto"/>
              </w:divBdr>
              <w:divsChild>
                <w:div w:id="6740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5362">
      <w:bodyDiv w:val="1"/>
      <w:marLeft w:val="0"/>
      <w:marRight w:val="0"/>
      <w:marTop w:val="0"/>
      <w:marBottom w:val="0"/>
      <w:divBdr>
        <w:top w:val="none" w:sz="0" w:space="0" w:color="auto"/>
        <w:left w:val="none" w:sz="0" w:space="0" w:color="auto"/>
        <w:bottom w:val="none" w:sz="0" w:space="0" w:color="auto"/>
        <w:right w:val="none" w:sz="0" w:space="0" w:color="auto"/>
      </w:divBdr>
      <w:divsChild>
        <w:div w:id="1208102970">
          <w:marLeft w:val="0"/>
          <w:marRight w:val="0"/>
          <w:marTop w:val="0"/>
          <w:marBottom w:val="0"/>
          <w:divBdr>
            <w:top w:val="none" w:sz="0" w:space="0" w:color="auto"/>
            <w:left w:val="none" w:sz="0" w:space="0" w:color="auto"/>
            <w:bottom w:val="none" w:sz="0" w:space="0" w:color="auto"/>
            <w:right w:val="none" w:sz="0" w:space="0" w:color="auto"/>
          </w:divBdr>
          <w:divsChild>
            <w:div w:id="243690445">
              <w:marLeft w:val="0"/>
              <w:marRight w:val="0"/>
              <w:marTop w:val="0"/>
              <w:marBottom w:val="0"/>
              <w:divBdr>
                <w:top w:val="none" w:sz="0" w:space="0" w:color="auto"/>
                <w:left w:val="none" w:sz="0" w:space="0" w:color="auto"/>
                <w:bottom w:val="none" w:sz="0" w:space="0" w:color="auto"/>
                <w:right w:val="none" w:sz="0" w:space="0" w:color="auto"/>
              </w:divBdr>
              <w:divsChild>
                <w:div w:id="7046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6812">
      <w:bodyDiv w:val="1"/>
      <w:marLeft w:val="0"/>
      <w:marRight w:val="0"/>
      <w:marTop w:val="0"/>
      <w:marBottom w:val="0"/>
      <w:divBdr>
        <w:top w:val="none" w:sz="0" w:space="0" w:color="auto"/>
        <w:left w:val="none" w:sz="0" w:space="0" w:color="auto"/>
        <w:bottom w:val="none" w:sz="0" w:space="0" w:color="auto"/>
        <w:right w:val="none" w:sz="0" w:space="0" w:color="auto"/>
      </w:divBdr>
      <w:divsChild>
        <w:div w:id="1629703933">
          <w:marLeft w:val="0"/>
          <w:marRight w:val="0"/>
          <w:marTop w:val="0"/>
          <w:marBottom w:val="0"/>
          <w:divBdr>
            <w:top w:val="none" w:sz="0" w:space="0" w:color="auto"/>
            <w:left w:val="none" w:sz="0" w:space="0" w:color="auto"/>
            <w:bottom w:val="none" w:sz="0" w:space="0" w:color="auto"/>
            <w:right w:val="none" w:sz="0" w:space="0" w:color="auto"/>
          </w:divBdr>
          <w:divsChild>
            <w:div w:id="263461392">
              <w:marLeft w:val="0"/>
              <w:marRight w:val="0"/>
              <w:marTop w:val="0"/>
              <w:marBottom w:val="0"/>
              <w:divBdr>
                <w:top w:val="none" w:sz="0" w:space="0" w:color="auto"/>
                <w:left w:val="none" w:sz="0" w:space="0" w:color="auto"/>
                <w:bottom w:val="none" w:sz="0" w:space="0" w:color="auto"/>
                <w:right w:val="none" w:sz="0" w:space="0" w:color="auto"/>
              </w:divBdr>
              <w:divsChild>
                <w:div w:id="19813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4644">
      <w:bodyDiv w:val="1"/>
      <w:marLeft w:val="0"/>
      <w:marRight w:val="0"/>
      <w:marTop w:val="0"/>
      <w:marBottom w:val="0"/>
      <w:divBdr>
        <w:top w:val="none" w:sz="0" w:space="0" w:color="auto"/>
        <w:left w:val="none" w:sz="0" w:space="0" w:color="auto"/>
        <w:bottom w:val="none" w:sz="0" w:space="0" w:color="auto"/>
        <w:right w:val="none" w:sz="0" w:space="0" w:color="auto"/>
      </w:divBdr>
      <w:divsChild>
        <w:div w:id="1314723066">
          <w:marLeft w:val="0"/>
          <w:marRight w:val="0"/>
          <w:marTop w:val="0"/>
          <w:marBottom w:val="0"/>
          <w:divBdr>
            <w:top w:val="none" w:sz="0" w:space="0" w:color="auto"/>
            <w:left w:val="none" w:sz="0" w:space="0" w:color="auto"/>
            <w:bottom w:val="none" w:sz="0" w:space="0" w:color="auto"/>
            <w:right w:val="none" w:sz="0" w:space="0" w:color="auto"/>
          </w:divBdr>
          <w:divsChild>
            <w:div w:id="869221833">
              <w:marLeft w:val="0"/>
              <w:marRight w:val="0"/>
              <w:marTop w:val="0"/>
              <w:marBottom w:val="0"/>
              <w:divBdr>
                <w:top w:val="none" w:sz="0" w:space="0" w:color="auto"/>
                <w:left w:val="none" w:sz="0" w:space="0" w:color="auto"/>
                <w:bottom w:val="none" w:sz="0" w:space="0" w:color="auto"/>
                <w:right w:val="none" w:sz="0" w:space="0" w:color="auto"/>
              </w:divBdr>
              <w:divsChild>
                <w:div w:id="1461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5828">
      <w:bodyDiv w:val="1"/>
      <w:marLeft w:val="0"/>
      <w:marRight w:val="0"/>
      <w:marTop w:val="0"/>
      <w:marBottom w:val="0"/>
      <w:divBdr>
        <w:top w:val="none" w:sz="0" w:space="0" w:color="auto"/>
        <w:left w:val="none" w:sz="0" w:space="0" w:color="auto"/>
        <w:bottom w:val="none" w:sz="0" w:space="0" w:color="auto"/>
        <w:right w:val="none" w:sz="0" w:space="0" w:color="auto"/>
      </w:divBdr>
      <w:divsChild>
        <w:div w:id="476453685">
          <w:marLeft w:val="0"/>
          <w:marRight w:val="0"/>
          <w:marTop w:val="0"/>
          <w:marBottom w:val="0"/>
          <w:divBdr>
            <w:top w:val="none" w:sz="0" w:space="0" w:color="auto"/>
            <w:left w:val="none" w:sz="0" w:space="0" w:color="auto"/>
            <w:bottom w:val="none" w:sz="0" w:space="0" w:color="auto"/>
            <w:right w:val="none" w:sz="0" w:space="0" w:color="auto"/>
          </w:divBdr>
          <w:divsChild>
            <w:div w:id="1750806942">
              <w:marLeft w:val="0"/>
              <w:marRight w:val="0"/>
              <w:marTop w:val="0"/>
              <w:marBottom w:val="0"/>
              <w:divBdr>
                <w:top w:val="none" w:sz="0" w:space="0" w:color="auto"/>
                <w:left w:val="none" w:sz="0" w:space="0" w:color="auto"/>
                <w:bottom w:val="none" w:sz="0" w:space="0" w:color="auto"/>
                <w:right w:val="none" w:sz="0" w:space="0" w:color="auto"/>
              </w:divBdr>
              <w:divsChild>
                <w:div w:id="2192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33567367">
      <w:bodyDiv w:val="1"/>
      <w:marLeft w:val="0"/>
      <w:marRight w:val="0"/>
      <w:marTop w:val="0"/>
      <w:marBottom w:val="0"/>
      <w:divBdr>
        <w:top w:val="none" w:sz="0" w:space="0" w:color="auto"/>
        <w:left w:val="none" w:sz="0" w:space="0" w:color="auto"/>
        <w:bottom w:val="none" w:sz="0" w:space="0" w:color="auto"/>
        <w:right w:val="none" w:sz="0" w:space="0" w:color="auto"/>
      </w:divBdr>
      <w:divsChild>
        <w:div w:id="255745692">
          <w:marLeft w:val="0"/>
          <w:marRight w:val="0"/>
          <w:marTop w:val="0"/>
          <w:marBottom w:val="0"/>
          <w:divBdr>
            <w:top w:val="none" w:sz="0" w:space="0" w:color="auto"/>
            <w:left w:val="none" w:sz="0" w:space="0" w:color="auto"/>
            <w:bottom w:val="none" w:sz="0" w:space="0" w:color="auto"/>
            <w:right w:val="none" w:sz="0" w:space="0" w:color="auto"/>
          </w:divBdr>
          <w:divsChild>
            <w:div w:id="1188908571">
              <w:marLeft w:val="0"/>
              <w:marRight w:val="0"/>
              <w:marTop w:val="0"/>
              <w:marBottom w:val="0"/>
              <w:divBdr>
                <w:top w:val="none" w:sz="0" w:space="0" w:color="auto"/>
                <w:left w:val="none" w:sz="0" w:space="0" w:color="auto"/>
                <w:bottom w:val="none" w:sz="0" w:space="0" w:color="auto"/>
                <w:right w:val="none" w:sz="0" w:space="0" w:color="auto"/>
              </w:divBdr>
              <w:divsChild>
                <w:div w:id="3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337">
          <w:marLeft w:val="0"/>
          <w:marRight w:val="0"/>
          <w:marTop w:val="0"/>
          <w:marBottom w:val="0"/>
          <w:divBdr>
            <w:top w:val="none" w:sz="0" w:space="0" w:color="auto"/>
            <w:left w:val="none" w:sz="0" w:space="0" w:color="auto"/>
            <w:bottom w:val="none" w:sz="0" w:space="0" w:color="auto"/>
            <w:right w:val="none" w:sz="0" w:space="0" w:color="auto"/>
          </w:divBdr>
          <w:divsChild>
            <w:div w:id="1587764912">
              <w:marLeft w:val="0"/>
              <w:marRight w:val="0"/>
              <w:marTop w:val="0"/>
              <w:marBottom w:val="0"/>
              <w:divBdr>
                <w:top w:val="none" w:sz="0" w:space="0" w:color="auto"/>
                <w:left w:val="none" w:sz="0" w:space="0" w:color="auto"/>
                <w:bottom w:val="none" w:sz="0" w:space="0" w:color="auto"/>
                <w:right w:val="none" w:sz="0" w:space="0" w:color="auto"/>
              </w:divBdr>
              <w:divsChild>
                <w:div w:id="441806014">
                  <w:marLeft w:val="0"/>
                  <w:marRight w:val="0"/>
                  <w:marTop w:val="0"/>
                  <w:marBottom w:val="0"/>
                  <w:divBdr>
                    <w:top w:val="none" w:sz="0" w:space="0" w:color="auto"/>
                    <w:left w:val="none" w:sz="0" w:space="0" w:color="auto"/>
                    <w:bottom w:val="none" w:sz="0" w:space="0" w:color="auto"/>
                    <w:right w:val="none" w:sz="0" w:space="0" w:color="auto"/>
                  </w:divBdr>
                </w:div>
              </w:divsChild>
            </w:div>
            <w:div w:id="484666080">
              <w:marLeft w:val="0"/>
              <w:marRight w:val="0"/>
              <w:marTop w:val="0"/>
              <w:marBottom w:val="0"/>
              <w:divBdr>
                <w:top w:val="none" w:sz="0" w:space="0" w:color="auto"/>
                <w:left w:val="none" w:sz="0" w:space="0" w:color="auto"/>
                <w:bottom w:val="none" w:sz="0" w:space="0" w:color="auto"/>
                <w:right w:val="none" w:sz="0" w:space="0" w:color="auto"/>
              </w:divBdr>
              <w:divsChild>
                <w:div w:id="8263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269">
      <w:bodyDiv w:val="1"/>
      <w:marLeft w:val="0"/>
      <w:marRight w:val="0"/>
      <w:marTop w:val="0"/>
      <w:marBottom w:val="0"/>
      <w:divBdr>
        <w:top w:val="none" w:sz="0" w:space="0" w:color="auto"/>
        <w:left w:val="none" w:sz="0" w:space="0" w:color="auto"/>
        <w:bottom w:val="none" w:sz="0" w:space="0" w:color="auto"/>
        <w:right w:val="none" w:sz="0" w:space="0" w:color="auto"/>
      </w:divBdr>
      <w:divsChild>
        <w:div w:id="1748990627">
          <w:marLeft w:val="0"/>
          <w:marRight w:val="0"/>
          <w:marTop w:val="0"/>
          <w:marBottom w:val="0"/>
          <w:divBdr>
            <w:top w:val="none" w:sz="0" w:space="0" w:color="auto"/>
            <w:left w:val="none" w:sz="0" w:space="0" w:color="auto"/>
            <w:bottom w:val="none" w:sz="0" w:space="0" w:color="auto"/>
            <w:right w:val="none" w:sz="0" w:space="0" w:color="auto"/>
          </w:divBdr>
          <w:divsChild>
            <w:div w:id="497230106">
              <w:marLeft w:val="0"/>
              <w:marRight w:val="0"/>
              <w:marTop w:val="0"/>
              <w:marBottom w:val="0"/>
              <w:divBdr>
                <w:top w:val="none" w:sz="0" w:space="0" w:color="auto"/>
                <w:left w:val="none" w:sz="0" w:space="0" w:color="auto"/>
                <w:bottom w:val="none" w:sz="0" w:space="0" w:color="auto"/>
                <w:right w:val="none" w:sz="0" w:space="0" w:color="auto"/>
              </w:divBdr>
              <w:divsChild>
                <w:div w:id="2075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7264">
      <w:bodyDiv w:val="1"/>
      <w:marLeft w:val="0"/>
      <w:marRight w:val="0"/>
      <w:marTop w:val="0"/>
      <w:marBottom w:val="0"/>
      <w:divBdr>
        <w:top w:val="none" w:sz="0" w:space="0" w:color="auto"/>
        <w:left w:val="none" w:sz="0" w:space="0" w:color="auto"/>
        <w:bottom w:val="none" w:sz="0" w:space="0" w:color="auto"/>
        <w:right w:val="none" w:sz="0" w:space="0" w:color="auto"/>
      </w:divBdr>
      <w:divsChild>
        <w:div w:id="923490906">
          <w:marLeft w:val="0"/>
          <w:marRight w:val="0"/>
          <w:marTop w:val="0"/>
          <w:marBottom w:val="0"/>
          <w:divBdr>
            <w:top w:val="none" w:sz="0" w:space="0" w:color="auto"/>
            <w:left w:val="none" w:sz="0" w:space="0" w:color="auto"/>
            <w:bottom w:val="none" w:sz="0" w:space="0" w:color="auto"/>
            <w:right w:val="none" w:sz="0" w:space="0" w:color="auto"/>
          </w:divBdr>
          <w:divsChild>
            <w:div w:id="1461997578">
              <w:marLeft w:val="0"/>
              <w:marRight w:val="0"/>
              <w:marTop w:val="0"/>
              <w:marBottom w:val="0"/>
              <w:divBdr>
                <w:top w:val="none" w:sz="0" w:space="0" w:color="auto"/>
                <w:left w:val="none" w:sz="0" w:space="0" w:color="auto"/>
                <w:bottom w:val="none" w:sz="0" w:space="0" w:color="auto"/>
                <w:right w:val="none" w:sz="0" w:space="0" w:color="auto"/>
              </w:divBdr>
              <w:divsChild>
                <w:div w:id="7015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s://grpc.io/docs/protoc-installation/" TargetMode="External"/><Relationship Id="rId14" Type="http://schemas.openxmlformats.org/officeDocument/2006/relationships/hyperlink" Target="https://web.dev/performance-http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hyas\OneDrive%20-%20Packt\Nithya\Packt\Explorer%20Template\Explorer%20Template\Explorer%20Templates%2016th%20Jul%202021\Chapter\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8</Editorial_x0020_Scor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Rewrites Sent</AssetStage>
    <PageCount xmlns="f4287df7-c0e0-444d-ba8d-6c830a3079b3">31</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Asset_x0020_Type xmlns="f4287df7-c0e0-444d-ba8d-6c830a3079b3" xsi:nil="true"/>
    <Asset_x0020_Number xmlns="f4287df7-c0e0-444d-ba8d-6c830a3079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3" ma:contentTypeDescription="Create a new document." ma:contentTypeScope="" ma:versionID="ef449de1aa497eb2f4f41c4044db7320">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ad6b269f66876091077c5337e138e853" ns2:_="" ns3:_="">
    <xsd:import namespace="f4287df7-c0e0-444d-ba8d-6c830a3079b3"/>
    <xsd:import namespace="c866c9ed-2f7a-4860-bf57-8153ff3a210a"/>
    <xsd:element name="properties">
      <xsd:complexType>
        <xsd:sequence>
          <xsd:element name="documentManagement">
            <xsd:complexType>
              <xsd:all>
                <xsd:element ref="ns2:AssetStag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element ref="ns2:Asset_x0020_Number" minOccurs="0"/>
                <xsd:element ref="ns2:Asse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Stage" ma:index="2"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Category" ma:index="3"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4"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5"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6" nillable="true" ma:displayName="Page Count" ma:format="Dropdown" ma:internalName="PageCount" ma:readOnly="false" ma:percentage="FALSE">
      <xsd:simpleType>
        <xsd:restriction base="dms:Number"/>
      </xsd:simpleType>
    </xsd:element>
    <xsd:element name="DaysAllocated" ma:index="7" nillable="true" ma:displayName="Days Allocated" ma:decimals="0" ma:default="1" ma:format="Dropdown" ma:internalName="DaysAllocated" ma:readOnly="false" ma:percentage="FALSE">
      <xsd:simpleType>
        <xsd:restriction base="dms:Number"/>
      </xsd:simpleType>
    </xsd:element>
    <xsd:element name="Editorial_x0020_Score" ma:index="8"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9" nillable="true" ma:displayName="Notes" ma:format="Dropdown" ma:internalName="Notes" ma:readOnly="false">
      <xsd:simpleType>
        <xsd:restriction base="dms:Text">
          <xsd:maxLength value="255"/>
        </xsd:restriction>
      </xsd:simpleType>
    </xsd:element>
    <xsd:element name="ReviewerName" ma:index="10" nillable="true" ma:displayName="Reviewer Name" ma:format="Dropdown" ma:internalName="ReviewerName" ma:readOnly="false">
      <xsd:simpleType>
        <xsd:restriction base="dms:Text">
          <xsd:maxLength value="255"/>
        </xsd:restriction>
      </xsd:simpleType>
    </xsd:element>
    <xsd:element name="NoteforSelf" ma:index="11"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2" nillable="true" ma:displayName="Trial" ma:description="TR Names here" ma:format="Dropdown" ma:hidden="true" ma:internalName="Trial" ma:readOnly="false">
      <xsd:simpleType>
        <xsd:restriction base="dms:Text">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hidden="true" ma:internalName="MediaServiceLocation" ma:readOnly="true">
      <xsd:simpleType>
        <xsd:restriction base="dms:Text"/>
      </xsd:simpleType>
    </xsd:element>
    <xsd:element name="MediaLengthInSeconds" ma:index="23" nillable="true" ma:displayName="Length (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ObjectDetectorVersions" ma:index="34" nillable="true" ma:displayName="MediaServiceObjectDetectorVersions" ma:description="" ma:hidden="true" ma:indexed="true" ma:internalName="MediaServiceObjectDetectorVersions" ma:readOnly="true">
      <xsd:simpleType>
        <xsd:restriction base="dms:Text"/>
      </xsd:simpleType>
    </xsd:element>
    <xsd:element name="TRName" ma:index="37" nillable="true" ma:displayName="Reviewer" ma:description="Tarun" ma:format="Dropdown" ma:hidden="true" ma:internalName="TRName">
      <xsd:simpleType>
        <xsd:restriction base="dms:Text">
          <xsd:maxLength value="255"/>
        </xsd:restriction>
      </xsd:simpleType>
    </xsd:element>
    <xsd:element name="NameoftheTR" ma:index="38"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39" nillable="true" ma:displayName="Reviewer Names" ma:format="Dropdown" ma:hidden="true" ma:internalName="ReviewerNames" ma:readOnly="false">
      <xsd:simpleType>
        <xsd:restriction base="dms:Text">
          <xsd:maxLength value="255"/>
        </xsd:restriction>
      </xsd:simpleType>
    </xsd:element>
    <xsd:element name="ReviewerName1" ma:index="40" nillable="true" ma:displayName="Reviewer Name1" ma:format="Dropdown" ma:hidden="true" ma:internalName="ReviewerName1" ma:readOnly="false">
      <xsd:simpleType>
        <xsd:restriction base="dms:Text">
          <xsd:maxLength value="255"/>
        </xsd:restriction>
      </xsd:simpleType>
    </xsd:element>
    <xsd:element name="ReviewerName10" ma:index="41" nillable="true" ma:displayName="Reviewer Name 1" ma:format="Dropdown" ma:hidden="true" ma:internalName="ReviewerName10" ma:readOnly="false">
      <xsd:simpleType>
        <xsd:restriction base="dms:Text">
          <xsd:maxLength value="255"/>
        </xsd:restriction>
      </xsd:simpleType>
    </xsd:element>
    <xsd:element name="Asset_x0020_Number" ma:index="42" nillable="true" ma:displayName="Asset Number" ma:format="Dropdown" ma:internalName="Asset_x0020_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_x0020_Type" ma:index="43" nillable="true" ma:displayName="Asset Type" ma:description="This is the type of Asset related to the product development" ma:format="Dropdown" ma:internalName="Asset_x0020_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D79E1DF3-6DE7-431B-9066-3BB97C9ED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C:\Users\nithyas\OneDrive - Packt\Nithya\Packt\Explorer Template\Explorer Template\Explorer Templates 16th Jul 2021\Chapter\Chapter Template.dotx</Template>
  <TotalTime>46</TotalTime>
  <Pages>32</Pages>
  <Words>5883</Words>
  <Characters>33536</Characters>
  <Application>Microsoft Office Word</Application>
  <DocSecurity>2</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Alexander Shuiskov</cp:lastModifiedBy>
  <cp:revision>17</cp:revision>
  <dcterms:created xsi:type="dcterms:W3CDTF">2024-11-06T12:40:00Z</dcterms:created>
  <dcterms:modified xsi:type="dcterms:W3CDTF">2025-04-02T07:20:00Z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f0f3d1692f6de36512fa2d06366d79a8e50a92aaf8e3fd9d89424889a65a8914</vt:lpwstr>
  </property>
</Properties>
</file>